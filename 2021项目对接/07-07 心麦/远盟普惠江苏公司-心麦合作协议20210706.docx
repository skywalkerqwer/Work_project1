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6A59" w14:textId="77777777" w:rsidR="00BB3CCD" w:rsidRDefault="00BB3CCD">
      <w:pPr>
        <w:pageBreakBefore/>
        <w:spacing w:line="288" w:lineRule="auto"/>
        <w:ind w:left="720"/>
        <w:rPr>
          <w:rFonts w:ascii="仿宋" w:eastAsia="仿宋" w:hAnsi="仿宋" w:cs="仿宋"/>
          <w:b/>
          <w:sz w:val="28"/>
          <w:szCs w:val="28"/>
        </w:rPr>
      </w:pPr>
    </w:p>
    <w:p w14:paraId="0057A0B8" w14:textId="77777777" w:rsidR="00BB3CCD" w:rsidRDefault="002A659E">
      <w:pPr>
        <w:spacing w:line="288" w:lineRule="auto"/>
        <w:ind w:left="5060" w:hangingChars="1800" w:hanging="5060"/>
        <w:rPr>
          <w:rFonts w:ascii="仿宋" w:eastAsia="仿宋" w:hAnsi="仿宋" w:cs="仿宋"/>
          <w:b/>
          <w:sz w:val="28"/>
          <w:szCs w:val="28"/>
        </w:rPr>
      </w:pPr>
      <w:r>
        <w:rPr>
          <w:rFonts w:ascii="仿宋" w:eastAsia="仿宋" w:hAnsi="仿宋" w:cs="仿宋" w:hint="eastAsia"/>
          <w:b/>
          <w:sz w:val="28"/>
          <w:szCs w:val="28"/>
        </w:rPr>
        <w:t xml:space="preserve">                  </w:t>
      </w:r>
    </w:p>
    <w:p w14:paraId="3CBD51CA" w14:textId="77777777" w:rsidR="00BB3CCD" w:rsidRDefault="002A659E">
      <w:pPr>
        <w:spacing w:line="288" w:lineRule="auto"/>
        <w:ind w:leftChars="800" w:left="2400"/>
        <w:rPr>
          <w:rFonts w:ascii="仿宋" w:eastAsia="仿宋" w:hAnsi="仿宋" w:cs="仿宋"/>
          <w:b/>
          <w:sz w:val="28"/>
          <w:szCs w:val="28"/>
        </w:rPr>
      </w:pPr>
      <w:r>
        <w:rPr>
          <w:rFonts w:ascii="仿宋" w:eastAsia="仿宋" w:hAnsi="仿宋" w:cs="仿宋" w:hint="eastAsia"/>
          <w:b/>
          <w:sz w:val="28"/>
          <w:szCs w:val="28"/>
        </w:rPr>
        <w:t xml:space="preserve">  </w:t>
      </w:r>
    </w:p>
    <w:p w14:paraId="45F78CE6" w14:textId="77777777" w:rsidR="00BB3CCD" w:rsidRPr="00A02833" w:rsidRDefault="00BB3CCD">
      <w:pPr>
        <w:spacing w:line="288" w:lineRule="auto"/>
        <w:ind w:leftChars="1" w:left="25" w:hangingChars="5" w:hanging="22"/>
        <w:jc w:val="center"/>
        <w:rPr>
          <w:rFonts w:ascii="仿宋" w:eastAsia="仿宋" w:hAnsi="仿宋" w:cs="仿宋"/>
          <w:b/>
          <w:sz w:val="44"/>
          <w:szCs w:val="44"/>
          <w:u w:val="single"/>
        </w:rPr>
      </w:pPr>
    </w:p>
    <w:p w14:paraId="44E5259A" w14:textId="7BDEC9DD" w:rsidR="00BB3CCD" w:rsidRPr="00EC322D" w:rsidRDefault="002A659E">
      <w:pPr>
        <w:spacing w:line="288" w:lineRule="auto"/>
        <w:ind w:leftChars="1" w:left="25" w:hangingChars="5" w:hanging="22"/>
        <w:jc w:val="center"/>
        <w:rPr>
          <w:rFonts w:ascii="仿宋" w:eastAsia="仿宋" w:hAnsi="仿宋" w:cs="仿宋"/>
          <w:b/>
          <w:color w:val="C00000"/>
          <w:sz w:val="44"/>
          <w:szCs w:val="44"/>
        </w:rPr>
      </w:pPr>
      <w:r w:rsidRPr="00EC322D">
        <w:rPr>
          <w:rFonts w:ascii="仿宋" w:eastAsia="仿宋" w:hAnsi="仿宋" w:cs="仿宋" w:hint="eastAsia"/>
          <w:b/>
          <w:color w:val="C00000"/>
          <w:sz w:val="44"/>
          <w:szCs w:val="44"/>
          <w:u w:val="single"/>
        </w:rPr>
        <w:t xml:space="preserve">  </w:t>
      </w:r>
      <w:r w:rsidR="00A02833">
        <w:rPr>
          <w:rFonts w:ascii="仿宋" w:eastAsia="仿宋" w:hAnsi="仿宋" w:cs="仿宋" w:hint="eastAsia"/>
          <w:b/>
          <w:color w:val="C00000"/>
          <w:sz w:val="44"/>
          <w:szCs w:val="44"/>
          <w:u w:val="single"/>
          <w:lang w:eastAsia="zh-Hans"/>
        </w:rPr>
        <w:t>心麦</w:t>
      </w:r>
      <w:r w:rsidR="00A02833">
        <w:rPr>
          <w:rFonts w:ascii="仿宋" w:eastAsia="仿宋" w:hAnsi="仿宋" w:cs="仿宋"/>
          <w:b/>
          <w:color w:val="C00000"/>
          <w:sz w:val="44"/>
          <w:szCs w:val="44"/>
          <w:u w:val="single"/>
          <w:lang w:eastAsia="zh-Hans"/>
        </w:rPr>
        <w:t>（</w:t>
      </w:r>
      <w:r w:rsidR="00A02833">
        <w:rPr>
          <w:rFonts w:ascii="仿宋" w:eastAsia="仿宋" w:hAnsi="仿宋" w:cs="仿宋" w:hint="eastAsia"/>
          <w:b/>
          <w:color w:val="C00000"/>
          <w:sz w:val="44"/>
          <w:szCs w:val="44"/>
          <w:u w:val="single"/>
          <w:lang w:eastAsia="zh-Hans"/>
        </w:rPr>
        <w:t>江苏</w:t>
      </w:r>
      <w:r w:rsidR="00A02833">
        <w:rPr>
          <w:rFonts w:ascii="仿宋" w:eastAsia="仿宋" w:hAnsi="仿宋" w:cs="仿宋"/>
          <w:b/>
          <w:color w:val="C00000"/>
          <w:sz w:val="44"/>
          <w:szCs w:val="44"/>
          <w:u w:val="single"/>
          <w:lang w:eastAsia="zh-Hans"/>
        </w:rPr>
        <w:t>）</w:t>
      </w:r>
      <w:r w:rsidR="00A02833">
        <w:rPr>
          <w:rFonts w:ascii="仿宋" w:eastAsia="仿宋" w:hAnsi="仿宋" w:cs="仿宋" w:hint="eastAsia"/>
          <w:b/>
          <w:color w:val="C00000"/>
          <w:sz w:val="44"/>
          <w:szCs w:val="44"/>
          <w:u w:val="single"/>
          <w:lang w:eastAsia="zh-Hans"/>
        </w:rPr>
        <w:t>大数据科技有限</w:t>
      </w:r>
      <w:r w:rsidRPr="00EC322D">
        <w:rPr>
          <w:rFonts w:ascii="仿宋" w:eastAsia="仿宋" w:hAnsi="仿宋" w:cs="仿宋" w:hint="eastAsia"/>
          <w:b/>
          <w:color w:val="C00000"/>
          <w:sz w:val="44"/>
          <w:szCs w:val="44"/>
        </w:rPr>
        <w:t>公司</w:t>
      </w:r>
    </w:p>
    <w:p w14:paraId="095C717D" w14:textId="77777777" w:rsidR="00BB3CCD" w:rsidRPr="00EC322D" w:rsidRDefault="002A659E">
      <w:pPr>
        <w:spacing w:line="288" w:lineRule="auto"/>
        <w:ind w:leftChars="1" w:left="25" w:hangingChars="5" w:hanging="22"/>
        <w:jc w:val="center"/>
        <w:rPr>
          <w:rFonts w:ascii="仿宋" w:eastAsia="仿宋" w:hAnsi="仿宋" w:cs="仿宋"/>
          <w:b/>
          <w:color w:val="C00000"/>
          <w:sz w:val="44"/>
          <w:szCs w:val="44"/>
        </w:rPr>
      </w:pPr>
      <w:r w:rsidRPr="00EC322D">
        <w:rPr>
          <w:rFonts w:ascii="仿宋" w:eastAsia="仿宋" w:hAnsi="仿宋" w:cs="仿宋" w:hint="eastAsia"/>
          <w:b/>
          <w:color w:val="C00000"/>
          <w:sz w:val="44"/>
          <w:szCs w:val="44"/>
        </w:rPr>
        <w:t>与</w:t>
      </w:r>
    </w:p>
    <w:p w14:paraId="3A7A82C8" w14:textId="77777777" w:rsidR="00BB3CCD" w:rsidRPr="00EC322D" w:rsidRDefault="002A659E">
      <w:pPr>
        <w:spacing w:line="288" w:lineRule="auto"/>
        <w:ind w:leftChars="1" w:left="25" w:hangingChars="5" w:hanging="22"/>
        <w:jc w:val="center"/>
        <w:rPr>
          <w:rFonts w:ascii="仿宋" w:eastAsia="仿宋" w:hAnsi="仿宋" w:cs="仿宋"/>
          <w:b/>
          <w:color w:val="C00000"/>
          <w:sz w:val="44"/>
          <w:szCs w:val="44"/>
        </w:rPr>
      </w:pPr>
      <w:r w:rsidRPr="00EC322D">
        <w:rPr>
          <w:rFonts w:ascii="仿宋" w:eastAsia="仿宋" w:hAnsi="仿宋" w:cs="仿宋" w:hint="eastAsia"/>
          <w:b/>
          <w:color w:val="C00000"/>
          <w:sz w:val="44"/>
          <w:szCs w:val="44"/>
        </w:rPr>
        <w:t>北京</w:t>
      </w:r>
      <w:proofErr w:type="gramStart"/>
      <w:r w:rsidRPr="00EC322D">
        <w:rPr>
          <w:rFonts w:ascii="仿宋" w:eastAsia="仿宋" w:hAnsi="仿宋" w:cs="仿宋" w:hint="eastAsia"/>
          <w:b/>
          <w:color w:val="C00000"/>
          <w:sz w:val="44"/>
          <w:szCs w:val="44"/>
        </w:rPr>
        <w:t>远盟普惠健康</w:t>
      </w:r>
      <w:proofErr w:type="gramEnd"/>
      <w:r w:rsidRPr="00EC322D">
        <w:rPr>
          <w:rFonts w:ascii="仿宋" w:eastAsia="仿宋" w:hAnsi="仿宋" w:cs="仿宋" w:hint="eastAsia"/>
          <w:b/>
          <w:color w:val="C00000"/>
          <w:sz w:val="44"/>
          <w:szCs w:val="44"/>
        </w:rPr>
        <w:t>科技有限公司</w:t>
      </w:r>
    </w:p>
    <w:p w14:paraId="2C21770C" w14:textId="77777777" w:rsidR="00BB3CCD" w:rsidRDefault="00BB3CCD">
      <w:pPr>
        <w:spacing w:line="288" w:lineRule="auto"/>
        <w:rPr>
          <w:rFonts w:ascii="仿宋" w:eastAsia="仿宋" w:hAnsi="仿宋" w:cs="仿宋"/>
          <w:b/>
          <w:sz w:val="44"/>
          <w:szCs w:val="44"/>
          <w14:shadow w14:blurRad="50800" w14:dist="38100" w14:dir="2700000" w14:sx="100000" w14:sy="100000" w14:kx="0" w14:ky="0" w14:algn="tl">
            <w14:srgbClr w14:val="000000">
              <w14:alpha w14:val="60000"/>
            </w14:srgbClr>
          </w14:shadow>
        </w:rPr>
      </w:pPr>
    </w:p>
    <w:p w14:paraId="1AE0D1B1" w14:textId="77777777" w:rsidR="00BB3CCD" w:rsidRDefault="00BB3CCD">
      <w:pPr>
        <w:spacing w:line="288" w:lineRule="auto"/>
        <w:rPr>
          <w:rFonts w:ascii="仿宋" w:eastAsia="仿宋" w:hAnsi="仿宋" w:cs="仿宋"/>
          <w:b/>
          <w:sz w:val="44"/>
          <w:szCs w:val="44"/>
          <w14:shadow w14:blurRad="50800" w14:dist="38100" w14:dir="2700000" w14:sx="100000" w14:sy="100000" w14:kx="0" w14:ky="0" w14:algn="tl">
            <w14:srgbClr w14:val="000000">
              <w14:alpha w14:val="60000"/>
            </w14:srgbClr>
          </w14:shadow>
        </w:rPr>
      </w:pPr>
    </w:p>
    <w:p w14:paraId="3DD92DF8" w14:textId="77777777" w:rsidR="00BB3CCD" w:rsidRDefault="00BB3CCD">
      <w:pPr>
        <w:spacing w:line="288" w:lineRule="auto"/>
        <w:rPr>
          <w:rFonts w:ascii="仿宋" w:eastAsia="仿宋" w:hAnsi="仿宋" w:cs="仿宋"/>
          <w:b/>
          <w:sz w:val="44"/>
          <w:szCs w:val="44"/>
          <w14:shadow w14:blurRad="50800" w14:dist="38100" w14:dir="2700000" w14:sx="100000" w14:sy="100000" w14:kx="0" w14:ky="0" w14:algn="tl">
            <w14:srgbClr w14:val="000000">
              <w14:alpha w14:val="60000"/>
            </w14:srgbClr>
          </w14:shadow>
        </w:rPr>
      </w:pPr>
    </w:p>
    <w:p w14:paraId="4FC5658D" w14:textId="77777777" w:rsidR="00BB3CCD" w:rsidRDefault="002A659E">
      <w:pPr>
        <w:spacing w:line="288" w:lineRule="auto"/>
        <w:ind w:leftChars="1" w:left="25" w:hangingChars="5" w:hanging="22"/>
        <w:jc w:val="center"/>
        <w:rPr>
          <w:rFonts w:ascii="仿宋" w:eastAsia="仿宋" w:hAnsi="仿宋" w:cs="仿宋"/>
          <w:b/>
          <w:sz w:val="44"/>
          <w:szCs w:val="44"/>
        </w:rPr>
      </w:pPr>
      <w:r>
        <w:rPr>
          <w:rFonts w:ascii="仿宋" w:eastAsia="仿宋" w:hAnsi="仿宋" w:cs="仿宋" w:hint="eastAsia"/>
          <w:b/>
          <w:sz w:val="44"/>
          <w:szCs w:val="44"/>
        </w:rPr>
        <w:t xml:space="preserve">  健康管理服务合作协议</w:t>
      </w:r>
    </w:p>
    <w:p w14:paraId="385988F4" w14:textId="77777777" w:rsidR="00BB3CCD" w:rsidRDefault="002A659E">
      <w:pPr>
        <w:spacing w:line="288" w:lineRule="auto"/>
        <w:ind w:leftChars="1" w:left="25" w:hangingChars="5" w:hanging="22"/>
        <w:jc w:val="center"/>
        <w:rPr>
          <w:rFonts w:ascii="仿宋" w:eastAsia="仿宋" w:hAnsi="仿宋" w:cs="仿宋"/>
          <w:b/>
          <w:sz w:val="44"/>
          <w:szCs w:val="44"/>
          <w14:shadow w14:blurRad="50800" w14:dist="38100" w14:dir="2700000" w14:sx="100000" w14:sy="100000" w14:kx="0" w14:ky="0" w14:algn="tl">
            <w14:srgbClr w14:val="000000">
              <w14:alpha w14:val="60000"/>
            </w14:srgbClr>
          </w14:shadow>
        </w:rPr>
      </w:pPr>
      <w:r>
        <w:rPr>
          <w:rFonts w:ascii="仿宋" w:eastAsia="仿宋" w:hAnsi="仿宋" w:cs="仿宋" w:hint="eastAsia"/>
          <w:b/>
          <w:sz w:val="44"/>
          <w:szCs w:val="44"/>
          <w14:shadow w14:blurRad="50800" w14:dist="38100" w14:dir="2700000" w14:sx="100000" w14:sy="100000" w14:kx="0" w14:ky="0" w14:algn="tl">
            <w14:srgbClr w14:val="000000">
              <w14:alpha w14:val="60000"/>
            </w14:srgbClr>
          </w14:shadow>
        </w:rPr>
        <w:t xml:space="preserve">           </w:t>
      </w:r>
    </w:p>
    <w:p w14:paraId="5DE7CB96" w14:textId="77777777" w:rsidR="00BB3CCD" w:rsidRDefault="00BB3CCD">
      <w:pPr>
        <w:spacing w:line="288" w:lineRule="auto"/>
        <w:ind w:leftChars="1" w:left="17" w:hangingChars="5" w:hanging="14"/>
        <w:rPr>
          <w:rFonts w:ascii="仿宋" w:eastAsia="仿宋" w:hAnsi="仿宋" w:cs="仿宋"/>
          <w:b/>
          <w:sz w:val="28"/>
          <w:szCs w:val="28"/>
          <w14:shadow w14:blurRad="50800" w14:dist="38100" w14:dir="2700000" w14:sx="100000" w14:sy="100000" w14:kx="0" w14:ky="0" w14:algn="tl">
            <w14:srgbClr w14:val="000000">
              <w14:alpha w14:val="60000"/>
            </w14:srgbClr>
          </w14:shadow>
        </w:rPr>
      </w:pPr>
    </w:p>
    <w:p w14:paraId="207A1641" w14:textId="77777777" w:rsidR="00BB3CCD" w:rsidRDefault="00BB3CCD">
      <w:pPr>
        <w:spacing w:line="288" w:lineRule="auto"/>
        <w:ind w:leftChars="1" w:left="17" w:hangingChars="5" w:hanging="14"/>
        <w:rPr>
          <w:rFonts w:ascii="仿宋" w:eastAsia="仿宋" w:hAnsi="仿宋" w:cs="仿宋"/>
          <w:b/>
          <w:sz w:val="28"/>
          <w:szCs w:val="28"/>
          <w14:shadow w14:blurRad="50800" w14:dist="38100" w14:dir="2700000" w14:sx="100000" w14:sy="100000" w14:kx="0" w14:ky="0" w14:algn="tl">
            <w14:srgbClr w14:val="000000">
              <w14:alpha w14:val="60000"/>
            </w14:srgbClr>
          </w14:shadow>
        </w:rPr>
      </w:pPr>
    </w:p>
    <w:p w14:paraId="06B49083" w14:textId="77777777" w:rsidR="00BB3CCD" w:rsidRDefault="00BB3CCD">
      <w:pPr>
        <w:spacing w:line="288" w:lineRule="auto"/>
        <w:ind w:leftChars="1" w:left="17" w:hangingChars="5" w:hanging="14"/>
        <w:rPr>
          <w:rFonts w:ascii="仿宋" w:eastAsia="仿宋" w:hAnsi="仿宋" w:cs="仿宋"/>
          <w:b/>
          <w:sz w:val="28"/>
          <w:szCs w:val="28"/>
          <w14:shadow w14:blurRad="50800" w14:dist="38100" w14:dir="2700000" w14:sx="100000" w14:sy="100000" w14:kx="0" w14:ky="0" w14:algn="tl">
            <w14:srgbClr w14:val="000000">
              <w14:alpha w14:val="60000"/>
            </w14:srgbClr>
          </w14:shadow>
        </w:rPr>
      </w:pPr>
    </w:p>
    <w:p w14:paraId="58189D59" w14:textId="77777777" w:rsidR="00BB3CCD" w:rsidRDefault="00BB3CCD">
      <w:pPr>
        <w:spacing w:line="288" w:lineRule="auto"/>
        <w:ind w:leftChars="1" w:left="17" w:hangingChars="5" w:hanging="14"/>
        <w:rPr>
          <w:rFonts w:ascii="仿宋" w:eastAsia="仿宋" w:hAnsi="仿宋" w:cs="仿宋"/>
          <w:b/>
          <w:sz w:val="28"/>
          <w:szCs w:val="28"/>
          <w14:shadow w14:blurRad="50800" w14:dist="38100" w14:dir="2700000" w14:sx="100000" w14:sy="100000" w14:kx="0" w14:ky="0" w14:algn="tl">
            <w14:srgbClr w14:val="000000">
              <w14:alpha w14:val="60000"/>
            </w14:srgbClr>
          </w14:shadow>
        </w:rPr>
      </w:pPr>
    </w:p>
    <w:p w14:paraId="43593C2B" w14:textId="77777777" w:rsidR="00BB3CCD" w:rsidRDefault="00BB3CCD">
      <w:pPr>
        <w:spacing w:line="288" w:lineRule="auto"/>
        <w:rPr>
          <w:rFonts w:ascii="仿宋" w:eastAsia="仿宋" w:hAnsi="仿宋" w:cs="仿宋"/>
          <w:b/>
          <w:sz w:val="28"/>
          <w:szCs w:val="28"/>
          <w14:shadow w14:blurRad="50800" w14:dist="38100" w14:dir="2700000" w14:sx="100000" w14:sy="100000" w14:kx="0" w14:ky="0" w14:algn="tl">
            <w14:srgbClr w14:val="000000">
              <w14:alpha w14:val="60000"/>
            </w14:srgbClr>
          </w14:shadow>
        </w:rPr>
      </w:pPr>
    </w:p>
    <w:p w14:paraId="5166197C" w14:textId="77777777" w:rsidR="00BB3CCD" w:rsidRDefault="00BB3CCD">
      <w:pPr>
        <w:jc w:val="center"/>
      </w:pPr>
    </w:p>
    <w:p w14:paraId="54EC780C" w14:textId="77777777" w:rsidR="00BB3CCD" w:rsidRDefault="00BB3CCD">
      <w:pPr>
        <w:jc w:val="center"/>
      </w:pPr>
    </w:p>
    <w:p w14:paraId="237B2147" w14:textId="77777777" w:rsidR="00D96927" w:rsidRDefault="00D96927" w:rsidP="00D96927">
      <w:pPr>
        <w:spacing w:line="288" w:lineRule="auto"/>
        <w:rPr>
          <w:rFonts w:ascii="仿宋" w:eastAsia="仿宋" w:hAnsi="仿宋" w:cs="仿宋"/>
          <w:b/>
          <w:color w:val="C00000"/>
          <w:sz w:val="28"/>
          <w:szCs w:val="28"/>
        </w:rPr>
      </w:pPr>
      <w:r>
        <w:rPr>
          <w:rFonts w:ascii="仿宋" w:eastAsia="仿宋" w:hAnsi="仿宋" w:cs="仿宋" w:hint="eastAsia"/>
          <w:b/>
          <w:color w:val="C00000"/>
          <w:sz w:val="28"/>
          <w:szCs w:val="28"/>
        </w:rPr>
        <w:lastRenderedPageBreak/>
        <w:t>甲方</w:t>
      </w:r>
      <w:r>
        <w:rPr>
          <w:rFonts w:ascii="仿宋" w:eastAsia="仿宋" w:hAnsi="仿宋" w:cs="仿宋" w:hint="eastAsia"/>
          <w:color w:val="C00000"/>
          <w:sz w:val="28"/>
          <w:szCs w:val="28"/>
        </w:rPr>
        <w:t>：</w:t>
      </w:r>
      <w:r>
        <w:rPr>
          <w:rFonts w:ascii="仿宋" w:eastAsia="仿宋" w:hAnsi="仿宋" w:cs="仿宋" w:hint="eastAsia"/>
          <w:b/>
          <w:color w:val="C00000"/>
          <w:sz w:val="28"/>
          <w:szCs w:val="28"/>
        </w:rPr>
        <w:t>心麦</w:t>
      </w:r>
      <w:r>
        <w:rPr>
          <w:rFonts w:ascii="仿宋" w:eastAsia="仿宋" w:hAnsi="仿宋" w:cs="仿宋"/>
          <w:b/>
          <w:color w:val="C00000"/>
          <w:sz w:val="28"/>
          <w:szCs w:val="28"/>
        </w:rPr>
        <w:t>（</w:t>
      </w:r>
      <w:r>
        <w:rPr>
          <w:rFonts w:ascii="仿宋" w:eastAsia="仿宋" w:hAnsi="仿宋" w:cs="仿宋" w:hint="eastAsia"/>
          <w:b/>
          <w:color w:val="C00000"/>
          <w:sz w:val="28"/>
          <w:szCs w:val="28"/>
          <w:lang w:eastAsia="zh-Hans"/>
        </w:rPr>
        <w:t>江苏</w:t>
      </w:r>
      <w:r>
        <w:rPr>
          <w:rFonts w:ascii="仿宋" w:eastAsia="仿宋" w:hAnsi="仿宋" w:cs="仿宋"/>
          <w:b/>
          <w:color w:val="C00000"/>
          <w:sz w:val="28"/>
          <w:szCs w:val="28"/>
        </w:rPr>
        <w:t>）</w:t>
      </w:r>
      <w:r>
        <w:rPr>
          <w:rFonts w:ascii="仿宋" w:eastAsia="仿宋" w:hAnsi="仿宋" w:cs="仿宋" w:hint="eastAsia"/>
          <w:b/>
          <w:color w:val="C00000"/>
          <w:sz w:val="28"/>
          <w:szCs w:val="28"/>
          <w:lang w:eastAsia="zh-Hans"/>
        </w:rPr>
        <w:t>大数据</w:t>
      </w:r>
      <w:r>
        <w:rPr>
          <w:rFonts w:ascii="仿宋" w:eastAsia="仿宋" w:hAnsi="仿宋" w:cs="仿宋" w:hint="eastAsia"/>
          <w:b/>
          <w:color w:val="C00000"/>
          <w:sz w:val="28"/>
          <w:szCs w:val="28"/>
        </w:rPr>
        <w:t>科技有限公司</w:t>
      </w:r>
    </w:p>
    <w:p w14:paraId="45B85492" w14:textId="77777777" w:rsidR="00D96927" w:rsidRDefault="00D96927" w:rsidP="00D96927">
      <w:pPr>
        <w:spacing w:line="288" w:lineRule="auto"/>
        <w:rPr>
          <w:rFonts w:ascii="仿宋" w:eastAsia="仿宋" w:hAnsi="仿宋" w:cs="仿宋"/>
          <w:color w:val="C00000"/>
          <w:sz w:val="28"/>
          <w:szCs w:val="28"/>
        </w:rPr>
      </w:pPr>
      <w:r>
        <w:rPr>
          <w:rFonts w:ascii="仿宋" w:eastAsia="仿宋" w:hAnsi="仿宋" w:cs="仿宋" w:hint="eastAsia"/>
          <w:color w:val="C00000"/>
          <w:sz w:val="28"/>
          <w:szCs w:val="28"/>
        </w:rPr>
        <w:t>地址：无锡经济开发区金融三街6号新城置业大厦21层</w:t>
      </w:r>
    </w:p>
    <w:p w14:paraId="4B912C38" w14:textId="77777777" w:rsidR="00D96927" w:rsidRDefault="00D96927" w:rsidP="00D96927">
      <w:pPr>
        <w:spacing w:line="288" w:lineRule="auto"/>
        <w:rPr>
          <w:rFonts w:ascii="仿宋" w:eastAsia="仿宋" w:hAnsi="仿宋" w:cs="仿宋"/>
          <w:color w:val="C00000"/>
          <w:sz w:val="28"/>
          <w:szCs w:val="28"/>
        </w:rPr>
      </w:pPr>
      <w:r>
        <w:rPr>
          <w:rFonts w:ascii="仿宋" w:eastAsia="仿宋" w:hAnsi="仿宋" w:cs="仿宋" w:hint="eastAsia"/>
          <w:color w:val="C00000"/>
          <w:sz w:val="28"/>
          <w:szCs w:val="28"/>
        </w:rPr>
        <w:t>电话：18015377218</w:t>
      </w:r>
    </w:p>
    <w:p w14:paraId="3D1763B9" w14:textId="77777777" w:rsidR="00BB3CCD" w:rsidRPr="00EC322D" w:rsidRDefault="00BB3CCD">
      <w:pPr>
        <w:spacing w:line="288" w:lineRule="auto"/>
        <w:rPr>
          <w:rFonts w:ascii="仿宋" w:eastAsia="仿宋" w:hAnsi="仿宋" w:cs="仿宋"/>
          <w:color w:val="C00000"/>
          <w:sz w:val="28"/>
          <w:szCs w:val="28"/>
        </w:rPr>
      </w:pPr>
    </w:p>
    <w:p w14:paraId="455976F0" w14:textId="77777777" w:rsidR="00BB3CCD" w:rsidRPr="00EC322D" w:rsidRDefault="002A659E">
      <w:pPr>
        <w:spacing w:line="288" w:lineRule="auto"/>
        <w:rPr>
          <w:rFonts w:ascii="仿宋" w:eastAsia="仿宋" w:hAnsi="仿宋" w:cs="仿宋"/>
          <w:b/>
          <w:color w:val="C00000"/>
          <w:sz w:val="28"/>
          <w:szCs w:val="28"/>
        </w:rPr>
      </w:pPr>
      <w:r w:rsidRPr="00EC322D">
        <w:rPr>
          <w:rFonts w:ascii="仿宋" w:eastAsia="仿宋" w:hAnsi="仿宋" w:cs="仿宋" w:hint="eastAsia"/>
          <w:b/>
          <w:color w:val="C00000"/>
          <w:sz w:val="28"/>
          <w:szCs w:val="28"/>
        </w:rPr>
        <w:t>乙方：北京</w:t>
      </w:r>
      <w:proofErr w:type="gramStart"/>
      <w:r w:rsidRPr="00EC322D">
        <w:rPr>
          <w:rFonts w:ascii="仿宋" w:eastAsia="仿宋" w:hAnsi="仿宋" w:cs="仿宋" w:hint="eastAsia"/>
          <w:b/>
          <w:color w:val="C00000"/>
          <w:sz w:val="28"/>
          <w:szCs w:val="28"/>
        </w:rPr>
        <w:t>远盟普惠健康</w:t>
      </w:r>
      <w:proofErr w:type="gramEnd"/>
      <w:r w:rsidRPr="00EC322D">
        <w:rPr>
          <w:rFonts w:ascii="仿宋" w:eastAsia="仿宋" w:hAnsi="仿宋" w:cs="仿宋" w:hint="eastAsia"/>
          <w:b/>
          <w:color w:val="C00000"/>
          <w:sz w:val="28"/>
          <w:szCs w:val="28"/>
        </w:rPr>
        <w:t>科技有限公司</w:t>
      </w:r>
    </w:p>
    <w:p w14:paraId="1434C103" w14:textId="77777777" w:rsidR="00BB3CCD" w:rsidRPr="00EC322D" w:rsidRDefault="002A659E">
      <w:pPr>
        <w:spacing w:line="288" w:lineRule="auto"/>
        <w:rPr>
          <w:rFonts w:ascii="仿宋" w:eastAsia="仿宋" w:hAnsi="仿宋" w:cs="仿宋"/>
          <w:color w:val="C00000"/>
          <w:sz w:val="28"/>
          <w:szCs w:val="28"/>
        </w:rPr>
      </w:pPr>
      <w:r w:rsidRPr="00EC322D">
        <w:rPr>
          <w:rFonts w:ascii="仿宋" w:eastAsia="仿宋" w:hAnsi="仿宋" w:cs="仿宋" w:hint="eastAsia"/>
          <w:color w:val="C00000"/>
          <w:sz w:val="28"/>
          <w:szCs w:val="28"/>
        </w:rPr>
        <w:t>地址：北京市朝阳区东三环中路20号乐成中心A座29层</w:t>
      </w:r>
    </w:p>
    <w:p w14:paraId="12424F67" w14:textId="1A021004" w:rsidR="00BB3CCD" w:rsidRPr="00EC322D" w:rsidRDefault="002A659E">
      <w:pPr>
        <w:spacing w:line="288" w:lineRule="auto"/>
        <w:rPr>
          <w:rFonts w:ascii="仿宋" w:eastAsia="仿宋" w:hAnsi="仿宋" w:cs="仿宋"/>
          <w:color w:val="C00000"/>
          <w:sz w:val="28"/>
          <w:szCs w:val="28"/>
        </w:rPr>
      </w:pPr>
      <w:r w:rsidRPr="00EC322D">
        <w:rPr>
          <w:rFonts w:ascii="仿宋" w:eastAsia="仿宋" w:hAnsi="仿宋" w:cs="仿宋" w:hint="eastAsia"/>
          <w:color w:val="C00000"/>
          <w:sz w:val="28"/>
          <w:szCs w:val="28"/>
        </w:rPr>
        <w:t>电话：010-59095000</w:t>
      </w:r>
    </w:p>
    <w:p w14:paraId="14ECECF9" w14:textId="77777777" w:rsidR="00BB3CCD" w:rsidRDefault="00BB3CCD">
      <w:pPr>
        <w:spacing w:line="288" w:lineRule="auto"/>
        <w:ind w:firstLineChars="85" w:firstLine="238"/>
        <w:rPr>
          <w:rFonts w:ascii="仿宋" w:eastAsia="仿宋" w:hAnsi="仿宋" w:cs="仿宋"/>
          <w:sz w:val="28"/>
          <w:szCs w:val="28"/>
        </w:rPr>
      </w:pPr>
    </w:p>
    <w:p w14:paraId="604BDC07" w14:textId="77777777" w:rsidR="00BB3CCD" w:rsidRDefault="002A659E">
      <w:pPr>
        <w:tabs>
          <w:tab w:val="left" w:pos="0"/>
        </w:tabs>
        <w:spacing w:line="288" w:lineRule="auto"/>
        <w:ind w:firstLineChars="200" w:firstLine="560"/>
        <w:rPr>
          <w:rFonts w:ascii="仿宋" w:eastAsia="仿宋" w:hAnsi="仿宋" w:cs="仿宋"/>
          <w:sz w:val="28"/>
          <w:szCs w:val="28"/>
        </w:rPr>
      </w:pPr>
      <w:r>
        <w:rPr>
          <w:rFonts w:ascii="仿宋" w:eastAsia="仿宋" w:hAnsi="仿宋" w:cs="仿宋" w:hint="eastAsia"/>
          <w:sz w:val="28"/>
          <w:szCs w:val="28"/>
        </w:rPr>
        <w:t>为促进甲乙双方共同发展，甲乙双方根据中华人民共和国有关法律法规规定，本着繁荣共赢的原则，以市场手段整合资源，经过友好协商建立合作伙伴关系，充分发挥各自的优势，共同推进全民健康管理服务的发展。</w:t>
      </w:r>
      <w:r>
        <w:rPr>
          <w:rFonts w:ascii="仿宋" w:eastAsia="仿宋" w:hAnsi="仿宋" w:cs="仿宋" w:hint="eastAsia"/>
          <w:b/>
          <w:bCs/>
          <w:sz w:val="28"/>
          <w:szCs w:val="28"/>
        </w:rPr>
        <w:t>甲乙双方就健康管理服务达成如下条款</w:t>
      </w:r>
      <w:r>
        <w:rPr>
          <w:rFonts w:ascii="仿宋" w:eastAsia="仿宋" w:hAnsi="仿宋" w:cs="仿宋" w:hint="eastAsia"/>
          <w:sz w:val="28"/>
          <w:szCs w:val="28"/>
        </w:rPr>
        <w:t>，以</w:t>
      </w:r>
      <w:proofErr w:type="gramStart"/>
      <w:r>
        <w:rPr>
          <w:rFonts w:ascii="仿宋" w:eastAsia="仿宋" w:hAnsi="仿宋" w:cs="仿宋" w:hint="eastAsia"/>
          <w:sz w:val="28"/>
          <w:szCs w:val="28"/>
        </w:rPr>
        <w:t>兹共同</w:t>
      </w:r>
      <w:proofErr w:type="gramEnd"/>
      <w:r>
        <w:rPr>
          <w:rFonts w:ascii="仿宋" w:eastAsia="仿宋" w:hAnsi="仿宋" w:cs="仿宋" w:hint="eastAsia"/>
          <w:sz w:val="28"/>
          <w:szCs w:val="28"/>
        </w:rPr>
        <w:t>遵守：（以下简称本协议）</w:t>
      </w:r>
    </w:p>
    <w:p w14:paraId="5944F4FF" w14:textId="77777777" w:rsidR="00BB3CCD" w:rsidRDefault="00BB3CCD" w:rsidP="00EC322D">
      <w:pPr>
        <w:tabs>
          <w:tab w:val="left" w:pos="0"/>
        </w:tabs>
        <w:spacing w:line="288" w:lineRule="auto"/>
        <w:rPr>
          <w:rFonts w:ascii="仿宋" w:eastAsia="仿宋" w:hAnsi="仿宋" w:cs="仿宋"/>
          <w:b/>
          <w:sz w:val="28"/>
          <w:szCs w:val="28"/>
        </w:rPr>
      </w:pPr>
    </w:p>
    <w:p w14:paraId="4577CF86" w14:textId="77777777" w:rsidR="00BB3CCD" w:rsidRDefault="002A659E">
      <w:pPr>
        <w:pStyle w:val="1"/>
        <w:numPr>
          <w:ilvl w:val="0"/>
          <w:numId w:val="3"/>
        </w:numPr>
        <w:rPr>
          <w:rFonts w:ascii="仿宋" w:eastAsia="仿宋" w:hAnsi="仿宋" w:cs="仿宋"/>
          <w:b w:val="0"/>
          <w:sz w:val="28"/>
          <w:szCs w:val="28"/>
        </w:rPr>
      </w:pPr>
      <w:bookmarkStart w:id="0" w:name="_Toc21690_WPSOffice_Level1"/>
      <w:bookmarkStart w:id="1" w:name="_Toc21608519"/>
      <w:r>
        <w:rPr>
          <w:rFonts w:ascii="仿宋" w:eastAsia="仿宋" w:hAnsi="仿宋" w:cs="仿宋" w:hint="eastAsia"/>
          <w:sz w:val="28"/>
          <w:szCs w:val="28"/>
        </w:rPr>
        <w:t>双方合作形式</w:t>
      </w:r>
      <w:bookmarkEnd w:id="0"/>
      <w:bookmarkEnd w:id="1"/>
    </w:p>
    <w:p w14:paraId="20612F4F" w14:textId="77777777" w:rsidR="00BB3CCD" w:rsidRDefault="002A659E">
      <w:pPr>
        <w:tabs>
          <w:tab w:val="left" w:pos="0"/>
        </w:tabs>
        <w:spacing w:line="288" w:lineRule="auto"/>
        <w:ind w:firstLineChars="200" w:firstLine="560"/>
        <w:rPr>
          <w:rFonts w:ascii="仿宋" w:eastAsia="仿宋" w:hAnsi="仿宋" w:cs="仿宋"/>
          <w:kern w:val="0"/>
          <w:sz w:val="28"/>
          <w:szCs w:val="28"/>
        </w:rPr>
      </w:pPr>
      <w:r>
        <w:rPr>
          <w:rFonts w:ascii="仿宋" w:eastAsia="仿宋" w:hAnsi="仿宋" w:cs="仿宋" w:hint="eastAsia"/>
          <w:kern w:val="0"/>
          <w:sz w:val="28"/>
          <w:szCs w:val="28"/>
        </w:rPr>
        <w:t>甲方在业务开展中，将采购乙方的服务作为甲方的增值服务。合作期内，甲方授权乙方为甲方指定的用户提供本协议约定的健康管理类服务，乙方根据本协议的规定向甲方指定的用户提供优质服务，甲方向乙方支付相应的服务费用。</w:t>
      </w:r>
    </w:p>
    <w:p w14:paraId="4B60A531" w14:textId="77777777" w:rsidR="00BB3CCD" w:rsidRDefault="00BB3CCD">
      <w:pPr>
        <w:tabs>
          <w:tab w:val="left" w:pos="0"/>
        </w:tabs>
        <w:spacing w:line="288" w:lineRule="auto"/>
        <w:rPr>
          <w:rFonts w:ascii="仿宋" w:eastAsia="仿宋" w:hAnsi="仿宋" w:cs="仿宋"/>
          <w:b/>
          <w:sz w:val="28"/>
          <w:szCs w:val="28"/>
        </w:rPr>
      </w:pPr>
    </w:p>
    <w:p w14:paraId="55AE2B2E" w14:textId="3EC8BB48" w:rsidR="00BB3CCD" w:rsidRDefault="002A659E">
      <w:pPr>
        <w:pStyle w:val="1"/>
        <w:numPr>
          <w:ilvl w:val="0"/>
          <w:numId w:val="3"/>
        </w:numPr>
        <w:rPr>
          <w:rFonts w:ascii="仿宋" w:eastAsia="仿宋" w:hAnsi="仿宋" w:cs="仿宋"/>
          <w:sz w:val="28"/>
          <w:szCs w:val="28"/>
        </w:rPr>
      </w:pPr>
      <w:bookmarkStart w:id="2" w:name="_Toc21608520"/>
      <w:bookmarkStart w:id="3" w:name="_Toc18177_WPSOffice_Level1"/>
      <w:r>
        <w:rPr>
          <w:rFonts w:ascii="仿宋" w:eastAsia="仿宋" w:hAnsi="仿宋" w:cs="仿宋" w:hint="eastAsia"/>
          <w:sz w:val="28"/>
          <w:szCs w:val="28"/>
        </w:rPr>
        <w:t>关于服务和费用的约定</w:t>
      </w:r>
      <w:bookmarkEnd w:id="2"/>
      <w:bookmarkEnd w:id="3"/>
    </w:p>
    <w:p w14:paraId="35C58309" w14:textId="77777777" w:rsidR="00B71588" w:rsidRPr="00B71588" w:rsidRDefault="00B71588" w:rsidP="00B71588"/>
    <w:p w14:paraId="52D7FB2D" w14:textId="77777777" w:rsidR="00BB3CCD" w:rsidRDefault="002A659E">
      <w:pPr>
        <w:pStyle w:val="2"/>
        <w:rPr>
          <w:rFonts w:ascii="仿宋" w:eastAsia="仿宋" w:hAnsi="仿宋" w:cs="仿宋"/>
          <w:b w:val="0"/>
          <w:color w:val="000000"/>
          <w:sz w:val="28"/>
          <w:szCs w:val="28"/>
        </w:rPr>
      </w:pPr>
      <w:bookmarkStart w:id="4" w:name="_Toc18177_WPSOffice_Level2"/>
      <w:bookmarkStart w:id="5" w:name="_Toc21608521"/>
      <w:r>
        <w:rPr>
          <w:rFonts w:ascii="仿宋" w:eastAsia="仿宋" w:hAnsi="仿宋" w:cs="仿宋" w:hint="eastAsia"/>
          <w:color w:val="000000"/>
          <w:sz w:val="28"/>
          <w:szCs w:val="28"/>
        </w:rPr>
        <w:lastRenderedPageBreak/>
        <w:t>1.服务价格</w:t>
      </w:r>
      <w:bookmarkEnd w:id="4"/>
      <w:bookmarkEnd w:id="5"/>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5"/>
        <w:gridCol w:w="1787"/>
        <w:gridCol w:w="3828"/>
        <w:gridCol w:w="1985"/>
      </w:tblGrid>
      <w:tr w:rsidR="00BB3CCD" w14:paraId="117B1F15" w14:textId="77777777" w:rsidTr="00B71588">
        <w:trPr>
          <w:trHeight w:val="1006"/>
        </w:trPr>
        <w:tc>
          <w:tcPr>
            <w:tcW w:w="2465" w:type="dxa"/>
            <w:tcBorders>
              <w:top w:val="single" w:sz="4" w:space="0" w:color="auto"/>
              <w:left w:val="single" w:sz="4" w:space="0" w:color="auto"/>
              <w:bottom w:val="single" w:sz="4" w:space="0" w:color="auto"/>
              <w:right w:val="single" w:sz="4" w:space="0" w:color="auto"/>
            </w:tcBorders>
            <w:vAlign w:val="center"/>
          </w:tcPr>
          <w:p w14:paraId="42CBBFEB" w14:textId="77777777" w:rsidR="00BB3CCD" w:rsidRDefault="002A659E">
            <w:pPr>
              <w:tabs>
                <w:tab w:val="left" w:pos="1337"/>
              </w:tabs>
              <w:spacing w:line="288" w:lineRule="auto"/>
              <w:jc w:val="center"/>
              <w:rPr>
                <w:rFonts w:ascii="仿宋" w:eastAsia="仿宋" w:hAnsi="仿宋" w:cs="仿宋"/>
                <w:b/>
                <w:color w:val="000000"/>
                <w:sz w:val="28"/>
                <w:szCs w:val="28"/>
              </w:rPr>
            </w:pPr>
            <w:r>
              <w:rPr>
                <w:rFonts w:ascii="仿宋" w:eastAsia="仿宋" w:hAnsi="仿宋" w:cs="仿宋" w:hint="eastAsia"/>
                <w:b/>
                <w:color w:val="000000"/>
                <w:sz w:val="28"/>
                <w:szCs w:val="28"/>
              </w:rPr>
              <w:t>服务内容</w:t>
            </w:r>
          </w:p>
        </w:tc>
        <w:tc>
          <w:tcPr>
            <w:tcW w:w="1787" w:type="dxa"/>
            <w:tcBorders>
              <w:top w:val="single" w:sz="4" w:space="0" w:color="auto"/>
              <w:left w:val="single" w:sz="4" w:space="0" w:color="auto"/>
              <w:bottom w:val="single" w:sz="4" w:space="0" w:color="auto"/>
              <w:right w:val="single" w:sz="4" w:space="0" w:color="auto"/>
            </w:tcBorders>
            <w:vAlign w:val="center"/>
          </w:tcPr>
          <w:p w14:paraId="1D8E7AA8" w14:textId="77777777" w:rsidR="00BB3CCD" w:rsidRDefault="002A659E">
            <w:pPr>
              <w:tabs>
                <w:tab w:val="left" w:pos="1337"/>
              </w:tabs>
              <w:spacing w:line="288" w:lineRule="auto"/>
              <w:jc w:val="center"/>
              <w:rPr>
                <w:rFonts w:ascii="仿宋" w:eastAsia="仿宋" w:hAnsi="仿宋" w:cs="仿宋"/>
                <w:b/>
                <w:color w:val="000000"/>
                <w:sz w:val="28"/>
                <w:szCs w:val="28"/>
              </w:rPr>
            </w:pPr>
            <w:r>
              <w:rPr>
                <w:rFonts w:ascii="仿宋" w:eastAsia="仿宋" w:hAnsi="仿宋" w:cs="仿宋" w:hint="eastAsia"/>
                <w:b/>
                <w:color w:val="000000"/>
                <w:sz w:val="28"/>
                <w:szCs w:val="28"/>
              </w:rPr>
              <w:t>服务时间</w:t>
            </w:r>
          </w:p>
        </w:tc>
        <w:tc>
          <w:tcPr>
            <w:tcW w:w="3828" w:type="dxa"/>
            <w:tcBorders>
              <w:top w:val="single" w:sz="4" w:space="0" w:color="auto"/>
              <w:left w:val="single" w:sz="4" w:space="0" w:color="auto"/>
              <w:bottom w:val="single" w:sz="4" w:space="0" w:color="auto"/>
              <w:right w:val="single" w:sz="4" w:space="0" w:color="auto"/>
            </w:tcBorders>
            <w:vAlign w:val="center"/>
          </w:tcPr>
          <w:p w14:paraId="7E04422A" w14:textId="77777777" w:rsidR="00BB3CCD" w:rsidRDefault="002A659E">
            <w:pPr>
              <w:tabs>
                <w:tab w:val="left" w:pos="1337"/>
              </w:tabs>
              <w:spacing w:line="288" w:lineRule="auto"/>
              <w:jc w:val="center"/>
              <w:rPr>
                <w:rFonts w:ascii="仿宋" w:eastAsia="仿宋" w:hAnsi="仿宋" w:cs="仿宋"/>
                <w:b/>
                <w:color w:val="000000"/>
                <w:sz w:val="28"/>
                <w:szCs w:val="28"/>
              </w:rPr>
            </w:pPr>
            <w:r>
              <w:rPr>
                <w:rFonts w:ascii="仿宋" w:eastAsia="仿宋" w:hAnsi="仿宋" w:cs="仿宋" w:hint="eastAsia"/>
                <w:b/>
                <w:color w:val="000000"/>
                <w:sz w:val="28"/>
                <w:szCs w:val="28"/>
              </w:rPr>
              <w:t>服务价格</w:t>
            </w:r>
          </w:p>
          <w:p w14:paraId="20E4A22B" w14:textId="55387398" w:rsidR="00BB3CCD" w:rsidRDefault="002A659E" w:rsidP="00AD6602">
            <w:pPr>
              <w:tabs>
                <w:tab w:val="left" w:pos="1337"/>
              </w:tabs>
              <w:spacing w:line="288" w:lineRule="auto"/>
              <w:jc w:val="center"/>
              <w:rPr>
                <w:rFonts w:ascii="仿宋" w:eastAsia="仿宋" w:hAnsi="仿宋" w:cs="仿宋"/>
                <w:b/>
                <w:color w:val="000000"/>
                <w:sz w:val="28"/>
                <w:szCs w:val="28"/>
              </w:rPr>
            </w:pPr>
            <w:r>
              <w:rPr>
                <w:rFonts w:ascii="仿宋" w:eastAsia="仿宋" w:hAnsi="仿宋" w:cs="仿宋" w:hint="eastAsia"/>
                <w:b/>
                <w:color w:val="000000"/>
                <w:sz w:val="28"/>
                <w:szCs w:val="28"/>
              </w:rPr>
              <w:t>（元/人）</w:t>
            </w:r>
          </w:p>
        </w:tc>
        <w:tc>
          <w:tcPr>
            <w:tcW w:w="1985" w:type="dxa"/>
            <w:tcBorders>
              <w:top w:val="single" w:sz="4" w:space="0" w:color="auto"/>
              <w:left w:val="single" w:sz="4" w:space="0" w:color="auto"/>
              <w:bottom w:val="single" w:sz="4" w:space="0" w:color="auto"/>
              <w:right w:val="single" w:sz="4" w:space="0" w:color="auto"/>
            </w:tcBorders>
            <w:vAlign w:val="center"/>
          </w:tcPr>
          <w:p w14:paraId="7E2E2262" w14:textId="77777777" w:rsidR="00BB3CCD" w:rsidRDefault="002A659E">
            <w:pPr>
              <w:tabs>
                <w:tab w:val="left" w:pos="1337"/>
              </w:tabs>
              <w:spacing w:line="288" w:lineRule="auto"/>
              <w:jc w:val="center"/>
              <w:rPr>
                <w:rFonts w:ascii="仿宋" w:eastAsia="仿宋" w:hAnsi="仿宋" w:cs="仿宋"/>
                <w:b/>
                <w:color w:val="000000"/>
                <w:sz w:val="28"/>
                <w:szCs w:val="28"/>
              </w:rPr>
            </w:pPr>
            <w:r>
              <w:rPr>
                <w:rFonts w:ascii="仿宋" w:eastAsia="仿宋" w:hAnsi="仿宋" w:cs="仿宋" w:hint="eastAsia"/>
                <w:b/>
                <w:color w:val="000000"/>
                <w:sz w:val="28"/>
                <w:szCs w:val="28"/>
              </w:rPr>
              <w:t>备注</w:t>
            </w:r>
          </w:p>
          <w:p w14:paraId="4AEA16D7" w14:textId="77777777" w:rsidR="00BB3CCD" w:rsidRDefault="00BB3CCD">
            <w:pPr>
              <w:tabs>
                <w:tab w:val="left" w:pos="1337"/>
              </w:tabs>
              <w:spacing w:line="288" w:lineRule="auto"/>
              <w:rPr>
                <w:rFonts w:ascii="仿宋" w:eastAsia="仿宋" w:hAnsi="仿宋" w:cs="仿宋"/>
                <w:b/>
                <w:color w:val="000000"/>
                <w:sz w:val="28"/>
                <w:szCs w:val="28"/>
              </w:rPr>
            </w:pPr>
          </w:p>
        </w:tc>
      </w:tr>
      <w:tr w:rsidR="00BB3CCD" w14:paraId="1CE5D615"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3B642E76" w14:textId="42DD0AEC" w:rsidR="00BB3CCD" w:rsidRPr="00EC322D" w:rsidRDefault="0092035C">
            <w:pPr>
              <w:tabs>
                <w:tab w:val="left" w:pos="1337"/>
              </w:tabs>
              <w:spacing w:line="288" w:lineRule="auto"/>
              <w:jc w:val="center"/>
              <w:rPr>
                <w:rFonts w:ascii="仿宋" w:eastAsia="仿宋" w:hAnsi="仿宋" w:cs="仿宋"/>
                <w:color w:val="C00000"/>
                <w:sz w:val="28"/>
                <w:szCs w:val="28"/>
              </w:rPr>
            </w:pPr>
            <w:r w:rsidRPr="0092035C">
              <w:rPr>
                <w:rFonts w:ascii="仿宋" w:eastAsia="仿宋" w:hAnsi="仿宋" w:cs="仿宋" w:hint="eastAsia"/>
                <w:color w:val="C00000"/>
                <w:sz w:val="28"/>
                <w:szCs w:val="28"/>
              </w:rPr>
              <w:t>电话医生</w:t>
            </w:r>
          </w:p>
        </w:tc>
        <w:tc>
          <w:tcPr>
            <w:tcW w:w="1787" w:type="dxa"/>
            <w:tcBorders>
              <w:top w:val="single" w:sz="4" w:space="0" w:color="auto"/>
              <w:left w:val="single" w:sz="4" w:space="0" w:color="auto"/>
              <w:bottom w:val="single" w:sz="4" w:space="0" w:color="auto"/>
              <w:right w:val="single" w:sz="4" w:space="0" w:color="auto"/>
            </w:tcBorders>
          </w:tcPr>
          <w:p w14:paraId="0D5749CD" w14:textId="3323734D" w:rsidR="00BB3CCD" w:rsidRPr="00EC322D" w:rsidRDefault="0092035C" w:rsidP="008A7905">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1年</w:t>
            </w:r>
          </w:p>
        </w:tc>
        <w:tc>
          <w:tcPr>
            <w:tcW w:w="3828" w:type="dxa"/>
            <w:tcBorders>
              <w:top w:val="single" w:sz="4" w:space="0" w:color="auto"/>
              <w:left w:val="single" w:sz="4" w:space="0" w:color="auto"/>
              <w:bottom w:val="single" w:sz="4" w:space="0" w:color="auto"/>
              <w:right w:val="single" w:sz="4" w:space="0" w:color="auto"/>
            </w:tcBorders>
          </w:tcPr>
          <w:p w14:paraId="6DFC8F79" w14:textId="77777777" w:rsidR="00BB3CCD"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w:t>
            </w:r>
            <w:r>
              <w:rPr>
                <w:rFonts w:ascii="仿宋" w:eastAsia="仿宋" w:hAnsi="仿宋" w:cs="仿宋"/>
                <w:color w:val="C00000"/>
                <w:sz w:val="28"/>
                <w:szCs w:val="28"/>
              </w:rPr>
              <w:t>00-5000</w:t>
            </w:r>
            <w:r>
              <w:rPr>
                <w:rFonts w:ascii="仿宋" w:eastAsia="仿宋" w:hAnsi="仿宋" w:cs="仿宋" w:hint="eastAsia"/>
                <w:color w:val="C00000"/>
                <w:sz w:val="28"/>
                <w:szCs w:val="28"/>
              </w:rPr>
              <w:t>人1</w:t>
            </w:r>
            <w:r>
              <w:rPr>
                <w:rFonts w:ascii="仿宋" w:eastAsia="仿宋" w:hAnsi="仿宋" w:cs="仿宋"/>
                <w:color w:val="C00000"/>
                <w:sz w:val="28"/>
                <w:szCs w:val="28"/>
              </w:rPr>
              <w:t>8</w:t>
            </w:r>
            <w:r>
              <w:rPr>
                <w:rFonts w:ascii="仿宋" w:eastAsia="仿宋" w:hAnsi="仿宋" w:cs="仿宋" w:hint="eastAsia"/>
                <w:color w:val="C00000"/>
                <w:sz w:val="28"/>
                <w:szCs w:val="28"/>
              </w:rPr>
              <w:t>元</w:t>
            </w:r>
          </w:p>
          <w:p w14:paraId="3EE6353E" w14:textId="77777777" w:rsidR="0092035C"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001-10000</w:t>
            </w:r>
            <w:r>
              <w:rPr>
                <w:rFonts w:ascii="仿宋" w:eastAsia="仿宋" w:hAnsi="仿宋" w:cs="仿宋" w:hint="eastAsia"/>
                <w:color w:val="C00000"/>
                <w:sz w:val="28"/>
                <w:szCs w:val="28"/>
              </w:rPr>
              <w:t>人1</w:t>
            </w:r>
            <w:r>
              <w:rPr>
                <w:rFonts w:ascii="仿宋" w:eastAsia="仿宋" w:hAnsi="仿宋" w:cs="仿宋"/>
                <w:color w:val="C00000"/>
                <w:sz w:val="28"/>
                <w:szCs w:val="28"/>
              </w:rPr>
              <w:t>0</w:t>
            </w:r>
            <w:r>
              <w:rPr>
                <w:rFonts w:ascii="仿宋" w:eastAsia="仿宋" w:hAnsi="仿宋" w:cs="仿宋" w:hint="eastAsia"/>
                <w:color w:val="C00000"/>
                <w:sz w:val="28"/>
                <w:szCs w:val="28"/>
              </w:rPr>
              <w:t>元</w:t>
            </w:r>
          </w:p>
          <w:p w14:paraId="5318ECDA" w14:textId="77777777" w:rsidR="0092035C"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0001-50000</w:t>
            </w:r>
            <w:r>
              <w:rPr>
                <w:rFonts w:ascii="仿宋" w:eastAsia="仿宋" w:hAnsi="仿宋" w:cs="仿宋" w:hint="eastAsia"/>
                <w:color w:val="C00000"/>
                <w:sz w:val="28"/>
                <w:szCs w:val="28"/>
              </w:rPr>
              <w:t>人9元</w:t>
            </w:r>
          </w:p>
          <w:p w14:paraId="60E278AA" w14:textId="77777777" w:rsidR="0092035C"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0001-10</w:t>
            </w:r>
            <w:r>
              <w:rPr>
                <w:rFonts w:ascii="仿宋" w:eastAsia="仿宋" w:hAnsi="仿宋" w:cs="仿宋" w:hint="eastAsia"/>
                <w:color w:val="C00000"/>
                <w:sz w:val="28"/>
                <w:szCs w:val="28"/>
              </w:rPr>
              <w:t>万人7.</w:t>
            </w:r>
            <w:r>
              <w:rPr>
                <w:rFonts w:ascii="仿宋" w:eastAsia="仿宋" w:hAnsi="仿宋" w:cs="仿宋"/>
                <w:color w:val="C00000"/>
                <w:sz w:val="28"/>
                <w:szCs w:val="28"/>
              </w:rPr>
              <w:t>5</w:t>
            </w:r>
            <w:r>
              <w:rPr>
                <w:rFonts w:ascii="仿宋" w:eastAsia="仿宋" w:hAnsi="仿宋" w:cs="仿宋" w:hint="eastAsia"/>
                <w:color w:val="C00000"/>
                <w:sz w:val="28"/>
                <w:szCs w:val="28"/>
              </w:rPr>
              <w:t>元</w:t>
            </w:r>
          </w:p>
          <w:p w14:paraId="4F5D1D41" w14:textId="77777777" w:rsidR="0092035C"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00001-20</w:t>
            </w:r>
            <w:r>
              <w:rPr>
                <w:rFonts w:ascii="仿宋" w:eastAsia="仿宋" w:hAnsi="仿宋" w:cs="仿宋" w:hint="eastAsia"/>
                <w:color w:val="C00000"/>
                <w:sz w:val="28"/>
                <w:szCs w:val="28"/>
              </w:rPr>
              <w:t>万人6</w:t>
            </w:r>
            <w:r>
              <w:rPr>
                <w:rFonts w:ascii="仿宋" w:eastAsia="仿宋" w:hAnsi="仿宋" w:cs="仿宋"/>
                <w:color w:val="C00000"/>
                <w:sz w:val="28"/>
                <w:szCs w:val="28"/>
              </w:rPr>
              <w:t>.5</w:t>
            </w:r>
            <w:r>
              <w:rPr>
                <w:rFonts w:ascii="仿宋" w:eastAsia="仿宋" w:hAnsi="仿宋" w:cs="仿宋" w:hint="eastAsia"/>
                <w:color w:val="C00000"/>
                <w:sz w:val="28"/>
                <w:szCs w:val="28"/>
              </w:rPr>
              <w:t>元</w:t>
            </w:r>
          </w:p>
          <w:p w14:paraId="68B6E449" w14:textId="6044A213" w:rsidR="0092035C" w:rsidRPr="00EC322D"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2</w:t>
            </w:r>
            <w:r>
              <w:rPr>
                <w:rFonts w:ascii="仿宋" w:eastAsia="仿宋" w:hAnsi="仿宋" w:cs="仿宋"/>
                <w:color w:val="C00000"/>
                <w:sz w:val="28"/>
                <w:szCs w:val="28"/>
              </w:rPr>
              <w:t>00001-50</w:t>
            </w:r>
            <w:r>
              <w:rPr>
                <w:rFonts w:ascii="仿宋" w:eastAsia="仿宋" w:hAnsi="仿宋" w:cs="仿宋" w:hint="eastAsia"/>
                <w:color w:val="C00000"/>
                <w:sz w:val="28"/>
                <w:szCs w:val="28"/>
              </w:rPr>
              <w:t>万人6元</w:t>
            </w:r>
          </w:p>
        </w:tc>
        <w:tc>
          <w:tcPr>
            <w:tcW w:w="1985" w:type="dxa"/>
            <w:tcBorders>
              <w:top w:val="single" w:sz="4" w:space="0" w:color="auto"/>
              <w:left w:val="single" w:sz="4" w:space="0" w:color="auto"/>
              <w:bottom w:val="single" w:sz="4" w:space="0" w:color="auto"/>
              <w:right w:val="single" w:sz="4" w:space="0" w:color="auto"/>
            </w:tcBorders>
            <w:vAlign w:val="center"/>
          </w:tcPr>
          <w:p w14:paraId="4B60A1CE" w14:textId="77777777" w:rsidR="00BB3CCD" w:rsidRDefault="002A659E">
            <w:pPr>
              <w:tabs>
                <w:tab w:val="left" w:pos="1337"/>
              </w:tabs>
              <w:spacing w:line="288" w:lineRule="auto"/>
              <w:jc w:val="center"/>
              <w:rPr>
                <w:rFonts w:ascii="仿宋" w:eastAsia="仿宋" w:hAnsi="仿宋" w:cs="仿宋"/>
                <w:color w:val="000000"/>
                <w:sz w:val="28"/>
                <w:szCs w:val="28"/>
              </w:rPr>
            </w:pPr>
            <w:r>
              <w:rPr>
                <w:rFonts w:ascii="仿宋" w:eastAsia="仿宋" w:hAnsi="仿宋" w:cs="仿宋" w:hint="eastAsia"/>
                <w:b/>
                <w:bCs/>
                <w:color w:val="000000"/>
                <w:sz w:val="28"/>
                <w:szCs w:val="28"/>
              </w:rPr>
              <w:t>具体服务内容详见附件</w:t>
            </w:r>
          </w:p>
        </w:tc>
      </w:tr>
      <w:tr w:rsidR="0092035C" w14:paraId="4DD674F9"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25A210D5" w14:textId="25EE8A86" w:rsidR="0092035C" w:rsidRPr="0092035C" w:rsidRDefault="0092035C">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视频医生</w:t>
            </w:r>
          </w:p>
        </w:tc>
        <w:tc>
          <w:tcPr>
            <w:tcW w:w="1787" w:type="dxa"/>
            <w:tcBorders>
              <w:top w:val="single" w:sz="4" w:space="0" w:color="auto"/>
              <w:left w:val="single" w:sz="4" w:space="0" w:color="auto"/>
              <w:bottom w:val="single" w:sz="4" w:space="0" w:color="auto"/>
              <w:right w:val="single" w:sz="4" w:space="0" w:color="auto"/>
            </w:tcBorders>
          </w:tcPr>
          <w:p w14:paraId="556C717A" w14:textId="471A50B0" w:rsidR="0092035C" w:rsidRDefault="00B71588">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1年</w:t>
            </w:r>
          </w:p>
        </w:tc>
        <w:tc>
          <w:tcPr>
            <w:tcW w:w="3828" w:type="dxa"/>
            <w:tcBorders>
              <w:top w:val="single" w:sz="4" w:space="0" w:color="auto"/>
              <w:left w:val="single" w:sz="4" w:space="0" w:color="auto"/>
              <w:bottom w:val="single" w:sz="4" w:space="0" w:color="auto"/>
              <w:right w:val="single" w:sz="4" w:space="0" w:color="auto"/>
            </w:tcBorders>
          </w:tcPr>
          <w:p w14:paraId="79CCAC68" w14:textId="1BDBD3D8"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w:t>
            </w:r>
            <w:r>
              <w:rPr>
                <w:rFonts w:ascii="仿宋" w:eastAsia="仿宋" w:hAnsi="仿宋" w:cs="仿宋"/>
                <w:color w:val="C00000"/>
                <w:sz w:val="28"/>
                <w:szCs w:val="28"/>
              </w:rPr>
              <w:t>00-5000</w:t>
            </w:r>
            <w:r>
              <w:rPr>
                <w:rFonts w:ascii="仿宋" w:eastAsia="仿宋" w:hAnsi="仿宋" w:cs="仿宋" w:hint="eastAsia"/>
                <w:color w:val="C00000"/>
                <w:sz w:val="28"/>
                <w:szCs w:val="28"/>
              </w:rPr>
              <w:t>人1</w:t>
            </w:r>
            <w:r>
              <w:rPr>
                <w:rFonts w:ascii="仿宋" w:eastAsia="仿宋" w:hAnsi="仿宋" w:cs="仿宋"/>
                <w:color w:val="C00000"/>
                <w:sz w:val="28"/>
                <w:szCs w:val="28"/>
              </w:rPr>
              <w:t>80</w:t>
            </w:r>
            <w:r>
              <w:rPr>
                <w:rFonts w:ascii="仿宋" w:eastAsia="仿宋" w:hAnsi="仿宋" w:cs="仿宋" w:hint="eastAsia"/>
                <w:color w:val="C00000"/>
                <w:sz w:val="28"/>
                <w:szCs w:val="28"/>
              </w:rPr>
              <w:t>元</w:t>
            </w:r>
          </w:p>
          <w:p w14:paraId="3BFF03BF" w14:textId="6C256DE2"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001-10000</w:t>
            </w:r>
            <w:r>
              <w:rPr>
                <w:rFonts w:ascii="仿宋" w:eastAsia="仿宋" w:hAnsi="仿宋" w:cs="仿宋" w:hint="eastAsia"/>
                <w:color w:val="C00000"/>
                <w:sz w:val="28"/>
                <w:szCs w:val="28"/>
              </w:rPr>
              <w:t>人</w:t>
            </w:r>
            <w:r>
              <w:rPr>
                <w:rFonts w:ascii="仿宋" w:eastAsia="仿宋" w:hAnsi="仿宋" w:cs="仿宋"/>
                <w:color w:val="C00000"/>
                <w:sz w:val="28"/>
                <w:szCs w:val="28"/>
              </w:rPr>
              <w:t>88</w:t>
            </w:r>
            <w:r>
              <w:rPr>
                <w:rFonts w:ascii="仿宋" w:eastAsia="仿宋" w:hAnsi="仿宋" w:cs="仿宋" w:hint="eastAsia"/>
                <w:color w:val="C00000"/>
                <w:sz w:val="28"/>
                <w:szCs w:val="28"/>
              </w:rPr>
              <w:t>元</w:t>
            </w:r>
          </w:p>
          <w:p w14:paraId="413F9ADE" w14:textId="6B6797FB"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0001-50000</w:t>
            </w:r>
            <w:r>
              <w:rPr>
                <w:rFonts w:ascii="仿宋" w:eastAsia="仿宋" w:hAnsi="仿宋" w:cs="仿宋" w:hint="eastAsia"/>
                <w:color w:val="C00000"/>
                <w:sz w:val="28"/>
                <w:szCs w:val="28"/>
              </w:rPr>
              <w:t>人</w:t>
            </w:r>
            <w:r>
              <w:rPr>
                <w:rFonts w:ascii="仿宋" w:eastAsia="仿宋" w:hAnsi="仿宋" w:cs="仿宋"/>
                <w:color w:val="C00000"/>
                <w:sz w:val="28"/>
                <w:szCs w:val="28"/>
              </w:rPr>
              <w:t>80</w:t>
            </w:r>
            <w:r>
              <w:rPr>
                <w:rFonts w:ascii="仿宋" w:eastAsia="仿宋" w:hAnsi="仿宋" w:cs="仿宋" w:hint="eastAsia"/>
                <w:color w:val="C00000"/>
                <w:sz w:val="28"/>
                <w:szCs w:val="28"/>
              </w:rPr>
              <w:t>元</w:t>
            </w:r>
          </w:p>
          <w:p w14:paraId="40250061" w14:textId="7421FBCC"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0001-10</w:t>
            </w:r>
            <w:r>
              <w:rPr>
                <w:rFonts w:ascii="仿宋" w:eastAsia="仿宋" w:hAnsi="仿宋" w:cs="仿宋" w:hint="eastAsia"/>
                <w:color w:val="C00000"/>
                <w:sz w:val="28"/>
                <w:szCs w:val="28"/>
              </w:rPr>
              <w:t>万人</w:t>
            </w:r>
            <w:r>
              <w:rPr>
                <w:rFonts w:ascii="仿宋" w:eastAsia="仿宋" w:hAnsi="仿宋" w:cs="仿宋"/>
                <w:color w:val="C00000"/>
                <w:sz w:val="28"/>
                <w:szCs w:val="28"/>
              </w:rPr>
              <w:t>66</w:t>
            </w:r>
            <w:r>
              <w:rPr>
                <w:rFonts w:ascii="仿宋" w:eastAsia="仿宋" w:hAnsi="仿宋" w:cs="仿宋" w:hint="eastAsia"/>
                <w:color w:val="C00000"/>
                <w:sz w:val="28"/>
                <w:szCs w:val="28"/>
              </w:rPr>
              <w:t>元</w:t>
            </w:r>
          </w:p>
          <w:p w14:paraId="668C58E3" w14:textId="5E9023B5"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00001-20</w:t>
            </w:r>
            <w:r>
              <w:rPr>
                <w:rFonts w:ascii="仿宋" w:eastAsia="仿宋" w:hAnsi="仿宋" w:cs="仿宋" w:hint="eastAsia"/>
                <w:color w:val="C00000"/>
                <w:sz w:val="28"/>
                <w:szCs w:val="28"/>
              </w:rPr>
              <w:t>万人</w:t>
            </w:r>
            <w:r>
              <w:rPr>
                <w:rFonts w:ascii="仿宋" w:eastAsia="仿宋" w:hAnsi="仿宋" w:cs="仿宋"/>
                <w:color w:val="C00000"/>
                <w:sz w:val="28"/>
                <w:szCs w:val="28"/>
              </w:rPr>
              <w:t>58</w:t>
            </w:r>
            <w:r>
              <w:rPr>
                <w:rFonts w:ascii="仿宋" w:eastAsia="仿宋" w:hAnsi="仿宋" w:cs="仿宋" w:hint="eastAsia"/>
                <w:color w:val="C00000"/>
                <w:sz w:val="28"/>
                <w:szCs w:val="28"/>
              </w:rPr>
              <w:t>元</w:t>
            </w:r>
          </w:p>
          <w:p w14:paraId="3C4A34B4" w14:textId="45D30364" w:rsidR="0092035C"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2</w:t>
            </w:r>
            <w:r>
              <w:rPr>
                <w:rFonts w:ascii="仿宋" w:eastAsia="仿宋" w:hAnsi="仿宋" w:cs="仿宋"/>
                <w:color w:val="C00000"/>
                <w:sz w:val="28"/>
                <w:szCs w:val="28"/>
              </w:rPr>
              <w:t>00001-50</w:t>
            </w:r>
            <w:r>
              <w:rPr>
                <w:rFonts w:ascii="仿宋" w:eastAsia="仿宋" w:hAnsi="仿宋" w:cs="仿宋" w:hint="eastAsia"/>
                <w:color w:val="C00000"/>
                <w:sz w:val="28"/>
                <w:szCs w:val="28"/>
              </w:rPr>
              <w:t>万人</w:t>
            </w:r>
            <w:r>
              <w:rPr>
                <w:rFonts w:ascii="仿宋" w:eastAsia="仿宋" w:hAnsi="仿宋" w:cs="仿宋"/>
                <w:color w:val="C00000"/>
                <w:sz w:val="28"/>
                <w:szCs w:val="28"/>
              </w:rPr>
              <w:t>52</w:t>
            </w:r>
            <w:r>
              <w:rPr>
                <w:rFonts w:ascii="仿宋" w:eastAsia="仿宋" w:hAnsi="仿宋" w:cs="仿宋" w:hint="eastAsia"/>
                <w:color w:val="C00000"/>
                <w:sz w:val="28"/>
                <w:szCs w:val="28"/>
              </w:rPr>
              <w:t>元</w:t>
            </w:r>
          </w:p>
        </w:tc>
        <w:tc>
          <w:tcPr>
            <w:tcW w:w="1985" w:type="dxa"/>
            <w:tcBorders>
              <w:top w:val="single" w:sz="4" w:space="0" w:color="auto"/>
              <w:left w:val="single" w:sz="4" w:space="0" w:color="auto"/>
              <w:bottom w:val="single" w:sz="4" w:space="0" w:color="auto"/>
              <w:right w:val="single" w:sz="4" w:space="0" w:color="auto"/>
            </w:tcBorders>
            <w:vAlign w:val="center"/>
          </w:tcPr>
          <w:p w14:paraId="05D4C000" w14:textId="3CFC4447" w:rsidR="0092035C" w:rsidRPr="00B71588" w:rsidRDefault="00B71588">
            <w:pPr>
              <w:tabs>
                <w:tab w:val="left" w:pos="1337"/>
              </w:tabs>
              <w:spacing w:line="288" w:lineRule="auto"/>
              <w:jc w:val="center"/>
              <w:rPr>
                <w:rFonts w:ascii="仿宋" w:eastAsia="仿宋" w:hAnsi="仿宋" w:cs="仿宋"/>
                <w:b/>
                <w:bCs/>
                <w:color w:val="000000"/>
                <w:sz w:val="28"/>
                <w:szCs w:val="28"/>
              </w:rPr>
            </w:pPr>
            <w:r>
              <w:rPr>
                <w:rFonts w:ascii="仿宋" w:eastAsia="仿宋" w:hAnsi="仿宋" w:cs="仿宋" w:hint="eastAsia"/>
                <w:b/>
                <w:bCs/>
                <w:color w:val="000000"/>
                <w:sz w:val="28"/>
                <w:szCs w:val="28"/>
              </w:rPr>
              <w:t>具体服务内容详见附件</w:t>
            </w:r>
          </w:p>
        </w:tc>
      </w:tr>
      <w:tr w:rsidR="00B71588" w14:paraId="683BECF2"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59DEBF08" w14:textId="6C178F33" w:rsidR="00B71588" w:rsidRDefault="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在线医生</w:t>
            </w:r>
          </w:p>
        </w:tc>
        <w:tc>
          <w:tcPr>
            <w:tcW w:w="1787" w:type="dxa"/>
            <w:tcBorders>
              <w:top w:val="single" w:sz="4" w:space="0" w:color="auto"/>
              <w:left w:val="single" w:sz="4" w:space="0" w:color="auto"/>
              <w:bottom w:val="single" w:sz="4" w:space="0" w:color="auto"/>
              <w:right w:val="single" w:sz="4" w:space="0" w:color="auto"/>
            </w:tcBorders>
          </w:tcPr>
          <w:p w14:paraId="51538B51" w14:textId="5F394357" w:rsidR="00B71588" w:rsidRDefault="00B71588">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1年</w:t>
            </w:r>
          </w:p>
        </w:tc>
        <w:tc>
          <w:tcPr>
            <w:tcW w:w="3828" w:type="dxa"/>
            <w:tcBorders>
              <w:top w:val="single" w:sz="4" w:space="0" w:color="auto"/>
              <w:left w:val="single" w:sz="4" w:space="0" w:color="auto"/>
              <w:bottom w:val="single" w:sz="4" w:space="0" w:color="auto"/>
              <w:right w:val="single" w:sz="4" w:space="0" w:color="auto"/>
            </w:tcBorders>
          </w:tcPr>
          <w:p w14:paraId="726190F7" w14:textId="4FB46649"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w:t>
            </w:r>
            <w:r>
              <w:rPr>
                <w:rFonts w:ascii="仿宋" w:eastAsia="仿宋" w:hAnsi="仿宋" w:cs="仿宋"/>
                <w:color w:val="C00000"/>
                <w:sz w:val="28"/>
                <w:szCs w:val="28"/>
              </w:rPr>
              <w:t>00-5000</w:t>
            </w:r>
            <w:r>
              <w:rPr>
                <w:rFonts w:ascii="仿宋" w:eastAsia="仿宋" w:hAnsi="仿宋" w:cs="仿宋" w:hint="eastAsia"/>
                <w:color w:val="C00000"/>
                <w:sz w:val="28"/>
                <w:szCs w:val="28"/>
              </w:rPr>
              <w:t>人</w:t>
            </w:r>
            <w:r>
              <w:rPr>
                <w:rFonts w:ascii="仿宋" w:eastAsia="仿宋" w:hAnsi="仿宋" w:cs="仿宋"/>
                <w:color w:val="C00000"/>
                <w:sz w:val="28"/>
                <w:szCs w:val="28"/>
              </w:rPr>
              <w:t>10</w:t>
            </w:r>
            <w:r>
              <w:rPr>
                <w:rFonts w:ascii="仿宋" w:eastAsia="仿宋" w:hAnsi="仿宋" w:cs="仿宋" w:hint="eastAsia"/>
                <w:color w:val="C00000"/>
                <w:sz w:val="28"/>
                <w:szCs w:val="28"/>
              </w:rPr>
              <w:t>元</w:t>
            </w:r>
          </w:p>
          <w:p w14:paraId="24034759" w14:textId="5ED2B876"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001-10000</w:t>
            </w:r>
            <w:r>
              <w:rPr>
                <w:rFonts w:ascii="仿宋" w:eastAsia="仿宋" w:hAnsi="仿宋" w:cs="仿宋" w:hint="eastAsia"/>
                <w:color w:val="C00000"/>
                <w:sz w:val="28"/>
                <w:szCs w:val="28"/>
              </w:rPr>
              <w:t>人</w:t>
            </w:r>
            <w:r>
              <w:rPr>
                <w:rFonts w:ascii="仿宋" w:eastAsia="仿宋" w:hAnsi="仿宋" w:cs="仿宋"/>
                <w:color w:val="C00000"/>
                <w:sz w:val="28"/>
                <w:szCs w:val="28"/>
              </w:rPr>
              <w:t>5</w:t>
            </w:r>
            <w:r>
              <w:rPr>
                <w:rFonts w:ascii="仿宋" w:eastAsia="仿宋" w:hAnsi="仿宋" w:cs="仿宋" w:hint="eastAsia"/>
                <w:color w:val="C00000"/>
                <w:sz w:val="28"/>
                <w:szCs w:val="28"/>
              </w:rPr>
              <w:t>元</w:t>
            </w:r>
          </w:p>
          <w:p w14:paraId="2CD4DF4D" w14:textId="72E54ACE"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0001-50000</w:t>
            </w:r>
            <w:r>
              <w:rPr>
                <w:rFonts w:ascii="仿宋" w:eastAsia="仿宋" w:hAnsi="仿宋" w:cs="仿宋" w:hint="eastAsia"/>
                <w:color w:val="C00000"/>
                <w:sz w:val="28"/>
                <w:szCs w:val="28"/>
              </w:rPr>
              <w:t>人</w:t>
            </w:r>
            <w:r>
              <w:rPr>
                <w:rFonts w:ascii="仿宋" w:eastAsia="仿宋" w:hAnsi="仿宋" w:cs="仿宋"/>
                <w:color w:val="C00000"/>
                <w:sz w:val="28"/>
                <w:szCs w:val="28"/>
              </w:rPr>
              <w:t>4.5</w:t>
            </w:r>
            <w:r>
              <w:rPr>
                <w:rFonts w:ascii="仿宋" w:eastAsia="仿宋" w:hAnsi="仿宋" w:cs="仿宋" w:hint="eastAsia"/>
                <w:color w:val="C00000"/>
                <w:sz w:val="28"/>
                <w:szCs w:val="28"/>
              </w:rPr>
              <w:t>元</w:t>
            </w:r>
          </w:p>
          <w:p w14:paraId="7D8748C3" w14:textId="4794F789"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0001-10</w:t>
            </w:r>
            <w:r>
              <w:rPr>
                <w:rFonts w:ascii="仿宋" w:eastAsia="仿宋" w:hAnsi="仿宋" w:cs="仿宋" w:hint="eastAsia"/>
                <w:color w:val="C00000"/>
                <w:sz w:val="28"/>
                <w:szCs w:val="28"/>
              </w:rPr>
              <w:t>万人</w:t>
            </w:r>
            <w:r>
              <w:rPr>
                <w:rFonts w:ascii="仿宋" w:eastAsia="仿宋" w:hAnsi="仿宋" w:cs="仿宋"/>
                <w:color w:val="C00000"/>
                <w:sz w:val="28"/>
                <w:szCs w:val="28"/>
              </w:rPr>
              <w:t>3.8</w:t>
            </w:r>
            <w:r>
              <w:rPr>
                <w:rFonts w:ascii="仿宋" w:eastAsia="仿宋" w:hAnsi="仿宋" w:cs="仿宋" w:hint="eastAsia"/>
                <w:color w:val="C00000"/>
                <w:sz w:val="28"/>
                <w:szCs w:val="28"/>
              </w:rPr>
              <w:t>元</w:t>
            </w:r>
          </w:p>
          <w:p w14:paraId="49FF5F18" w14:textId="0FDEE475"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00001-20</w:t>
            </w:r>
            <w:r>
              <w:rPr>
                <w:rFonts w:ascii="仿宋" w:eastAsia="仿宋" w:hAnsi="仿宋" w:cs="仿宋" w:hint="eastAsia"/>
                <w:color w:val="C00000"/>
                <w:sz w:val="28"/>
                <w:szCs w:val="28"/>
              </w:rPr>
              <w:t>万人</w:t>
            </w:r>
            <w:r>
              <w:rPr>
                <w:rFonts w:ascii="仿宋" w:eastAsia="仿宋" w:hAnsi="仿宋" w:cs="仿宋"/>
                <w:color w:val="C00000"/>
                <w:sz w:val="28"/>
                <w:szCs w:val="28"/>
              </w:rPr>
              <w:t>3.2</w:t>
            </w:r>
            <w:r>
              <w:rPr>
                <w:rFonts w:ascii="仿宋" w:eastAsia="仿宋" w:hAnsi="仿宋" w:cs="仿宋" w:hint="eastAsia"/>
                <w:color w:val="C00000"/>
                <w:sz w:val="28"/>
                <w:szCs w:val="28"/>
              </w:rPr>
              <w:t>元</w:t>
            </w:r>
          </w:p>
          <w:p w14:paraId="0D149478" w14:textId="6195955B"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2</w:t>
            </w:r>
            <w:r>
              <w:rPr>
                <w:rFonts w:ascii="仿宋" w:eastAsia="仿宋" w:hAnsi="仿宋" w:cs="仿宋"/>
                <w:color w:val="C00000"/>
                <w:sz w:val="28"/>
                <w:szCs w:val="28"/>
              </w:rPr>
              <w:t>00001-50</w:t>
            </w:r>
            <w:r>
              <w:rPr>
                <w:rFonts w:ascii="仿宋" w:eastAsia="仿宋" w:hAnsi="仿宋" w:cs="仿宋" w:hint="eastAsia"/>
                <w:color w:val="C00000"/>
                <w:sz w:val="28"/>
                <w:szCs w:val="28"/>
              </w:rPr>
              <w:t>万人</w:t>
            </w:r>
            <w:r>
              <w:rPr>
                <w:rFonts w:ascii="仿宋" w:eastAsia="仿宋" w:hAnsi="仿宋" w:cs="仿宋"/>
                <w:color w:val="C00000"/>
                <w:sz w:val="28"/>
                <w:szCs w:val="28"/>
              </w:rPr>
              <w:t>3</w:t>
            </w:r>
            <w:r>
              <w:rPr>
                <w:rFonts w:ascii="仿宋" w:eastAsia="仿宋" w:hAnsi="仿宋" w:cs="仿宋" w:hint="eastAsia"/>
                <w:color w:val="C00000"/>
                <w:sz w:val="28"/>
                <w:szCs w:val="28"/>
              </w:rPr>
              <w:t>元</w:t>
            </w:r>
          </w:p>
        </w:tc>
        <w:tc>
          <w:tcPr>
            <w:tcW w:w="1985" w:type="dxa"/>
            <w:tcBorders>
              <w:top w:val="single" w:sz="4" w:space="0" w:color="auto"/>
              <w:left w:val="single" w:sz="4" w:space="0" w:color="auto"/>
              <w:bottom w:val="single" w:sz="4" w:space="0" w:color="auto"/>
              <w:right w:val="single" w:sz="4" w:space="0" w:color="auto"/>
            </w:tcBorders>
            <w:vAlign w:val="center"/>
          </w:tcPr>
          <w:p w14:paraId="6990849A" w14:textId="4933A009" w:rsidR="00B71588" w:rsidRPr="00B71588" w:rsidRDefault="00B71588">
            <w:pPr>
              <w:tabs>
                <w:tab w:val="left" w:pos="1337"/>
              </w:tabs>
              <w:spacing w:line="288" w:lineRule="auto"/>
              <w:jc w:val="center"/>
              <w:rPr>
                <w:rFonts w:ascii="仿宋" w:eastAsia="仿宋" w:hAnsi="仿宋" w:cs="仿宋"/>
                <w:b/>
                <w:bCs/>
                <w:color w:val="000000"/>
                <w:sz w:val="28"/>
                <w:szCs w:val="28"/>
              </w:rPr>
            </w:pPr>
            <w:r>
              <w:rPr>
                <w:rFonts w:ascii="仿宋" w:eastAsia="仿宋" w:hAnsi="仿宋" w:cs="仿宋" w:hint="eastAsia"/>
                <w:b/>
                <w:bCs/>
                <w:color w:val="000000"/>
                <w:sz w:val="28"/>
                <w:szCs w:val="28"/>
              </w:rPr>
              <w:t>具体服务内容详见附件</w:t>
            </w:r>
          </w:p>
        </w:tc>
      </w:tr>
      <w:tr w:rsidR="00B71588" w14:paraId="453335BD"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12A993CD" w14:textId="3AA5377B" w:rsidR="00B71588" w:rsidRDefault="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对症预约</w:t>
            </w:r>
          </w:p>
        </w:tc>
        <w:tc>
          <w:tcPr>
            <w:tcW w:w="1787" w:type="dxa"/>
            <w:tcBorders>
              <w:top w:val="single" w:sz="4" w:space="0" w:color="auto"/>
              <w:left w:val="single" w:sz="4" w:space="0" w:color="auto"/>
              <w:bottom w:val="single" w:sz="4" w:space="0" w:color="auto"/>
              <w:right w:val="single" w:sz="4" w:space="0" w:color="auto"/>
            </w:tcBorders>
          </w:tcPr>
          <w:p w14:paraId="0E97EBD4" w14:textId="436C6362" w:rsidR="00B71588" w:rsidRDefault="00B71588">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3次/年</w:t>
            </w:r>
          </w:p>
        </w:tc>
        <w:tc>
          <w:tcPr>
            <w:tcW w:w="3828" w:type="dxa"/>
            <w:tcBorders>
              <w:top w:val="single" w:sz="4" w:space="0" w:color="auto"/>
              <w:left w:val="single" w:sz="4" w:space="0" w:color="auto"/>
              <w:bottom w:val="single" w:sz="4" w:space="0" w:color="auto"/>
              <w:right w:val="single" w:sz="4" w:space="0" w:color="auto"/>
            </w:tcBorders>
          </w:tcPr>
          <w:p w14:paraId="09BD6091" w14:textId="77777777"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w:t>
            </w:r>
            <w:r>
              <w:rPr>
                <w:rFonts w:ascii="仿宋" w:eastAsia="仿宋" w:hAnsi="仿宋" w:cs="仿宋"/>
                <w:color w:val="C00000"/>
                <w:sz w:val="28"/>
                <w:szCs w:val="28"/>
              </w:rPr>
              <w:t>00-5000</w:t>
            </w:r>
            <w:r>
              <w:rPr>
                <w:rFonts w:ascii="仿宋" w:eastAsia="仿宋" w:hAnsi="仿宋" w:cs="仿宋" w:hint="eastAsia"/>
                <w:color w:val="C00000"/>
                <w:sz w:val="28"/>
                <w:szCs w:val="28"/>
              </w:rPr>
              <w:t>人1</w:t>
            </w:r>
            <w:r>
              <w:rPr>
                <w:rFonts w:ascii="仿宋" w:eastAsia="仿宋" w:hAnsi="仿宋" w:cs="仿宋"/>
                <w:color w:val="C00000"/>
                <w:sz w:val="28"/>
                <w:szCs w:val="28"/>
              </w:rPr>
              <w:t>80</w:t>
            </w:r>
            <w:r>
              <w:rPr>
                <w:rFonts w:ascii="仿宋" w:eastAsia="仿宋" w:hAnsi="仿宋" w:cs="仿宋" w:hint="eastAsia"/>
                <w:color w:val="C00000"/>
                <w:sz w:val="28"/>
                <w:szCs w:val="28"/>
              </w:rPr>
              <w:t>元</w:t>
            </w:r>
          </w:p>
          <w:p w14:paraId="412E6228" w14:textId="216A993B"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001-10000</w:t>
            </w:r>
            <w:r>
              <w:rPr>
                <w:rFonts w:ascii="仿宋" w:eastAsia="仿宋" w:hAnsi="仿宋" w:cs="仿宋" w:hint="eastAsia"/>
                <w:color w:val="C00000"/>
                <w:sz w:val="28"/>
                <w:szCs w:val="28"/>
              </w:rPr>
              <w:t>人</w:t>
            </w:r>
            <w:r>
              <w:rPr>
                <w:rFonts w:ascii="仿宋" w:eastAsia="仿宋" w:hAnsi="仿宋" w:cs="仿宋"/>
                <w:color w:val="C00000"/>
                <w:sz w:val="28"/>
                <w:szCs w:val="28"/>
              </w:rPr>
              <w:t>120</w:t>
            </w:r>
            <w:r>
              <w:rPr>
                <w:rFonts w:ascii="仿宋" w:eastAsia="仿宋" w:hAnsi="仿宋" w:cs="仿宋" w:hint="eastAsia"/>
                <w:color w:val="C00000"/>
                <w:sz w:val="28"/>
                <w:szCs w:val="28"/>
              </w:rPr>
              <w:t>元</w:t>
            </w:r>
          </w:p>
          <w:p w14:paraId="2B787D50" w14:textId="2CF6BD73"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0001-50000</w:t>
            </w:r>
            <w:r>
              <w:rPr>
                <w:rFonts w:ascii="仿宋" w:eastAsia="仿宋" w:hAnsi="仿宋" w:cs="仿宋" w:hint="eastAsia"/>
                <w:color w:val="C00000"/>
                <w:sz w:val="28"/>
                <w:szCs w:val="28"/>
              </w:rPr>
              <w:t>人1</w:t>
            </w:r>
            <w:r>
              <w:rPr>
                <w:rFonts w:ascii="仿宋" w:eastAsia="仿宋" w:hAnsi="仿宋" w:cs="仿宋"/>
                <w:color w:val="C00000"/>
                <w:sz w:val="28"/>
                <w:szCs w:val="28"/>
              </w:rPr>
              <w:t>08</w:t>
            </w:r>
            <w:r>
              <w:rPr>
                <w:rFonts w:ascii="仿宋" w:eastAsia="仿宋" w:hAnsi="仿宋" w:cs="仿宋" w:hint="eastAsia"/>
                <w:color w:val="C00000"/>
                <w:sz w:val="28"/>
                <w:szCs w:val="28"/>
              </w:rPr>
              <w:t>元</w:t>
            </w:r>
          </w:p>
          <w:p w14:paraId="486C254D" w14:textId="27C20505"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0001-10</w:t>
            </w:r>
            <w:r>
              <w:rPr>
                <w:rFonts w:ascii="仿宋" w:eastAsia="仿宋" w:hAnsi="仿宋" w:cs="仿宋" w:hint="eastAsia"/>
                <w:color w:val="C00000"/>
                <w:sz w:val="28"/>
                <w:szCs w:val="28"/>
              </w:rPr>
              <w:t>万人</w:t>
            </w:r>
            <w:r>
              <w:rPr>
                <w:rFonts w:ascii="仿宋" w:eastAsia="仿宋" w:hAnsi="仿宋" w:cs="仿宋"/>
                <w:color w:val="C00000"/>
                <w:sz w:val="28"/>
                <w:szCs w:val="28"/>
              </w:rPr>
              <w:t>90</w:t>
            </w:r>
            <w:r>
              <w:rPr>
                <w:rFonts w:ascii="仿宋" w:eastAsia="仿宋" w:hAnsi="仿宋" w:cs="仿宋" w:hint="eastAsia"/>
                <w:color w:val="C00000"/>
                <w:sz w:val="28"/>
                <w:szCs w:val="28"/>
              </w:rPr>
              <w:t>元</w:t>
            </w:r>
          </w:p>
          <w:p w14:paraId="77DFE07F" w14:textId="137E7884"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w:t>
            </w:r>
            <w:r>
              <w:rPr>
                <w:rFonts w:ascii="仿宋" w:eastAsia="仿宋" w:hAnsi="仿宋" w:cs="仿宋"/>
                <w:color w:val="C00000"/>
                <w:sz w:val="28"/>
                <w:szCs w:val="28"/>
              </w:rPr>
              <w:t>00001-20</w:t>
            </w:r>
            <w:r>
              <w:rPr>
                <w:rFonts w:ascii="仿宋" w:eastAsia="仿宋" w:hAnsi="仿宋" w:cs="仿宋" w:hint="eastAsia"/>
                <w:color w:val="C00000"/>
                <w:sz w:val="28"/>
                <w:szCs w:val="28"/>
              </w:rPr>
              <w:t>万人</w:t>
            </w:r>
            <w:r>
              <w:rPr>
                <w:rFonts w:ascii="仿宋" w:eastAsia="仿宋" w:hAnsi="仿宋" w:cs="仿宋"/>
                <w:color w:val="C00000"/>
                <w:sz w:val="28"/>
                <w:szCs w:val="28"/>
              </w:rPr>
              <w:t>78</w:t>
            </w:r>
            <w:r>
              <w:rPr>
                <w:rFonts w:ascii="仿宋" w:eastAsia="仿宋" w:hAnsi="仿宋" w:cs="仿宋" w:hint="eastAsia"/>
                <w:color w:val="C00000"/>
                <w:sz w:val="28"/>
                <w:szCs w:val="28"/>
              </w:rPr>
              <w:t>元</w:t>
            </w:r>
          </w:p>
          <w:p w14:paraId="753EDB03" w14:textId="6FAFFCA3"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2</w:t>
            </w:r>
            <w:r>
              <w:rPr>
                <w:rFonts w:ascii="仿宋" w:eastAsia="仿宋" w:hAnsi="仿宋" w:cs="仿宋"/>
                <w:color w:val="C00000"/>
                <w:sz w:val="28"/>
                <w:szCs w:val="28"/>
              </w:rPr>
              <w:t>00001-50</w:t>
            </w:r>
            <w:r>
              <w:rPr>
                <w:rFonts w:ascii="仿宋" w:eastAsia="仿宋" w:hAnsi="仿宋" w:cs="仿宋" w:hint="eastAsia"/>
                <w:color w:val="C00000"/>
                <w:sz w:val="28"/>
                <w:szCs w:val="28"/>
              </w:rPr>
              <w:t>万人</w:t>
            </w:r>
            <w:r>
              <w:rPr>
                <w:rFonts w:ascii="仿宋" w:eastAsia="仿宋" w:hAnsi="仿宋" w:cs="仿宋"/>
                <w:color w:val="C00000"/>
                <w:sz w:val="28"/>
                <w:szCs w:val="28"/>
              </w:rPr>
              <w:t>72</w:t>
            </w:r>
            <w:r>
              <w:rPr>
                <w:rFonts w:ascii="仿宋" w:eastAsia="仿宋" w:hAnsi="仿宋" w:cs="仿宋" w:hint="eastAsia"/>
                <w:color w:val="C00000"/>
                <w:sz w:val="28"/>
                <w:szCs w:val="28"/>
              </w:rPr>
              <w:t>元</w:t>
            </w:r>
          </w:p>
        </w:tc>
        <w:tc>
          <w:tcPr>
            <w:tcW w:w="1985" w:type="dxa"/>
            <w:tcBorders>
              <w:top w:val="single" w:sz="4" w:space="0" w:color="auto"/>
              <w:left w:val="single" w:sz="4" w:space="0" w:color="auto"/>
              <w:bottom w:val="single" w:sz="4" w:space="0" w:color="auto"/>
              <w:right w:val="single" w:sz="4" w:space="0" w:color="auto"/>
            </w:tcBorders>
            <w:vAlign w:val="center"/>
          </w:tcPr>
          <w:p w14:paraId="0764E85F" w14:textId="7E794C29" w:rsidR="00B71588" w:rsidRPr="00B71588" w:rsidRDefault="00B71588">
            <w:pPr>
              <w:tabs>
                <w:tab w:val="left" w:pos="1337"/>
              </w:tabs>
              <w:spacing w:line="288" w:lineRule="auto"/>
              <w:jc w:val="center"/>
              <w:rPr>
                <w:rFonts w:ascii="仿宋" w:eastAsia="仿宋" w:hAnsi="仿宋" w:cs="仿宋"/>
                <w:b/>
                <w:bCs/>
                <w:color w:val="000000"/>
                <w:sz w:val="28"/>
                <w:szCs w:val="28"/>
              </w:rPr>
            </w:pPr>
            <w:r>
              <w:rPr>
                <w:rFonts w:ascii="仿宋" w:eastAsia="仿宋" w:hAnsi="仿宋" w:cs="仿宋" w:hint="eastAsia"/>
                <w:b/>
                <w:bCs/>
                <w:color w:val="000000"/>
                <w:sz w:val="28"/>
                <w:szCs w:val="28"/>
              </w:rPr>
              <w:t>具体服务内容详见附件</w:t>
            </w:r>
          </w:p>
        </w:tc>
      </w:tr>
      <w:tr w:rsidR="00B71588" w14:paraId="14498F02"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0BCEF875" w14:textId="5A7B8174" w:rsidR="00B71588" w:rsidRDefault="00B71588" w:rsidP="00B71588">
            <w:pPr>
              <w:tabs>
                <w:tab w:val="left" w:pos="1337"/>
              </w:tabs>
              <w:spacing w:line="288" w:lineRule="auto"/>
              <w:rPr>
                <w:rFonts w:ascii="仿宋" w:eastAsia="仿宋" w:hAnsi="仿宋" w:cs="仿宋"/>
                <w:color w:val="C00000"/>
                <w:sz w:val="28"/>
                <w:szCs w:val="28"/>
              </w:rPr>
            </w:pPr>
            <w:r>
              <w:rPr>
                <w:rFonts w:ascii="仿宋" w:eastAsia="仿宋" w:hAnsi="仿宋" w:cs="仿宋"/>
                <w:color w:val="C00000"/>
                <w:sz w:val="28"/>
                <w:szCs w:val="28"/>
              </w:rPr>
              <w:lastRenderedPageBreak/>
              <w:t xml:space="preserve">    </w:t>
            </w:r>
            <w:r>
              <w:rPr>
                <w:rFonts w:ascii="仿宋" w:eastAsia="仿宋" w:hAnsi="仿宋" w:cs="仿宋" w:hint="eastAsia"/>
                <w:color w:val="C00000"/>
                <w:sz w:val="28"/>
                <w:szCs w:val="28"/>
              </w:rPr>
              <w:t>专家挂号</w:t>
            </w:r>
          </w:p>
        </w:tc>
        <w:tc>
          <w:tcPr>
            <w:tcW w:w="1787" w:type="dxa"/>
            <w:tcBorders>
              <w:top w:val="single" w:sz="4" w:space="0" w:color="auto"/>
              <w:left w:val="single" w:sz="4" w:space="0" w:color="auto"/>
              <w:bottom w:val="single" w:sz="4" w:space="0" w:color="auto"/>
              <w:right w:val="single" w:sz="4" w:space="0" w:color="auto"/>
            </w:tcBorders>
          </w:tcPr>
          <w:p w14:paraId="1E1E56C1" w14:textId="7058F052" w:rsidR="00B71588" w:rsidRDefault="00B71588">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1年</w:t>
            </w:r>
          </w:p>
        </w:tc>
        <w:tc>
          <w:tcPr>
            <w:tcW w:w="3828" w:type="dxa"/>
            <w:tcBorders>
              <w:top w:val="single" w:sz="4" w:space="0" w:color="auto"/>
              <w:left w:val="single" w:sz="4" w:space="0" w:color="auto"/>
              <w:bottom w:val="single" w:sz="4" w:space="0" w:color="auto"/>
              <w:right w:val="single" w:sz="4" w:space="0" w:color="auto"/>
            </w:tcBorders>
          </w:tcPr>
          <w:p w14:paraId="50AA914C" w14:textId="544FE24B"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3</w:t>
            </w:r>
            <w:r>
              <w:rPr>
                <w:rFonts w:ascii="仿宋" w:eastAsia="仿宋" w:hAnsi="仿宋" w:cs="仿宋"/>
                <w:color w:val="C00000"/>
                <w:sz w:val="28"/>
                <w:szCs w:val="28"/>
              </w:rPr>
              <w:t>00-5000</w:t>
            </w:r>
            <w:r>
              <w:rPr>
                <w:rFonts w:ascii="仿宋" w:eastAsia="仿宋" w:hAnsi="仿宋" w:cs="仿宋" w:hint="eastAsia"/>
                <w:color w:val="C00000"/>
                <w:sz w:val="28"/>
                <w:szCs w:val="28"/>
              </w:rPr>
              <w:t>人</w:t>
            </w:r>
            <w:r>
              <w:rPr>
                <w:rFonts w:ascii="仿宋" w:eastAsia="仿宋" w:hAnsi="仿宋" w:cs="仿宋"/>
                <w:color w:val="C00000"/>
                <w:sz w:val="28"/>
                <w:szCs w:val="28"/>
              </w:rPr>
              <w:t>45</w:t>
            </w:r>
            <w:r>
              <w:rPr>
                <w:rFonts w:ascii="仿宋" w:eastAsia="仿宋" w:hAnsi="仿宋" w:cs="仿宋" w:hint="eastAsia"/>
                <w:color w:val="C00000"/>
                <w:sz w:val="28"/>
                <w:szCs w:val="28"/>
              </w:rPr>
              <w:t>元</w:t>
            </w:r>
          </w:p>
          <w:p w14:paraId="7E324C9A" w14:textId="66D8981B" w:rsidR="00B71588" w:rsidRDefault="00B71588"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5</w:t>
            </w:r>
            <w:r>
              <w:rPr>
                <w:rFonts w:ascii="仿宋" w:eastAsia="仿宋" w:hAnsi="仿宋" w:cs="仿宋"/>
                <w:color w:val="C00000"/>
                <w:sz w:val="28"/>
                <w:szCs w:val="28"/>
              </w:rPr>
              <w:t>001-10000</w:t>
            </w:r>
            <w:r>
              <w:rPr>
                <w:rFonts w:ascii="仿宋" w:eastAsia="仿宋" w:hAnsi="仿宋" w:cs="仿宋" w:hint="eastAsia"/>
                <w:color w:val="C00000"/>
                <w:sz w:val="28"/>
                <w:szCs w:val="28"/>
              </w:rPr>
              <w:t>人</w:t>
            </w:r>
            <w:r>
              <w:rPr>
                <w:rFonts w:ascii="仿宋" w:eastAsia="仿宋" w:hAnsi="仿宋" w:cs="仿宋"/>
                <w:color w:val="C00000"/>
                <w:sz w:val="28"/>
                <w:szCs w:val="28"/>
              </w:rPr>
              <w:t>30</w:t>
            </w:r>
            <w:r>
              <w:rPr>
                <w:rFonts w:ascii="仿宋" w:eastAsia="仿宋" w:hAnsi="仿宋" w:cs="仿宋" w:hint="eastAsia"/>
                <w:color w:val="C00000"/>
                <w:sz w:val="28"/>
                <w:szCs w:val="28"/>
              </w:rPr>
              <w:t>元</w:t>
            </w:r>
            <w:r>
              <w:rPr>
                <w:rFonts w:ascii="仿宋" w:eastAsia="仿宋" w:hAnsi="仿宋" w:cs="仿宋"/>
                <w:color w:val="C00000"/>
                <w:sz w:val="28"/>
                <w:szCs w:val="28"/>
              </w:rPr>
              <w:t xml:space="preserve"> </w:t>
            </w:r>
          </w:p>
          <w:p w14:paraId="0CF2F113" w14:textId="299F9F4E" w:rsidR="00B71588" w:rsidRDefault="00B71588" w:rsidP="00B71588">
            <w:pPr>
              <w:tabs>
                <w:tab w:val="left" w:pos="1337"/>
              </w:tabs>
              <w:spacing w:line="288" w:lineRule="auto"/>
              <w:jc w:val="center"/>
              <w:rPr>
                <w:rFonts w:ascii="仿宋" w:eastAsia="仿宋" w:hAnsi="仿宋" w:cs="仿宋"/>
                <w:color w:val="C00000"/>
                <w:sz w:val="28"/>
                <w:szCs w:val="28"/>
              </w:rPr>
            </w:pPr>
          </w:p>
        </w:tc>
        <w:tc>
          <w:tcPr>
            <w:tcW w:w="1985" w:type="dxa"/>
            <w:tcBorders>
              <w:top w:val="single" w:sz="4" w:space="0" w:color="auto"/>
              <w:left w:val="single" w:sz="4" w:space="0" w:color="auto"/>
              <w:bottom w:val="single" w:sz="4" w:space="0" w:color="auto"/>
              <w:right w:val="single" w:sz="4" w:space="0" w:color="auto"/>
            </w:tcBorders>
            <w:vAlign w:val="center"/>
          </w:tcPr>
          <w:p w14:paraId="5F1719E7" w14:textId="1F0B4F64" w:rsidR="00B71588" w:rsidRPr="00B71588" w:rsidRDefault="00B71588">
            <w:pPr>
              <w:tabs>
                <w:tab w:val="left" w:pos="1337"/>
              </w:tabs>
              <w:spacing w:line="288" w:lineRule="auto"/>
              <w:jc w:val="center"/>
              <w:rPr>
                <w:rFonts w:ascii="仿宋" w:eastAsia="仿宋" w:hAnsi="仿宋" w:cs="仿宋"/>
                <w:b/>
                <w:bCs/>
                <w:color w:val="000000"/>
                <w:sz w:val="28"/>
                <w:szCs w:val="28"/>
              </w:rPr>
            </w:pPr>
            <w:r>
              <w:rPr>
                <w:rFonts w:ascii="仿宋" w:eastAsia="仿宋" w:hAnsi="仿宋" w:cs="仿宋" w:hint="eastAsia"/>
                <w:b/>
                <w:bCs/>
                <w:color w:val="000000"/>
                <w:sz w:val="28"/>
                <w:szCs w:val="28"/>
              </w:rPr>
              <w:t>具体服务内容详见附件</w:t>
            </w:r>
          </w:p>
        </w:tc>
      </w:tr>
      <w:tr w:rsidR="000E1B71" w14:paraId="6CB8DF63" w14:textId="77777777" w:rsidTr="0092035C">
        <w:trPr>
          <w:trHeight w:val="327"/>
        </w:trPr>
        <w:tc>
          <w:tcPr>
            <w:tcW w:w="2465" w:type="dxa"/>
            <w:tcBorders>
              <w:top w:val="single" w:sz="4" w:space="0" w:color="auto"/>
              <w:left w:val="single" w:sz="4" w:space="0" w:color="auto"/>
              <w:bottom w:val="single" w:sz="4" w:space="0" w:color="auto"/>
              <w:right w:val="single" w:sz="4" w:space="0" w:color="auto"/>
            </w:tcBorders>
            <w:vAlign w:val="center"/>
          </w:tcPr>
          <w:p w14:paraId="48627AC7" w14:textId="57705D93" w:rsidR="000E1B71" w:rsidRDefault="000E1B71" w:rsidP="008A7905">
            <w:pPr>
              <w:tabs>
                <w:tab w:val="left" w:pos="1337"/>
              </w:tabs>
              <w:spacing w:line="288" w:lineRule="auto"/>
              <w:ind w:firstLineChars="200" w:firstLine="560"/>
              <w:rPr>
                <w:rFonts w:ascii="仿宋" w:eastAsia="仿宋" w:hAnsi="仿宋" w:cs="仿宋"/>
                <w:color w:val="C00000"/>
                <w:sz w:val="28"/>
                <w:szCs w:val="28"/>
              </w:rPr>
            </w:pPr>
            <w:proofErr w:type="gramStart"/>
            <w:r>
              <w:rPr>
                <w:rFonts w:ascii="仿宋" w:eastAsia="仿宋" w:hAnsi="仿宋" w:cs="仿宋" w:hint="eastAsia"/>
                <w:color w:val="C00000"/>
                <w:sz w:val="28"/>
                <w:szCs w:val="28"/>
              </w:rPr>
              <w:t>重疾绿通</w:t>
            </w:r>
            <w:proofErr w:type="gramEnd"/>
          </w:p>
        </w:tc>
        <w:tc>
          <w:tcPr>
            <w:tcW w:w="1787" w:type="dxa"/>
            <w:tcBorders>
              <w:top w:val="single" w:sz="4" w:space="0" w:color="auto"/>
              <w:left w:val="single" w:sz="4" w:space="0" w:color="auto"/>
              <w:bottom w:val="single" w:sz="4" w:space="0" w:color="auto"/>
              <w:right w:val="single" w:sz="4" w:space="0" w:color="auto"/>
            </w:tcBorders>
          </w:tcPr>
          <w:p w14:paraId="050CF140" w14:textId="49B36337" w:rsidR="000E1B71" w:rsidRDefault="000E1B71">
            <w:pPr>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1年</w:t>
            </w:r>
          </w:p>
        </w:tc>
        <w:tc>
          <w:tcPr>
            <w:tcW w:w="3828" w:type="dxa"/>
            <w:tcBorders>
              <w:top w:val="single" w:sz="4" w:space="0" w:color="auto"/>
              <w:left w:val="single" w:sz="4" w:space="0" w:color="auto"/>
              <w:bottom w:val="single" w:sz="4" w:space="0" w:color="auto"/>
              <w:right w:val="single" w:sz="4" w:space="0" w:color="auto"/>
            </w:tcBorders>
          </w:tcPr>
          <w:p w14:paraId="5C8FC644" w14:textId="7D78F1E5" w:rsidR="000E1B71" w:rsidRDefault="000E1B71" w:rsidP="00B71588">
            <w:pPr>
              <w:tabs>
                <w:tab w:val="left" w:pos="1337"/>
              </w:tabs>
              <w:spacing w:line="288" w:lineRule="auto"/>
              <w:jc w:val="center"/>
              <w:rPr>
                <w:rFonts w:ascii="仿宋" w:eastAsia="仿宋" w:hAnsi="仿宋" w:cs="仿宋"/>
                <w:color w:val="C00000"/>
                <w:sz w:val="28"/>
                <w:szCs w:val="28"/>
              </w:rPr>
            </w:pPr>
            <w:r>
              <w:rPr>
                <w:rFonts w:ascii="仿宋" w:eastAsia="仿宋" w:hAnsi="仿宋" w:cs="仿宋" w:hint="eastAsia"/>
                <w:color w:val="C00000"/>
                <w:sz w:val="28"/>
                <w:szCs w:val="28"/>
              </w:rPr>
              <w:t>1万份起订，3</w:t>
            </w:r>
            <w:r>
              <w:rPr>
                <w:rFonts w:ascii="仿宋" w:eastAsia="仿宋" w:hAnsi="仿宋" w:cs="仿宋"/>
                <w:color w:val="C00000"/>
                <w:sz w:val="28"/>
                <w:szCs w:val="28"/>
              </w:rPr>
              <w:t>0</w:t>
            </w:r>
            <w:r>
              <w:rPr>
                <w:rFonts w:ascii="仿宋" w:eastAsia="仿宋" w:hAnsi="仿宋" w:cs="仿宋" w:hint="eastAsia"/>
                <w:color w:val="C00000"/>
                <w:sz w:val="28"/>
                <w:szCs w:val="28"/>
              </w:rPr>
              <w:t>元/份</w:t>
            </w:r>
          </w:p>
        </w:tc>
        <w:tc>
          <w:tcPr>
            <w:tcW w:w="1985" w:type="dxa"/>
            <w:tcBorders>
              <w:top w:val="single" w:sz="4" w:space="0" w:color="auto"/>
              <w:left w:val="single" w:sz="4" w:space="0" w:color="auto"/>
              <w:bottom w:val="single" w:sz="4" w:space="0" w:color="auto"/>
              <w:right w:val="single" w:sz="4" w:space="0" w:color="auto"/>
            </w:tcBorders>
            <w:vAlign w:val="center"/>
          </w:tcPr>
          <w:p w14:paraId="12B60A61" w14:textId="0CF761E7" w:rsidR="000E1B71" w:rsidRPr="000E1B71" w:rsidRDefault="000E1B71">
            <w:pPr>
              <w:tabs>
                <w:tab w:val="left" w:pos="1337"/>
              </w:tabs>
              <w:spacing w:line="288" w:lineRule="auto"/>
              <w:jc w:val="center"/>
              <w:rPr>
                <w:rFonts w:ascii="仿宋" w:eastAsia="仿宋" w:hAnsi="仿宋" w:cs="仿宋"/>
                <w:b/>
                <w:bCs/>
                <w:color w:val="000000"/>
                <w:sz w:val="28"/>
                <w:szCs w:val="28"/>
              </w:rPr>
            </w:pPr>
            <w:r>
              <w:rPr>
                <w:rFonts w:ascii="仿宋" w:eastAsia="仿宋" w:hAnsi="仿宋" w:cs="仿宋" w:hint="eastAsia"/>
                <w:b/>
                <w:bCs/>
                <w:color w:val="000000"/>
                <w:sz w:val="28"/>
                <w:szCs w:val="28"/>
              </w:rPr>
              <w:t>具体服务内容详见附件</w:t>
            </w:r>
          </w:p>
        </w:tc>
      </w:tr>
    </w:tbl>
    <w:p w14:paraId="38529CBA" w14:textId="77777777" w:rsidR="00BB3CCD" w:rsidRDefault="002A659E">
      <w:pPr>
        <w:tabs>
          <w:tab w:val="left" w:pos="266"/>
        </w:tabs>
        <w:spacing w:line="288" w:lineRule="auto"/>
        <w:ind w:firstLineChars="100" w:firstLine="281"/>
        <w:rPr>
          <w:rFonts w:ascii="仿宋" w:eastAsia="仿宋" w:hAnsi="仿宋" w:cs="仿宋"/>
          <w:b/>
          <w:color w:val="000000"/>
          <w:kern w:val="0"/>
          <w:sz w:val="28"/>
          <w:szCs w:val="28"/>
        </w:rPr>
      </w:pPr>
      <w:r>
        <w:rPr>
          <w:rFonts w:ascii="仿宋" w:eastAsia="仿宋" w:hAnsi="仿宋" w:cs="仿宋" w:hint="eastAsia"/>
          <w:b/>
          <w:color w:val="000000"/>
          <w:kern w:val="0"/>
          <w:sz w:val="28"/>
          <w:szCs w:val="28"/>
        </w:rPr>
        <w:tab/>
      </w:r>
    </w:p>
    <w:p w14:paraId="54534EC8" w14:textId="77777777" w:rsidR="00BB3CCD" w:rsidRDefault="002A659E">
      <w:pPr>
        <w:tabs>
          <w:tab w:val="left" w:pos="266"/>
        </w:tabs>
        <w:spacing w:line="288" w:lineRule="auto"/>
        <w:rPr>
          <w:rFonts w:ascii="仿宋" w:eastAsia="仿宋" w:hAnsi="仿宋" w:cs="仿宋"/>
          <w:b/>
          <w:color w:val="000000"/>
          <w:kern w:val="0"/>
          <w:sz w:val="28"/>
          <w:szCs w:val="28"/>
        </w:rPr>
      </w:pPr>
      <w:r>
        <w:rPr>
          <w:rFonts w:ascii="仿宋" w:eastAsia="仿宋" w:hAnsi="仿宋" w:cs="仿宋" w:hint="eastAsia"/>
          <w:b/>
          <w:color w:val="000000"/>
          <w:kern w:val="0"/>
          <w:sz w:val="28"/>
          <w:szCs w:val="28"/>
        </w:rPr>
        <w:t>【】价格说明：</w:t>
      </w:r>
    </w:p>
    <w:p w14:paraId="1B0225E0" w14:textId="77777777" w:rsidR="00BB3CCD" w:rsidRPr="00E54FF3" w:rsidRDefault="002A659E">
      <w:pPr>
        <w:numPr>
          <w:ilvl w:val="0"/>
          <w:numId w:val="4"/>
        </w:numPr>
        <w:spacing w:line="288" w:lineRule="auto"/>
        <w:rPr>
          <w:rFonts w:ascii="仿宋" w:eastAsia="仿宋" w:hAnsi="仿宋" w:cs="仿宋"/>
          <w:color w:val="000000"/>
          <w:kern w:val="0"/>
          <w:sz w:val="28"/>
          <w:szCs w:val="28"/>
        </w:rPr>
      </w:pPr>
      <w:r>
        <w:rPr>
          <w:rFonts w:ascii="仿宋" w:eastAsia="仿宋" w:hAnsi="仿宋" w:cs="仿宋" w:hint="eastAsia"/>
          <w:color w:val="000000"/>
          <w:kern w:val="0"/>
          <w:sz w:val="28"/>
          <w:szCs w:val="28"/>
        </w:rPr>
        <w:t>以上服务价格含税，发票为增值税专用发票，</w:t>
      </w:r>
      <w:r w:rsidRPr="00E54FF3">
        <w:rPr>
          <w:rFonts w:ascii="仿宋" w:eastAsia="仿宋" w:hAnsi="仿宋" w:cs="仿宋" w:hint="eastAsia"/>
          <w:kern w:val="0"/>
          <w:sz w:val="28"/>
          <w:szCs w:val="28"/>
        </w:rPr>
        <w:t>税率为6%。</w:t>
      </w:r>
    </w:p>
    <w:p w14:paraId="5D04F972" w14:textId="431040FD" w:rsidR="00BB3CCD" w:rsidRPr="00E54FF3" w:rsidRDefault="002A659E" w:rsidP="005D0BC0">
      <w:pPr>
        <w:numPr>
          <w:ilvl w:val="0"/>
          <w:numId w:val="4"/>
        </w:numPr>
        <w:spacing w:line="288" w:lineRule="auto"/>
        <w:rPr>
          <w:rFonts w:ascii="仿宋" w:eastAsia="仿宋" w:hAnsi="仿宋" w:cs="仿宋"/>
          <w:color w:val="000000"/>
          <w:kern w:val="0"/>
          <w:sz w:val="28"/>
          <w:szCs w:val="28"/>
        </w:rPr>
      </w:pPr>
      <w:r w:rsidRPr="00E54FF3">
        <w:rPr>
          <w:rFonts w:ascii="仿宋" w:eastAsia="仿宋" w:hAnsi="仿宋" w:cs="仿宋" w:hint="eastAsia"/>
          <w:color w:val="000000"/>
          <w:kern w:val="0"/>
          <w:sz w:val="28"/>
          <w:szCs w:val="28"/>
        </w:rPr>
        <w:t>阶梯报价中，会员(用户)量可在合作期间持续累积，但不支持总价回算。</w:t>
      </w:r>
    </w:p>
    <w:p w14:paraId="22E26DEC" w14:textId="77777777" w:rsidR="00BB3CCD" w:rsidRPr="00E54FF3" w:rsidRDefault="002A659E" w:rsidP="005D0BC0">
      <w:pPr>
        <w:spacing w:line="288" w:lineRule="auto"/>
        <w:rPr>
          <w:rFonts w:ascii="仿宋" w:eastAsia="仿宋" w:hAnsi="仿宋" w:cs="仿宋"/>
          <w:b/>
          <w:bCs/>
          <w:spacing w:val="-3"/>
          <w:sz w:val="28"/>
          <w:szCs w:val="28"/>
        </w:rPr>
      </w:pPr>
      <w:r w:rsidRPr="00E54FF3">
        <w:rPr>
          <w:rFonts w:ascii="仿宋" w:eastAsia="仿宋" w:hAnsi="仿宋" w:cs="仿宋" w:hint="eastAsia"/>
          <w:b/>
          <w:bCs/>
          <w:spacing w:val="-3"/>
          <w:sz w:val="28"/>
          <w:szCs w:val="28"/>
        </w:rPr>
        <w:t>【】关于服务时间的界定：</w:t>
      </w:r>
    </w:p>
    <w:p w14:paraId="639FB29A" w14:textId="77777777" w:rsidR="00BB3CCD" w:rsidRDefault="002A659E">
      <w:pPr>
        <w:spacing w:line="288" w:lineRule="auto"/>
        <w:rPr>
          <w:rFonts w:ascii="仿宋" w:eastAsia="仿宋" w:hAnsi="仿宋" w:cs="仿宋"/>
          <w:spacing w:val="-3"/>
          <w:sz w:val="28"/>
          <w:szCs w:val="28"/>
        </w:rPr>
      </w:pPr>
      <w:r w:rsidRPr="00E54FF3">
        <w:rPr>
          <w:rFonts w:ascii="仿宋" w:eastAsia="仿宋" w:hAnsi="仿宋" w:cs="仿宋" w:hint="eastAsia"/>
          <w:spacing w:val="-3"/>
          <w:sz w:val="28"/>
          <w:szCs w:val="28"/>
        </w:rPr>
        <w:t>乙方的服务起算时间以乙方收到完整有效的甲方用户服务备案信息的次日零时为准，服务时长不大于一年；若甲方提前传输服务备案数据，则</w:t>
      </w:r>
      <w:r>
        <w:rPr>
          <w:rFonts w:ascii="仿宋" w:eastAsia="仿宋" w:hAnsi="仿宋" w:cs="仿宋" w:hint="eastAsia"/>
          <w:spacing w:val="-3"/>
          <w:sz w:val="28"/>
          <w:szCs w:val="28"/>
        </w:rPr>
        <w:t>乙方提供服务的有效期间为甲方传输数据显示的用户服务起止时间，且不大于一年。</w:t>
      </w:r>
    </w:p>
    <w:p w14:paraId="00939CCF" w14:textId="46FA551D" w:rsidR="00BB3CCD" w:rsidDel="00465221" w:rsidRDefault="002A659E">
      <w:pPr>
        <w:spacing w:line="288" w:lineRule="auto"/>
        <w:rPr>
          <w:del w:id="6" w:author="kayden" w:date="2021-07-06T16:53:00Z"/>
          <w:rFonts w:ascii="仿宋" w:eastAsia="仿宋" w:hAnsi="仿宋" w:cs="仿宋"/>
          <w:spacing w:val="-3"/>
          <w:sz w:val="28"/>
          <w:szCs w:val="28"/>
        </w:rPr>
      </w:pPr>
      <w:del w:id="7" w:author="kayden" w:date="2021-07-06T16:53:00Z">
        <w:r w:rsidDel="00465221">
          <w:rPr>
            <w:rFonts w:ascii="仿宋" w:eastAsia="仿宋" w:hAnsi="仿宋" w:cs="仿宋" w:hint="eastAsia"/>
            <w:spacing w:val="-3"/>
            <w:sz w:val="28"/>
            <w:szCs w:val="28"/>
          </w:rPr>
          <w:delText>服务卡，请在激活有效期内按步骤进行服务注册和激活。</w:delText>
        </w:r>
      </w:del>
    </w:p>
    <w:p w14:paraId="39F36307" w14:textId="77777777" w:rsidR="00BB3CCD" w:rsidRDefault="002A659E">
      <w:pPr>
        <w:pStyle w:val="2"/>
        <w:rPr>
          <w:rFonts w:ascii="仿宋" w:eastAsia="仿宋" w:hAnsi="仿宋" w:cs="仿宋"/>
          <w:sz w:val="28"/>
          <w:szCs w:val="28"/>
        </w:rPr>
      </w:pPr>
      <w:bookmarkStart w:id="8" w:name="_Toc28496_WPSOffice_Level2"/>
      <w:bookmarkStart w:id="9" w:name="_Toc21608522"/>
      <w:r>
        <w:rPr>
          <w:rFonts w:ascii="仿宋" w:eastAsia="仿宋" w:hAnsi="仿宋" w:cs="仿宋" w:hint="eastAsia"/>
          <w:sz w:val="28"/>
          <w:szCs w:val="28"/>
        </w:rPr>
        <w:t>2.  服务费结算：</w:t>
      </w:r>
      <w:bookmarkEnd w:id="8"/>
      <w:bookmarkEnd w:id="9"/>
      <w:r>
        <w:rPr>
          <w:rFonts w:ascii="仿宋" w:eastAsia="仿宋" w:hAnsi="仿宋" w:cs="仿宋" w:hint="eastAsia"/>
          <w:sz w:val="28"/>
          <w:szCs w:val="28"/>
        </w:rPr>
        <w:t xml:space="preserve"> </w:t>
      </w:r>
    </w:p>
    <w:p w14:paraId="492AD55E" w14:textId="3FE42EE0" w:rsidR="00BB3CCD" w:rsidRDefault="002A659E">
      <w:pPr>
        <w:numPr>
          <w:ilvl w:val="0"/>
          <w:numId w:val="5"/>
        </w:numPr>
        <w:tabs>
          <w:tab w:val="left" w:pos="0"/>
        </w:tabs>
        <w:spacing w:line="288" w:lineRule="auto"/>
        <w:ind w:firstLine="0"/>
        <w:jc w:val="left"/>
        <w:rPr>
          <w:rFonts w:ascii="仿宋" w:eastAsia="仿宋" w:hAnsi="仿宋" w:cs="仿宋"/>
          <w:sz w:val="28"/>
          <w:szCs w:val="28"/>
        </w:rPr>
      </w:pPr>
      <w:r>
        <w:rPr>
          <w:rFonts w:ascii="仿宋" w:eastAsia="仿宋" w:hAnsi="仿宋" w:cs="仿宋" w:hint="eastAsia"/>
          <w:sz w:val="28"/>
          <w:szCs w:val="28"/>
        </w:rPr>
        <w:t>本协议生效后的10个工作日，</w:t>
      </w:r>
      <w:r w:rsidRPr="00E54FF3">
        <w:rPr>
          <w:rFonts w:ascii="仿宋" w:eastAsia="仿宋" w:hAnsi="仿宋" w:cs="仿宋" w:hint="eastAsia"/>
          <w:sz w:val="28"/>
          <w:szCs w:val="28"/>
          <w:highlight w:val="yellow"/>
        </w:rPr>
        <w:t>乙方预收甲方</w:t>
      </w:r>
      <w:r w:rsidR="003E44FF" w:rsidRPr="00E54FF3">
        <w:rPr>
          <w:rFonts w:ascii="仿宋" w:eastAsia="仿宋" w:hAnsi="仿宋" w:cs="仿宋" w:hint="eastAsia"/>
          <w:sz w:val="28"/>
          <w:szCs w:val="28"/>
          <w:highlight w:val="yellow"/>
        </w:rPr>
        <w:t>贰</w:t>
      </w:r>
      <w:r w:rsidRPr="00E54FF3">
        <w:rPr>
          <w:rFonts w:ascii="仿宋" w:eastAsia="仿宋" w:hAnsi="仿宋" w:cs="仿宋" w:hint="eastAsia"/>
          <w:sz w:val="28"/>
          <w:szCs w:val="28"/>
          <w:highlight w:val="yellow"/>
        </w:rPr>
        <w:t>万元服务启动费</w:t>
      </w:r>
      <w:r>
        <w:rPr>
          <w:rFonts w:ascii="仿宋" w:eastAsia="仿宋" w:hAnsi="仿宋" w:cs="仿宋" w:hint="eastAsia"/>
          <w:sz w:val="28"/>
          <w:szCs w:val="28"/>
        </w:rPr>
        <w:t>，可对应抵扣服务费金额。</w:t>
      </w:r>
    </w:p>
    <w:p w14:paraId="57EDE217" w14:textId="25BDC680" w:rsidR="00BB3CCD" w:rsidRPr="00AD6602" w:rsidRDefault="002A659E" w:rsidP="00AD6602">
      <w:pPr>
        <w:tabs>
          <w:tab w:val="left" w:pos="0"/>
        </w:tabs>
        <w:spacing w:line="288" w:lineRule="auto"/>
        <w:ind w:left="660" w:firstLineChars="200" w:firstLine="560"/>
        <w:jc w:val="left"/>
        <w:rPr>
          <w:rFonts w:ascii="仿宋" w:eastAsia="仿宋" w:hAnsi="仿宋" w:cs="仿宋"/>
          <w:sz w:val="28"/>
          <w:szCs w:val="28"/>
        </w:rPr>
      </w:pPr>
      <w:r>
        <w:rPr>
          <w:rFonts w:ascii="仿宋" w:eastAsia="仿宋" w:hAnsi="仿宋" w:cs="仿宋" w:hint="eastAsia"/>
          <w:kern w:val="0"/>
          <w:sz w:val="28"/>
          <w:szCs w:val="28"/>
        </w:rPr>
        <w:t>预收服务费抵扣完毕，甲乙双方按</w:t>
      </w:r>
      <w:r w:rsidR="006E47DA">
        <w:rPr>
          <w:rFonts w:ascii="仿宋" w:eastAsia="仿宋" w:hAnsi="仿宋" w:cs="仿宋" w:hint="eastAsia"/>
          <w:kern w:val="0"/>
          <w:sz w:val="28"/>
          <w:szCs w:val="28"/>
        </w:rPr>
        <w:t>季</w:t>
      </w:r>
      <w:r>
        <w:rPr>
          <w:rFonts w:ascii="仿宋" w:eastAsia="仿宋" w:hAnsi="仿宋" w:cs="仿宋" w:hint="eastAsia"/>
          <w:kern w:val="0"/>
          <w:sz w:val="28"/>
          <w:szCs w:val="28"/>
        </w:rPr>
        <w:t>度结算服务费用。甲乙双方</w:t>
      </w:r>
      <w:r w:rsidRPr="00AD6602">
        <w:rPr>
          <w:rFonts w:ascii="仿宋" w:eastAsia="仿宋" w:hAnsi="仿宋" w:cs="仿宋" w:hint="eastAsia"/>
          <w:kern w:val="0"/>
          <w:sz w:val="28"/>
          <w:szCs w:val="28"/>
        </w:rPr>
        <w:t>每</w:t>
      </w:r>
      <w:r w:rsidR="007D4EAD" w:rsidRPr="00AD6602">
        <w:rPr>
          <w:rFonts w:ascii="仿宋" w:eastAsia="仿宋" w:hAnsi="仿宋" w:cs="仿宋" w:hint="eastAsia"/>
          <w:kern w:val="0"/>
          <w:sz w:val="28"/>
          <w:szCs w:val="28"/>
        </w:rPr>
        <w:t>季</w:t>
      </w:r>
      <w:r w:rsidRPr="00AD6602">
        <w:rPr>
          <w:rFonts w:ascii="仿宋" w:eastAsia="仿宋" w:hAnsi="仿宋" w:cs="仿宋" w:hint="eastAsia"/>
          <w:kern w:val="0"/>
          <w:sz w:val="28"/>
          <w:szCs w:val="28"/>
        </w:rPr>
        <w:t>5日前进行上个</w:t>
      </w:r>
      <w:r w:rsidR="007D4EAD" w:rsidRPr="00AD6602">
        <w:rPr>
          <w:rFonts w:ascii="仿宋" w:eastAsia="仿宋" w:hAnsi="仿宋" w:cs="仿宋" w:hint="eastAsia"/>
          <w:kern w:val="0"/>
          <w:sz w:val="28"/>
          <w:szCs w:val="28"/>
        </w:rPr>
        <w:t>季度</w:t>
      </w:r>
      <w:r w:rsidRPr="00AD6602">
        <w:rPr>
          <w:rFonts w:ascii="仿宋" w:eastAsia="仿宋" w:hAnsi="仿宋" w:cs="仿宋" w:hint="eastAsia"/>
          <w:kern w:val="0"/>
          <w:sz w:val="28"/>
          <w:szCs w:val="28"/>
        </w:rPr>
        <w:t>【有效服务资格会员数量】/【有效检测服务数据量】/各【类型机器的使用数量】的核对。</w:t>
      </w:r>
    </w:p>
    <w:p w14:paraId="22A360F1" w14:textId="7C74E40E" w:rsidR="00BB3CCD" w:rsidRPr="00AD6602" w:rsidRDefault="002A659E" w:rsidP="00AD6602">
      <w:pPr>
        <w:tabs>
          <w:tab w:val="left" w:pos="0"/>
        </w:tabs>
        <w:spacing w:line="288" w:lineRule="auto"/>
        <w:ind w:left="660"/>
        <w:jc w:val="left"/>
        <w:rPr>
          <w:rFonts w:ascii="仿宋" w:eastAsia="仿宋" w:hAnsi="仿宋" w:cs="仿宋"/>
          <w:sz w:val="28"/>
          <w:szCs w:val="28"/>
        </w:rPr>
      </w:pPr>
      <w:r w:rsidRPr="00AD6602">
        <w:rPr>
          <w:rFonts w:ascii="仿宋" w:eastAsia="仿宋" w:hAnsi="仿宋" w:cs="仿宋" w:hint="eastAsia"/>
          <w:kern w:val="0"/>
          <w:sz w:val="28"/>
          <w:szCs w:val="28"/>
        </w:rPr>
        <w:t xml:space="preserve">     甲乙双方对月度结算单明细审核无误，乙方开具对应金额的发票，甲方10 </w:t>
      </w:r>
      <w:proofErr w:type="gramStart"/>
      <w:r w:rsidRPr="00AD6602">
        <w:rPr>
          <w:rFonts w:ascii="仿宋" w:eastAsia="仿宋" w:hAnsi="仿宋" w:cs="仿宋" w:hint="eastAsia"/>
          <w:kern w:val="0"/>
          <w:sz w:val="28"/>
          <w:szCs w:val="28"/>
        </w:rPr>
        <w:t>个</w:t>
      </w:r>
      <w:proofErr w:type="gramEnd"/>
      <w:r w:rsidRPr="00AD6602">
        <w:rPr>
          <w:rFonts w:ascii="仿宋" w:eastAsia="仿宋" w:hAnsi="仿宋" w:cs="仿宋" w:hint="eastAsia"/>
          <w:kern w:val="0"/>
          <w:sz w:val="28"/>
          <w:szCs w:val="28"/>
        </w:rPr>
        <w:t>工作日内完成付款。</w:t>
      </w:r>
    </w:p>
    <w:p w14:paraId="70CAC6C1" w14:textId="77777777" w:rsidR="00BB3CCD" w:rsidRPr="00AD6602" w:rsidRDefault="002A659E">
      <w:pPr>
        <w:numPr>
          <w:ilvl w:val="0"/>
          <w:numId w:val="5"/>
        </w:numPr>
        <w:tabs>
          <w:tab w:val="left" w:pos="0"/>
        </w:tabs>
        <w:spacing w:line="288" w:lineRule="auto"/>
        <w:ind w:firstLine="0"/>
        <w:jc w:val="left"/>
        <w:rPr>
          <w:rFonts w:ascii="仿宋" w:eastAsia="仿宋" w:hAnsi="仿宋" w:cs="仿宋"/>
          <w:sz w:val="28"/>
          <w:szCs w:val="28"/>
        </w:rPr>
      </w:pPr>
      <w:r w:rsidRPr="00AD6602">
        <w:rPr>
          <w:rFonts w:ascii="仿宋" w:eastAsia="仿宋" w:hAnsi="仿宋" w:cs="仿宋" w:hint="eastAsia"/>
          <w:kern w:val="0"/>
          <w:sz w:val="28"/>
          <w:szCs w:val="28"/>
        </w:rPr>
        <w:t>乙方服务费用=检测量/服务资格会员量*对应检测服务/对应服务单项价格。</w:t>
      </w:r>
    </w:p>
    <w:p w14:paraId="2E37C5B6" w14:textId="68134FCA" w:rsidR="00BB3CCD" w:rsidRPr="00AD6602" w:rsidRDefault="00BB3CCD">
      <w:pPr>
        <w:tabs>
          <w:tab w:val="left" w:pos="0"/>
        </w:tabs>
        <w:spacing w:line="288" w:lineRule="auto"/>
        <w:ind w:left="660"/>
        <w:jc w:val="left"/>
        <w:rPr>
          <w:rFonts w:ascii="仿宋" w:eastAsia="仿宋" w:hAnsi="仿宋" w:cs="仿宋"/>
          <w:sz w:val="28"/>
          <w:szCs w:val="28"/>
        </w:rPr>
      </w:pPr>
    </w:p>
    <w:p w14:paraId="2CA8AAAA" w14:textId="0E9409A9" w:rsidR="00BB3CCD" w:rsidRPr="00AD6602" w:rsidRDefault="002A659E">
      <w:pPr>
        <w:numPr>
          <w:ilvl w:val="0"/>
          <w:numId w:val="5"/>
        </w:numPr>
        <w:tabs>
          <w:tab w:val="left" w:pos="0"/>
        </w:tabs>
        <w:spacing w:line="288" w:lineRule="auto"/>
        <w:ind w:firstLine="0"/>
        <w:jc w:val="left"/>
        <w:rPr>
          <w:rFonts w:ascii="仿宋" w:eastAsia="仿宋" w:hAnsi="仿宋" w:cs="仿宋"/>
          <w:sz w:val="28"/>
          <w:szCs w:val="28"/>
        </w:rPr>
      </w:pPr>
      <w:r w:rsidRPr="00AD6602">
        <w:rPr>
          <w:rFonts w:ascii="仿宋" w:eastAsia="仿宋" w:hAnsi="仿宋" w:cs="仿宋" w:hint="eastAsia"/>
          <w:kern w:val="0"/>
          <w:sz w:val="28"/>
          <w:szCs w:val="28"/>
        </w:rPr>
        <w:t>服务费计量双方认定的唯一标识项：</w:t>
      </w:r>
      <w:del w:id="10" w:author=" " w:date="2021-07-06T17:08:00Z">
        <w:r w:rsidRPr="00AD6602" w:rsidDel="00867B10">
          <w:rPr>
            <w:rFonts w:ascii="仿宋" w:eastAsia="仿宋" w:hAnsi="仿宋" w:cs="仿宋" w:hint="eastAsia"/>
            <w:kern w:val="0"/>
            <w:sz w:val="28"/>
            <w:szCs w:val="28"/>
          </w:rPr>
          <w:delText>【</w:delText>
        </w:r>
      </w:del>
      <w:del w:id="11" w:author="kayden" w:date="2021-07-06T16:55:00Z">
        <w:r w:rsidRPr="00AD6602" w:rsidDel="00465221">
          <w:rPr>
            <w:rFonts w:ascii="仿宋" w:eastAsia="仿宋" w:hAnsi="仿宋" w:cs="仿宋" w:hint="eastAsia"/>
            <w:sz w:val="28"/>
            <w:szCs w:val="28"/>
          </w:rPr>
          <w:delText>检测ID 条码</w:delText>
        </w:r>
      </w:del>
      <w:ins w:id="12" w:author=" " w:date="2021-07-06T17:07:00Z">
        <w:r w:rsidR="00867B10">
          <w:rPr>
            <w:rFonts w:ascii="仿宋" w:eastAsia="仿宋" w:hAnsi="仿宋" w:cs="仿宋" w:hint="eastAsia"/>
            <w:sz w:val="28"/>
            <w:szCs w:val="28"/>
          </w:rPr>
          <w:t>手机号+</w:t>
        </w:r>
      </w:ins>
      <w:ins w:id="13" w:author=" " w:date="2021-07-06T17:08:00Z">
        <w:r w:rsidR="00867B10">
          <w:rPr>
            <w:rFonts w:ascii="仿宋" w:eastAsia="仿宋" w:hAnsi="仿宋" w:cs="仿宋" w:hint="eastAsia"/>
            <w:sz w:val="28"/>
            <w:szCs w:val="28"/>
          </w:rPr>
          <w:t>身份证+姓名</w:t>
        </w:r>
        <w:proofErr w:type="gramStart"/>
        <w:r w:rsidR="00867B10">
          <w:rPr>
            <w:rFonts w:ascii="仿宋" w:eastAsia="仿宋" w:hAnsi="仿宋" w:cs="仿宋" w:hint="eastAsia"/>
            <w:sz w:val="28"/>
            <w:szCs w:val="28"/>
          </w:rPr>
          <w:t>】</w:t>
        </w:r>
      </w:ins>
      <w:proofErr w:type="gramEnd"/>
      <w:del w:id="14" w:author="kayden" w:date="2021-07-06T16:54:00Z">
        <w:r w:rsidRPr="00AD6602" w:rsidDel="00465221">
          <w:rPr>
            <w:rFonts w:ascii="仿宋" w:eastAsia="仿宋" w:hAnsi="仿宋" w:cs="仿宋" w:hint="eastAsia"/>
            <w:sz w:val="28"/>
            <w:szCs w:val="28"/>
          </w:rPr>
          <w:delText>/ 卡号</w:delText>
        </w:r>
      </w:del>
      <w:del w:id="15" w:author=" " w:date="2021-07-06T17:07:00Z">
        <w:r w:rsidRPr="00AD6602" w:rsidDel="00867B10">
          <w:rPr>
            <w:rFonts w:ascii="仿宋" w:eastAsia="仿宋" w:hAnsi="仿宋" w:cs="仿宋" w:hint="eastAsia"/>
            <w:sz w:val="28"/>
            <w:szCs w:val="28"/>
          </w:rPr>
          <w:delText>】</w:delText>
        </w:r>
      </w:del>
      <w:r w:rsidRPr="00AD6602">
        <w:rPr>
          <w:rFonts w:ascii="仿宋" w:eastAsia="仿宋" w:hAnsi="仿宋" w:cs="仿宋" w:hint="eastAsia"/>
          <w:sz w:val="28"/>
          <w:szCs w:val="28"/>
        </w:rPr>
        <w:t>。</w:t>
      </w:r>
    </w:p>
    <w:p w14:paraId="5DA8038A" w14:textId="77777777" w:rsidR="00BB3CCD" w:rsidRPr="00AD6602" w:rsidRDefault="002A659E">
      <w:pPr>
        <w:pStyle w:val="2"/>
        <w:rPr>
          <w:rFonts w:ascii="仿宋" w:eastAsia="仿宋" w:hAnsi="仿宋" w:cs="仿宋"/>
          <w:sz w:val="28"/>
          <w:szCs w:val="28"/>
        </w:rPr>
      </w:pPr>
      <w:bookmarkStart w:id="16" w:name="_Toc4057_WPSOffice_Level2"/>
      <w:bookmarkStart w:id="17" w:name="_Toc21608523"/>
      <w:r w:rsidRPr="00AD6602">
        <w:rPr>
          <w:rFonts w:ascii="仿宋" w:eastAsia="仿宋" w:hAnsi="仿宋" w:cs="仿宋" w:hint="eastAsia"/>
          <w:sz w:val="28"/>
          <w:szCs w:val="28"/>
        </w:rPr>
        <w:lastRenderedPageBreak/>
        <w:t>3.  发票和收款信息</w:t>
      </w:r>
      <w:bookmarkEnd w:id="16"/>
      <w:bookmarkEnd w:id="17"/>
    </w:p>
    <w:p w14:paraId="119C9F6D" w14:textId="77777777" w:rsidR="00BB3CCD" w:rsidRPr="00AD6602" w:rsidRDefault="002A659E">
      <w:pPr>
        <w:tabs>
          <w:tab w:val="left" w:pos="0"/>
        </w:tabs>
        <w:spacing w:line="288" w:lineRule="auto"/>
        <w:ind w:firstLineChars="100" w:firstLine="280"/>
        <w:jc w:val="left"/>
        <w:rPr>
          <w:rFonts w:ascii="仿宋" w:eastAsia="仿宋" w:hAnsi="仿宋" w:cs="仿宋"/>
          <w:sz w:val="28"/>
          <w:szCs w:val="28"/>
        </w:rPr>
      </w:pPr>
      <w:r w:rsidRPr="00AD6602">
        <w:rPr>
          <w:rFonts w:ascii="仿宋" w:eastAsia="仿宋" w:hAnsi="仿宋" w:cs="仿宋" w:hint="eastAsia"/>
          <w:sz w:val="28"/>
          <w:szCs w:val="28"/>
        </w:rPr>
        <w:t>（1）甲方开具增值税专用发票信息：</w:t>
      </w:r>
    </w:p>
    <w:p w14:paraId="1FA7147C"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抬头：</w:t>
      </w:r>
      <w:proofErr w:type="gramStart"/>
      <w:r w:rsidRPr="00AD6602">
        <w:rPr>
          <w:rFonts w:ascii="仿宋" w:eastAsia="仿宋" w:hAnsi="仿宋" w:cs="仿宋" w:hint="eastAsia"/>
          <w:sz w:val="28"/>
          <w:szCs w:val="28"/>
        </w:rPr>
        <w:t>心麦(</w:t>
      </w:r>
      <w:proofErr w:type="gramEnd"/>
      <w:r w:rsidRPr="00AD6602">
        <w:rPr>
          <w:rFonts w:ascii="仿宋" w:eastAsia="仿宋" w:hAnsi="仿宋" w:cs="仿宋" w:hint="eastAsia"/>
          <w:sz w:val="28"/>
          <w:szCs w:val="28"/>
        </w:rPr>
        <w:t>江苏）大数据科技有限公司</w:t>
      </w:r>
      <w:r w:rsidRPr="00AD6602">
        <w:rPr>
          <w:rFonts w:ascii="仿宋" w:eastAsia="仿宋" w:hAnsi="仿宋" w:cs="仿宋"/>
          <w:sz w:val="28"/>
          <w:szCs w:val="28"/>
        </w:rPr>
        <w:t xml:space="preserve"> </w:t>
      </w:r>
    </w:p>
    <w:p w14:paraId="67C99C08"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税号：91320292MA21LD300E</w:t>
      </w:r>
    </w:p>
    <w:p w14:paraId="3C73C795"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单位地址：无锡经济开发区金融三街6号新城置业大厦21层</w:t>
      </w:r>
    </w:p>
    <w:p w14:paraId="40BC6F74"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电话号码：18015377218</w:t>
      </w:r>
    </w:p>
    <w:p w14:paraId="180C8431"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开户银行</w:t>
      </w:r>
      <w:r w:rsidRPr="00AD6602">
        <w:rPr>
          <w:rFonts w:ascii="仿宋" w:eastAsia="仿宋" w:hAnsi="仿宋" w:cs="仿宋"/>
          <w:sz w:val="28"/>
          <w:szCs w:val="28"/>
        </w:rPr>
        <w:t>：交通银行股份有限公司江阴城中支行</w:t>
      </w:r>
    </w:p>
    <w:p w14:paraId="3338177B" w14:textId="77777777" w:rsidR="003E44FF" w:rsidRPr="00AD6602" w:rsidRDefault="003E44FF" w:rsidP="003E44FF">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银行账户：393000683013000079993</w:t>
      </w:r>
    </w:p>
    <w:p w14:paraId="09E98EB2" w14:textId="6E243A37" w:rsidR="003E44FF" w:rsidRPr="00867B10" w:rsidRDefault="003E44FF" w:rsidP="003E44FF">
      <w:pPr>
        <w:spacing w:line="288" w:lineRule="auto"/>
        <w:ind w:firstLineChars="300" w:firstLine="840"/>
        <w:rPr>
          <w:rFonts w:ascii="仿宋" w:eastAsia="仿宋" w:hAnsi="仿宋" w:cs="仿宋"/>
          <w:sz w:val="28"/>
          <w:szCs w:val="28"/>
          <w:rPrChange w:id="18" w:author=" " w:date="2021-07-06T17:09:00Z">
            <w:rPr>
              <w:rFonts w:ascii="仿宋" w:eastAsia="仿宋" w:hAnsi="仿宋" w:cs="仿宋"/>
              <w:sz w:val="28"/>
              <w:szCs w:val="28"/>
            </w:rPr>
          </w:rPrChange>
        </w:rPr>
      </w:pPr>
      <w:r w:rsidRPr="00AD6602">
        <w:rPr>
          <w:rFonts w:ascii="仿宋" w:eastAsia="仿宋" w:hAnsi="仿宋" w:cs="仿宋" w:hint="eastAsia"/>
          <w:color w:val="000000"/>
          <w:kern w:val="0"/>
          <w:sz w:val="28"/>
          <w:szCs w:val="28"/>
        </w:rPr>
        <w:t>发票内容为：</w:t>
      </w:r>
      <w:ins w:id="19" w:author=" " w:date="2021-07-06T17:11:00Z">
        <w:r w:rsidR="00867B10">
          <w:rPr>
            <w:rFonts w:ascii="仿宋" w:eastAsia="仿宋" w:hAnsi="仿宋" w:cs="仿宋" w:hint="eastAsia"/>
            <w:color w:val="000000"/>
            <w:kern w:val="0"/>
            <w:sz w:val="28"/>
            <w:szCs w:val="28"/>
          </w:rPr>
          <w:t>技术服务</w:t>
        </w:r>
      </w:ins>
      <w:del w:id="20" w:author=" " w:date="2021-07-06T17:09:00Z">
        <w:r w:rsidRPr="00AD6602" w:rsidDel="00867B10">
          <w:rPr>
            <w:rFonts w:ascii="仿宋" w:eastAsia="仿宋" w:hAnsi="仿宋" w:cs="仿宋" w:hint="eastAsia"/>
            <w:color w:val="000000"/>
            <w:kern w:val="0"/>
            <w:sz w:val="28"/>
            <w:szCs w:val="28"/>
          </w:rPr>
          <w:delText>XX服务*XX</w:delText>
        </w:r>
      </w:del>
      <w:r w:rsidRPr="00AD6602">
        <w:rPr>
          <w:rFonts w:ascii="仿宋" w:eastAsia="仿宋" w:hAnsi="仿宋" w:cs="仿宋" w:hint="eastAsia"/>
          <w:color w:val="000000"/>
          <w:kern w:val="0"/>
          <w:sz w:val="28"/>
          <w:szCs w:val="28"/>
        </w:rPr>
        <w:t>费</w:t>
      </w:r>
    </w:p>
    <w:p w14:paraId="256B39D0" w14:textId="77777777" w:rsidR="00BB3CCD" w:rsidRPr="00AD6602" w:rsidRDefault="002A659E">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甲方应保证开票信息的准确性。若开票信息有误导致增值税发票退票、重开、无法抵扣等不利后果，由甲方自行负责。</w:t>
      </w:r>
    </w:p>
    <w:p w14:paraId="1D95971D" w14:textId="77777777" w:rsidR="00BB3CCD" w:rsidRPr="00AD6602" w:rsidRDefault="002A659E">
      <w:pPr>
        <w:tabs>
          <w:tab w:val="left" w:pos="0"/>
        </w:tabs>
        <w:spacing w:line="288" w:lineRule="auto"/>
        <w:ind w:firstLineChars="100" w:firstLine="280"/>
        <w:rPr>
          <w:rFonts w:ascii="仿宋" w:eastAsia="仿宋" w:hAnsi="仿宋" w:cs="仿宋"/>
          <w:sz w:val="28"/>
          <w:szCs w:val="28"/>
        </w:rPr>
      </w:pPr>
      <w:r w:rsidRPr="00AD6602">
        <w:rPr>
          <w:rFonts w:ascii="仿宋" w:eastAsia="仿宋" w:hAnsi="仿宋" w:cs="仿宋" w:hint="eastAsia"/>
          <w:sz w:val="28"/>
          <w:szCs w:val="28"/>
        </w:rPr>
        <w:t>（2）乙方的服务费收款银行信息</w:t>
      </w:r>
    </w:p>
    <w:p w14:paraId="0ED2F001"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开户银行：招商银行北京万达广场支行</w:t>
      </w:r>
    </w:p>
    <w:p w14:paraId="4D4E203E"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账户名称：北京</w:t>
      </w:r>
      <w:proofErr w:type="gramStart"/>
      <w:r w:rsidRPr="00AD6602">
        <w:rPr>
          <w:rFonts w:ascii="仿宋" w:eastAsia="仿宋" w:hAnsi="仿宋" w:cs="仿宋" w:hint="eastAsia"/>
          <w:sz w:val="28"/>
          <w:szCs w:val="28"/>
        </w:rPr>
        <w:t>远盟普惠健康</w:t>
      </w:r>
      <w:proofErr w:type="gramEnd"/>
      <w:r w:rsidRPr="00AD6602">
        <w:rPr>
          <w:rFonts w:ascii="仿宋" w:eastAsia="仿宋" w:hAnsi="仿宋" w:cs="仿宋" w:hint="eastAsia"/>
          <w:sz w:val="28"/>
          <w:szCs w:val="28"/>
        </w:rPr>
        <w:t>科技有限公司</w:t>
      </w:r>
    </w:p>
    <w:p w14:paraId="4937C81C"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人民币结算账号：5719 1203 6910 901</w:t>
      </w:r>
    </w:p>
    <w:p w14:paraId="5ABA116D" w14:textId="77777777" w:rsidR="00BB3CCD" w:rsidRPr="00AD6602" w:rsidRDefault="002A659E">
      <w:pPr>
        <w:tabs>
          <w:tab w:val="left" w:pos="0"/>
        </w:tabs>
        <w:spacing w:line="288" w:lineRule="auto"/>
        <w:ind w:firstLineChars="300" w:firstLine="840"/>
        <w:rPr>
          <w:rFonts w:ascii="仿宋" w:eastAsia="仿宋" w:hAnsi="仿宋" w:cs="仿宋"/>
          <w:sz w:val="28"/>
          <w:szCs w:val="28"/>
        </w:rPr>
      </w:pPr>
      <w:r w:rsidRPr="00AD6602">
        <w:rPr>
          <w:rFonts w:ascii="仿宋" w:eastAsia="仿宋" w:hAnsi="仿宋" w:cs="仿宋" w:hint="eastAsia"/>
          <w:sz w:val="28"/>
          <w:szCs w:val="28"/>
        </w:rPr>
        <w:t>乙方保证该收款账户的真实性和有效性。乙方变更收款账户信息的，应提前通知甲方并书面告知甲方新的收款账户，否则，由此造成的不利后果，由乙方自行负责。</w:t>
      </w:r>
    </w:p>
    <w:p w14:paraId="2F3B63A2" w14:textId="77777777" w:rsidR="00BB3CCD" w:rsidRPr="00AD6602" w:rsidRDefault="002A659E">
      <w:pPr>
        <w:tabs>
          <w:tab w:val="left" w:pos="0"/>
        </w:tabs>
        <w:spacing w:line="288" w:lineRule="auto"/>
        <w:ind w:firstLineChars="100" w:firstLine="280"/>
        <w:rPr>
          <w:rFonts w:ascii="仿宋" w:eastAsia="仿宋" w:hAnsi="仿宋" w:cs="仿宋"/>
          <w:sz w:val="28"/>
          <w:szCs w:val="28"/>
        </w:rPr>
      </w:pPr>
      <w:r w:rsidRPr="00AD6602">
        <w:rPr>
          <w:rFonts w:ascii="仿宋" w:eastAsia="仿宋" w:hAnsi="仿宋" w:cs="仿宋" w:hint="eastAsia"/>
          <w:sz w:val="28"/>
          <w:szCs w:val="28"/>
        </w:rPr>
        <w:t>（</w:t>
      </w:r>
      <w:r w:rsidRPr="00AD6602">
        <w:rPr>
          <w:rFonts w:ascii="仿宋" w:eastAsia="仿宋" w:hAnsi="仿宋" w:cs="仿宋"/>
          <w:sz w:val="28"/>
          <w:szCs w:val="28"/>
        </w:rPr>
        <w:t>3</w:t>
      </w:r>
      <w:r w:rsidRPr="00AD6602">
        <w:rPr>
          <w:rFonts w:ascii="仿宋" w:eastAsia="仿宋" w:hAnsi="仿宋" w:cs="仿宋" w:hint="eastAsia"/>
          <w:sz w:val="28"/>
          <w:szCs w:val="28"/>
        </w:rPr>
        <w:t>）乙方的快捷医疗费用垫付款收款银行信息</w:t>
      </w:r>
    </w:p>
    <w:p w14:paraId="1469F9F2"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开户银行：交通银行北京东三环中路支行</w:t>
      </w:r>
    </w:p>
    <w:p w14:paraId="40A68651"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开户行地址：北京市朝阳区东三环中路61号</w:t>
      </w:r>
      <w:proofErr w:type="gramStart"/>
      <w:r w:rsidRPr="00AD6602">
        <w:rPr>
          <w:rFonts w:ascii="仿宋" w:eastAsia="仿宋" w:hAnsi="仿宋" w:cs="仿宋" w:hint="eastAsia"/>
          <w:sz w:val="28"/>
          <w:szCs w:val="28"/>
        </w:rPr>
        <w:t>富丽万丽酒店</w:t>
      </w:r>
      <w:proofErr w:type="gramEnd"/>
      <w:r w:rsidRPr="00AD6602">
        <w:rPr>
          <w:rFonts w:ascii="仿宋" w:eastAsia="仿宋" w:hAnsi="仿宋" w:cs="仿宋" w:hint="eastAsia"/>
          <w:sz w:val="28"/>
          <w:szCs w:val="28"/>
        </w:rPr>
        <w:t>南侧商用物业1-3层</w:t>
      </w:r>
    </w:p>
    <w:p w14:paraId="4F7B9D41"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账户名称：北京</w:t>
      </w:r>
      <w:proofErr w:type="gramStart"/>
      <w:r w:rsidRPr="00AD6602">
        <w:rPr>
          <w:rFonts w:ascii="仿宋" w:eastAsia="仿宋" w:hAnsi="仿宋" w:cs="仿宋" w:hint="eastAsia"/>
          <w:sz w:val="28"/>
          <w:szCs w:val="28"/>
        </w:rPr>
        <w:t>远盟普惠健康</w:t>
      </w:r>
      <w:proofErr w:type="gramEnd"/>
      <w:r w:rsidRPr="00AD6602">
        <w:rPr>
          <w:rFonts w:ascii="仿宋" w:eastAsia="仿宋" w:hAnsi="仿宋" w:cs="仿宋" w:hint="eastAsia"/>
          <w:sz w:val="28"/>
          <w:szCs w:val="28"/>
        </w:rPr>
        <w:t>科技有限公司</w:t>
      </w:r>
    </w:p>
    <w:p w14:paraId="544C998F"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人民币结算账号：</w:t>
      </w:r>
      <w:r w:rsidRPr="00AD6602">
        <w:rPr>
          <w:rFonts w:ascii="仿宋" w:eastAsia="仿宋" w:hAnsi="仿宋" w:cs="仿宋"/>
          <w:sz w:val="28"/>
          <w:szCs w:val="28"/>
        </w:rPr>
        <w:t>110061485013000034861</w:t>
      </w:r>
    </w:p>
    <w:p w14:paraId="19ABDFB7"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开户行大额联行号（大额转账汇款使用）：301100001083</w:t>
      </w:r>
    </w:p>
    <w:p w14:paraId="71B21E02"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开户行大额交换号（走支票使用）：010614855</w:t>
      </w:r>
    </w:p>
    <w:p w14:paraId="0E249375" w14:textId="77777777" w:rsidR="00BB3CCD" w:rsidRPr="00AD6602" w:rsidRDefault="002A659E">
      <w:pPr>
        <w:tabs>
          <w:tab w:val="left" w:pos="0"/>
        </w:tabs>
        <w:spacing w:line="288" w:lineRule="auto"/>
        <w:ind w:firstLineChars="100" w:firstLine="280"/>
        <w:rPr>
          <w:rFonts w:ascii="仿宋" w:eastAsia="仿宋" w:hAnsi="仿宋" w:cs="仿宋"/>
          <w:sz w:val="28"/>
          <w:szCs w:val="28"/>
        </w:rPr>
      </w:pPr>
      <w:r w:rsidRPr="00AD6602">
        <w:rPr>
          <w:rFonts w:ascii="仿宋" w:eastAsia="仿宋" w:hAnsi="仿宋" w:cs="仿宋" w:hint="eastAsia"/>
          <w:sz w:val="28"/>
          <w:szCs w:val="28"/>
        </w:rPr>
        <w:t>（4）</w:t>
      </w:r>
      <w:r w:rsidRPr="00AD6602">
        <w:rPr>
          <w:rFonts w:ascii="仿宋" w:eastAsia="仿宋" w:hAnsi="仿宋" w:cs="仿宋"/>
          <w:sz w:val="28"/>
          <w:szCs w:val="28"/>
        </w:rPr>
        <w:t>乙方的服务费及</w:t>
      </w:r>
      <w:r w:rsidRPr="00AD6602">
        <w:rPr>
          <w:rFonts w:ascii="仿宋" w:eastAsia="仿宋" w:hAnsi="仿宋" w:cs="仿宋" w:hint="eastAsia"/>
          <w:sz w:val="28"/>
          <w:szCs w:val="28"/>
        </w:rPr>
        <w:t>快捷医疗费用垫付款收款银行信息</w:t>
      </w:r>
    </w:p>
    <w:p w14:paraId="2C39A501"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户名：</w:t>
      </w:r>
      <w:proofErr w:type="gramStart"/>
      <w:r w:rsidRPr="00AD6602">
        <w:rPr>
          <w:rFonts w:ascii="仿宋" w:eastAsia="仿宋" w:hAnsi="仿宋" w:cs="仿宋" w:hint="eastAsia"/>
          <w:sz w:val="28"/>
          <w:szCs w:val="28"/>
        </w:rPr>
        <w:t>远盟康健科技</w:t>
      </w:r>
      <w:proofErr w:type="gramEnd"/>
      <w:r w:rsidRPr="00AD6602">
        <w:rPr>
          <w:rFonts w:ascii="仿宋" w:eastAsia="仿宋" w:hAnsi="仿宋" w:cs="仿宋" w:hint="eastAsia"/>
          <w:sz w:val="28"/>
          <w:szCs w:val="28"/>
        </w:rPr>
        <w:t>有限公司</w:t>
      </w:r>
    </w:p>
    <w:p w14:paraId="3A7BE55D"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lastRenderedPageBreak/>
        <w:t>账号（人民币）：110909634010866</w:t>
      </w:r>
    </w:p>
    <w:p w14:paraId="3E1AFDFF"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开户行：招商银行北京分行朝阳门支行</w:t>
      </w:r>
    </w:p>
    <w:p w14:paraId="2C8EF7FB"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开户行地址：北京市东城区朝阳门北大街6号</w:t>
      </w:r>
    </w:p>
    <w:p w14:paraId="03CC1195" w14:textId="77777777" w:rsidR="00BB3CCD" w:rsidRPr="00AD6602"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开户行大额联行号（大额转账汇款使用）：308100005150</w:t>
      </w:r>
    </w:p>
    <w:p w14:paraId="46CB39D9" w14:textId="77777777" w:rsidR="00BB3CCD" w:rsidRPr="00EC322D" w:rsidRDefault="002A659E">
      <w:pPr>
        <w:tabs>
          <w:tab w:val="left" w:pos="0"/>
        </w:tabs>
        <w:spacing w:line="288" w:lineRule="auto"/>
        <w:ind w:leftChars="-50" w:left="-150" w:firstLineChars="400" w:firstLine="1120"/>
        <w:rPr>
          <w:rFonts w:ascii="仿宋" w:eastAsia="仿宋" w:hAnsi="仿宋" w:cs="仿宋"/>
          <w:sz w:val="28"/>
          <w:szCs w:val="28"/>
        </w:rPr>
      </w:pPr>
      <w:r w:rsidRPr="00AD6602">
        <w:rPr>
          <w:rFonts w:ascii="仿宋" w:eastAsia="仿宋" w:hAnsi="仿宋" w:cs="仿宋" w:hint="eastAsia"/>
          <w:sz w:val="28"/>
          <w:szCs w:val="28"/>
        </w:rPr>
        <w:t>开户行大额交换号（走支票使用）：010808470</w:t>
      </w:r>
    </w:p>
    <w:p w14:paraId="5F1D3DEB" w14:textId="77777777" w:rsidR="00BB3CCD" w:rsidRDefault="002A659E">
      <w:pPr>
        <w:tabs>
          <w:tab w:val="left" w:pos="0"/>
        </w:tabs>
        <w:spacing w:line="288" w:lineRule="auto"/>
        <w:ind w:firstLineChars="300" w:firstLine="840"/>
        <w:rPr>
          <w:rFonts w:ascii="仿宋" w:eastAsia="仿宋" w:hAnsi="仿宋" w:cs="仿宋"/>
          <w:sz w:val="28"/>
          <w:szCs w:val="28"/>
        </w:rPr>
      </w:pPr>
      <w:r>
        <w:rPr>
          <w:rFonts w:ascii="仿宋" w:eastAsia="仿宋" w:hAnsi="仿宋" w:cs="仿宋" w:hint="eastAsia"/>
          <w:sz w:val="28"/>
          <w:szCs w:val="28"/>
        </w:rPr>
        <w:t>乙方保证该收款账户的真实性和有效性。乙方变更收款账户信息的，应提前通知甲方并书面告知甲方新的收款账户，否则，由此造成的不利后果，由乙方自行负责。</w:t>
      </w:r>
    </w:p>
    <w:p w14:paraId="7FDD48E4" w14:textId="77777777" w:rsidR="00BB3CCD" w:rsidRDefault="002A659E">
      <w:pPr>
        <w:pStyle w:val="1"/>
        <w:numPr>
          <w:ilvl w:val="0"/>
          <w:numId w:val="3"/>
        </w:numPr>
        <w:rPr>
          <w:rFonts w:ascii="仿宋" w:eastAsia="仿宋" w:hAnsi="仿宋" w:cs="仿宋"/>
          <w:sz w:val="28"/>
          <w:szCs w:val="28"/>
        </w:rPr>
      </w:pPr>
      <w:bookmarkStart w:id="21" w:name="_Toc21608524"/>
      <w:bookmarkStart w:id="22" w:name="_Toc28496_WPSOffice_Level1"/>
      <w:r>
        <w:rPr>
          <w:rFonts w:ascii="仿宋" w:eastAsia="仿宋" w:hAnsi="仿宋" w:cs="仿宋" w:hint="eastAsia"/>
          <w:sz w:val="28"/>
          <w:szCs w:val="28"/>
        </w:rPr>
        <w:t>数据授权及服务对接</w:t>
      </w:r>
      <w:bookmarkEnd w:id="21"/>
      <w:bookmarkEnd w:id="22"/>
    </w:p>
    <w:p w14:paraId="78B431FD" w14:textId="77777777" w:rsidR="00BB3CCD" w:rsidRDefault="002A659E">
      <w:pPr>
        <w:pStyle w:val="2"/>
        <w:numPr>
          <w:ilvl w:val="1"/>
          <w:numId w:val="6"/>
        </w:numPr>
        <w:rPr>
          <w:rFonts w:ascii="仿宋" w:eastAsia="仿宋" w:hAnsi="仿宋" w:cs="仿宋"/>
          <w:sz w:val="28"/>
          <w:szCs w:val="28"/>
        </w:rPr>
      </w:pPr>
      <w:bookmarkStart w:id="23" w:name="_Toc21608525"/>
      <w:bookmarkStart w:id="24" w:name="_Toc7440_WPSOffice_Level2"/>
      <w:r>
        <w:rPr>
          <w:rFonts w:ascii="仿宋" w:eastAsia="仿宋" w:hAnsi="仿宋" w:cs="仿宋" w:hint="eastAsia"/>
          <w:sz w:val="28"/>
          <w:szCs w:val="28"/>
        </w:rPr>
        <w:t>数据传输及使用授权：</w:t>
      </w:r>
      <w:bookmarkEnd w:id="23"/>
      <w:bookmarkEnd w:id="24"/>
    </w:p>
    <w:p w14:paraId="33EEB624" w14:textId="77777777" w:rsidR="00BB3CCD" w:rsidRDefault="002A659E">
      <w:pPr>
        <w:numPr>
          <w:ilvl w:val="0"/>
          <w:numId w:val="7"/>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本协议签订后，甲乙双方应在网络安全的环境下配合实现IT系统自动对接。甲方根据约定的数据模板及时进行有效服务备案数据信息的传输，乙方CRM系统接收并安全保存服务备案用户信息。</w:t>
      </w:r>
    </w:p>
    <w:p w14:paraId="6F881ACE" w14:textId="7F4E5AC6" w:rsidR="00BB3CCD" w:rsidRDefault="002A659E">
      <w:pPr>
        <w:tabs>
          <w:tab w:val="left" w:pos="0"/>
        </w:tabs>
        <w:spacing w:line="288" w:lineRule="auto"/>
        <w:ind w:left="284"/>
        <w:rPr>
          <w:rFonts w:ascii="仿宋" w:eastAsia="仿宋" w:hAnsi="仿宋" w:cs="仿宋"/>
          <w:sz w:val="28"/>
          <w:szCs w:val="28"/>
        </w:rPr>
      </w:pPr>
      <w:r>
        <w:rPr>
          <w:rFonts w:ascii="仿宋" w:eastAsia="仿宋" w:hAnsi="仿宋" w:cs="仿宋" w:hint="eastAsia"/>
          <w:sz w:val="28"/>
          <w:szCs w:val="28"/>
        </w:rPr>
        <w:t>【本协议签订后，甲方面向服务对象（会员/用户）将服务内容、流程、所需信息进行明示及告知，</w:t>
      </w:r>
      <w:r w:rsidR="007C0BC9">
        <w:rPr>
          <w:rFonts w:ascii="仿宋" w:eastAsia="仿宋" w:hAnsi="仿宋" w:cs="仿宋" w:hint="eastAsia"/>
          <w:sz w:val="28"/>
          <w:szCs w:val="28"/>
          <w:highlight w:val="yellow"/>
          <w:lang w:eastAsia="zh-Hans"/>
        </w:rPr>
        <w:t>由用户直接在甲方的集成服务平台上进行服务</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如用户在甲方服务平台上点击乙方的服务项目</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由乙方通过</w:t>
      </w:r>
      <w:r w:rsidR="007C0BC9">
        <w:rPr>
          <w:rFonts w:ascii="仿宋" w:eastAsia="仿宋" w:hAnsi="仿宋" w:cs="仿宋"/>
          <w:sz w:val="28"/>
          <w:szCs w:val="28"/>
          <w:highlight w:val="yellow"/>
          <w:lang w:eastAsia="zh-Hans"/>
        </w:rPr>
        <w:t>H5</w:t>
      </w:r>
      <w:r w:rsidR="007C0BC9">
        <w:rPr>
          <w:rFonts w:ascii="仿宋" w:eastAsia="仿宋" w:hAnsi="仿宋" w:cs="仿宋" w:hint="eastAsia"/>
          <w:sz w:val="28"/>
          <w:szCs w:val="28"/>
          <w:highlight w:val="yellow"/>
          <w:lang w:eastAsia="zh-Hans"/>
        </w:rPr>
        <w:t>界面展示</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用户可进入乙方系统平台进行服务所需信息的提供和授权</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rPr>
        <w:t>乙方出于服务的目标合法使用用户信息。</w:t>
      </w:r>
      <w:r w:rsidR="007C0BC9">
        <w:rPr>
          <w:rFonts w:ascii="仿宋" w:eastAsia="仿宋" w:hAnsi="仿宋" w:cs="仿宋" w:hint="eastAsia"/>
          <w:sz w:val="28"/>
          <w:szCs w:val="28"/>
          <w:highlight w:val="yellow"/>
          <w:lang w:eastAsia="zh-Hans"/>
        </w:rPr>
        <w:t>甲方用户在乙方系统平台上如已有手机号的注册信息</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则可直接登录使用</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如无相应的注册信息</w:t>
      </w:r>
      <w:r w:rsidR="007C0BC9">
        <w:rPr>
          <w:rFonts w:ascii="仿宋" w:eastAsia="仿宋" w:hAnsi="仿宋" w:cs="仿宋"/>
          <w:sz w:val="28"/>
          <w:szCs w:val="28"/>
          <w:highlight w:val="yellow"/>
          <w:lang w:eastAsia="zh-Hans"/>
        </w:rPr>
        <w:t>，</w:t>
      </w:r>
      <w:r w:rsidR="007C0BC9">
        <w:rPr>
          <w:rFonts w:ascii="仿宋" w:eastAsia="仿宋" w:hAnsi="仿宋" w:cs="仿宋" w:hint="eastAsia"/>
          <w:sz w:val="28"/>
          <w:szCs w:val="28"/>
          <w:highlight w:val="yellow"/>
          <w:lang w:eastAsia="zh-Hans"/>
        </w:rPr>
        <w:t>乙方平台自动为用户创建账号并及时提供服务</w:t>
      </w:r>
      <w:r w:rsidR="007C0BC9">
        <w:rPr>
          <w:rFonts w:ascii="仿宋" w:eastAsia="仿宋" w:hAnsi="仿宋" w:cs="仿宋"/>
          <w:sz w:val="28"/>
          <w:szCs w:val="28"/>
          <w:highlight w:val="yellow"/>
          <w:lang w:eastAsia="zh-Hans"/>
        </w:rPr>
        <w:t>。</w:t>
      </w:r>
      <w:r w:rsidR="007D4EAD" w:rsidRPr="007D4EAD">
        <w:rPr>
          <w:rFonts w:ascii="仿宋" w:eastAsia="仿宋" w:hAnsi="仿宋" w:cs="仿宋" w:hint="eastAsia"/>
          <w:sz w:val="28"/>
          <w:szCs w:val="28"/>
        </w:rPr>
        <w:t>甲方用户直接于乙方平台进行服务注册时，用户对其个人信息的收集、使用、对外提供等授权条款均可见平台所示的《远盟健康管理服务平台用户服务协议》、《远盟普惠隐私政策》</w:t>
      </w:r>
      <w:r w:rsidR="007D4EAD" w:rsidRPr="007D4EAD">
        <w:rPr>
          <w:rFonts w:ascii="Calibri" w:eastAsia="仿宋" w:hAnsi="Calibri" w:cs="Calibri"/>
          <w:sz w:val="28"/>
          <w:szCs w:val="28"/>
        </w:rPr>
        <w:t> </w:t>
      </w:r>
      <w:r w:rsidR="007D4EAD" w:rsidRPr="007D4EAD">
        <w:rPr>
          <w:rFonts w:ascii="仿宋" w:eastAsia="仿宋" w:hAnsi="仿宋" w:cs="仿宋" w:hint="eastAsia"/>
          <w:sz w:val="28"/>
          <w:szCs w:val="28"/>
        </w:rPr>
        <w:t>，且乙方有权基于法律法规及业务所需适时对上述协议与隐私政策进行调整并重新征得用户授权。</w:t>
      </w:r>
      <w:r>
        <w:rPr>
          <w:rFonts w:ascii="仿宋" w:eastAsia="仿宋" w:hAnsi="仿宋" w:cs="仿宋" w:hint="eastAsia"/>
          <w:sz w:val="28"/>
          <w:szCs w:val="28"/>
        </w:rPr>
        <w:t>且</w:t>
      </w:r>
      <w:bookmarkStart w:id="25" w:name="OLE_LINK2"/>
      <w:r>
        <w:rPr>
          <w:rFonts w:ascii="仿宋" w:eastAsia="仿宋" w:hAnsi="仿宋" w:cs="仿宋" w:hint="eastAsia"/>
          <w:sz w:val="28"/>
          <w:szCs w:val="28"/>
        </w:rPr>
        <w:t>乙方有权基于法律法规及业务所需适时对上述协议与隐私政策进行调整并重新征得用户授权</w:t>
      </w:r>
      <w:bookmarkEnd w:id="25"/>
      <w:r>
        <w:rPr>
          <w:rFonts w:ascii="仿宋" w:eastAsia="仿宋" w:hAnsi="仿宋" w:cs="仿宋" w:hint="eastAsia"/>
          <w:sz w:val="28"/>
          <w:szCs w:val="28"/>
        </w:rPr>
        <w:t>。】</w:t>
      </w:r>
    </w:p>
    <w:p w14:paraId="729DEFAD" w14:textId="77777777" w:rsidR="00BB3CCD" w:rsidRDefault="002A659E">
      <w:pPr>
        <w:numPr>
          <w:ilvl w:val="0"/>
          <w:numId w:val="7"/>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lastRenderedPageBreak/>
        <w:t>乙方根据服务备案用户信息实行实名制会员服务。合作期间，以乙方系统中接收并保存的信息为准核实身份，提供对应的健康管理服务。</w:t>
      </w:r>
    </w:p>
    <w:p w14:paraId="3000A7C6" w14:textId="2CC3156D" w:rsidR="00BB3CCD" w:rsidRDefault="002A659E">
      <w:pPr>
        <w:numPr>
          <w:ilvl w:val="0"/>
          <w:numId w:val="7"/>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为了使甲方用户顺畅获取服务，甲方应将增值服务的内容、流程、所需信息等事项以及服务所需数据收集、使用、对外提供等数据处理活动的授权向用户进行明确展示和详细告知，获取到甲方用户的充分、明确授权。甲方保证其已为乙方获得合法收集、使用、对外提供及通过其他合法方式处理会员备案信息以及提供增值服务所需个人信息的授权。</w:t>
      </w:r>
    </w:p>
    <w:p w14:paraId="04A30C0D" w14:textId="40415CFB" w:rsidR="00BB3CCD" w:rsidRDefault="002A659E">
      <w:pPr>
        <w:numPr>
          <w:ilvl w:val="0"/>
          <w:numId w:val="7"/>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出于服务目标，甲方用户通过甲方或者经由平台注册时特此同意并授权乙方可以向提供特定服务的第三方提供用户的个人信息，并在服务所需时，将用户的个人信息跨境传输至乙方合作的中国境外（为本协议之目的，“中国境外”不含中国香港、澳门及台湾地区）的救援服务机构、医疗机构、乙方另行获取用户的授权之外，乙方不得将用户的个人信息用于本协议约定合作服务事项以外的其他目的。即：</w:t>
      </w:r>
      <w:proofErr w:type="gramStart"/>
      <w:r>
        <w:rPr>
          <w:rFonts w:ascii="仿宋" w:eastAsia="仿宋" w:hAnsi="仿宋" w:cs="仿宋" w:hint="eastAsia"/>
          <w:sz w:val="28"/>
          <w:szCs w:val="28"/>
        </w:rPr>
        <w:t>除用户</w:t>
      </w:r>
      <w:proofErr w:type="gramEnd"/>
      <w:r>
        <w:rPr>
          <w:rFonts w:ascii="仿宋" w:eastAsia="仿宋" w:hAnsi="仿宋" w:cs="仿宋" w:hint="eastAsia"/>
          <w:sz w:val="28"/>
          <w:szCs w:val="28"/>
        </w:rPr>
        <w:t>已通过乙方平台注册并授权乙方收集、使用</w:t>
      </w:r>
      <w:r w:rsidR="00352EEB">
        <w:rPr>
          <w:rFonts w:ascii="仿宋" w:eastAsia="仿宋" w:hAnsi="仿宋" w:cs="仿宋" w:hint="eastAsia"/>
          <w:sz w:val="28"/>
          <w:szCs w:val="28"/>
        </w:rPr>
        <w:t>、对外提供</w:t>
      </w:r>
      <w:r>
        <w:rPr>
          <w:rFonts w:ascii="仿宋" w:eastAsia="仿宋" w:hAnsi="仿宋" w:cs="仿宋" w:hint="eastAsia"/>
          <w:sz w:val="28"/>
          <w:szCs w:val="28"/>
        </w:rPr>
        <w:t>及通过其他合法方式处理其个人信息之外，当甲方用户触发服务时，（如拨打健康热线、要求协助就医、报告解读等），乙方即视为用户已通过甲方同意并授权乙方为提供本协议约定的服务之目的收集、使用</w:t>
      </w:r>
      <w:r w:rsidR="00352EEB">
        <w:rPr>
          <w:rFonts w:ascii="仿宋" w:eastAsia="仿宋" w:hAnsi="仿宋" w:cs="仿宋" w:hint="eastAsia"/>
          <w:sz w:val="28"/>
          <w:szCs w:val="28"/>
        </w:rPr>
        <w:t>、对外提供</w:t>
      </w:r>
      <w:r>
        <w:rPr>
          <w:rFonts w:ascii="仿宋" w:eastAsia="仿宋" w:hAnsi="仿宋" w:cs="仿宋" w:hint="eastAsia"/>
          <w:sz w:val="28"/>
          <w:szCs w:val="28"/>
        </w:rPr>
        <w:t>及通过其</w:t>
      </w:r>
      <w:r w:rsidR="00352EEB">
        <w:rPr>
          <w:rFonts w:ascii="仿宋" w:eastAsia="仿宋" w:hAnsi="仿宋" w:cs="仿宋" w:hint="eastAsia"/>
          <w:sz w:val="28"/>
          <w:szCs w:val="28"/>
        </w:rPr>
        <w:t>他合法方式处理用户的个人信息。乙方对用户的个人信息的收集、</w:t>
      </w:r>
      <w:r>
        <w:rPr>
          <w:rFonts w:ascii="仿宋" w:eastAsia="仿宋" w:hAnsi="仿宋" w:cs="仿宋" w:hint="eastAsia"/>
          <w:sz w:val="28"/>
          <w:szCs w:val="28"/>
        </w:rPr>
        <w:t>使用</w:t>
      </w:r>
      <w:r w:rsidR="00352EEB">
        <w:rPr>
          <w:rFonts w:ascii="仿宋" w:eastAsia="仿宋" w:hAnsi="仿宋" w:cs="仿宋" w:hint="eastAsia"/>
          <w:sz w:val="28"/>
          <w:szCs w:val="28"/>
        </w:rPr>
        <w:t>、对外提供</w:t>
      </w:r>
      <w:r>
        <w:rPr>
          <w:rFonts w:ascii="仿宋" w:eastAsia="仿宋" w:hAnsi="仿宋" w:cs="仿宋" w:hint="eastAsia"/>
          <w:sz w:val="28"/>
          <w:szCs w:val="28"/>
        </w:rPr>
        <w:t>将严格遵守中国相关法律法规。为了最大限度地使用户获得本协议约定服务，乙方可能会将获得的数据提供给中国境内与境外的第三方（包括但不限于医疗机构及相关检测机构）用于服务的提供和执行，该等第三方只有在服务必需的情况下才会获取用户的个人信息，同时乙方会确保该等第三方受到严格的保密条款的约束。</w:t>
      </w:r>
    </w:p>
    <w:p w14:paraId="162176BA" w14:textId="77777777" w:rsidR="00BB3CCD" w:rsidRDefault="002A659E">
      <w:pPr>
        <w:pStyle w:val="2"/>
        <w:numPr>
          <w:ilvl w:val="1"/>
          <w:numId w:val="6"/>
        </w:numPr>
        <w:tabs>
          <w:tab w:val="clear" w:pos="490"/>
        </w:tabs>
        <w:rPr>
          <w:rFonts w:ascii="仿宋" w:eastAsia="仿宋" w:hAnsi="仿宋" w:cs="仿宋"/>
          <w:sz w:val="28"/>
          <w:szCs w:val="28"/>
        </w:rPr>
      </w:pPr>
      <w:bookmarkStart w:id="26" w:name="_Toc21608526"/>
      <w:bookmarkStart w:id="27" w:name="_Toc14183_WPSOffice_Level2"/>
      <w:r>
        <w:rPr>
          <w:rFonts w:ascii="仿宋" w:eastAsia="仿宋" w:hAnsi="仿宋" w:cs="仿宋" w:hint="eastAsia"/>
          <w:sz w:val="28"/>
          <w:szCs w:val="28"/>
        </w:rPr>
        <w:t>服务推广及服务赋能</w:t>
      </w:r>
      <w:bookmarkEnd w:id="26"/>
      <w:bookmarkEnd w:id="27"/>
    </w:p>
    <w:p w14:paraId="1CD46A74" w14:textId="77777777" w:rsidR="00BB3CCD" w:rsidRDefault="002A659E">
      <w:pPr>
        <w:numPr>
          <w:ilvl w:val="2"/>
          <w:numId w:val="8"/>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当甲方对销售人员进行培训和增值服务产品宣导中，涉及乙方服务内容的，乙方积极配合。</w:t>
      </w:r>
    </w:p>
    <w:p w14:paraId="7BD6C4EA" w14:textId="0841D9F9" w:rsidR="00BB3CCD" w:rsidRPr="001B352F" w:rsidRDefault="002A659E" w:rsidP="00883084">
      <w:pPr>
        <w:numPr>
          <w:ilvl w:val="2"/>
          <w:numId w:val="8"/>
        </w:numPr>
        <w:tabs>
          <w:tab w:val="left" w:pos="0"/>
        </w:tabs>
        <w:spacing w:line="288" w:lineRule="auto"/>
        <w:rPr>
          <w:rFonts w:ascii="仿宋" w:eastAsia="仿宋" w:hAnsi="仿宋" w:cs="仿宋"/>
          <w:color w:val="C00000"/>
          <w:sz w:val="28"/>
          <w:szCs w:val="28"/>
        </w:rPr>
      </w:pPr>
      <w:r>
        <w:rPr>
          <w:rFonts w:ascii="仿宋" w:eastAsia="仿宋" w:hAnsi="仿宋" w:cs="仿宋" w:hint="eastAsia"/>
          <w:sz w:val="28"/>
          <w:szCs w:val="28"/>
        </w:rPr>
        <w:lastRenderedPageBreak/>
        <w:t>乙方可积极配合甲方的业务推广活动，提供相应的支持。例如：专业讲师现场讲解，如甲方需要应提前7天告知，乙方讲师授课费用标准为3000元/场，由甲方承担。乙方安排相关工作人员前往北京以外地域产生的必要交通和住宿费亦由甲方承担（乙方工作人员提供相关消费发票）。</w:t>
      </w:r>
    </w:p>
    <w:p w14:paraId="23766506" w14:textId="77777777" w:rsidR="00BB3CCD" w:rsidRDefault="002A659E">
      <w:pPr>
        <w:numPr>
          <w:ilvl w:val="2"/>
          <w:numId w:val="8"/>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甲方在对外宣传过程中凡涉及乙方服务内容的，应由乙方进行审核确认，得到乙方书面许可。甲方制作服务宣传品，乙方可免费协助甲方进行部分设计工作。</w:t>
      </w:r>
    </w:p>
    <w:p w14:paraId="100E6D6D" w14:textId="77777777" w:rsidR="00BB3CCD" w:rsidRDefault="002A659E">
      <w:pPr>
        <w:numPr>
          <w:ilvl w:val="2"/>
          <w:numId w:val="8"/>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乙方在对外宣传与甲方的合作情况时，应由甲方进行审核，得到甲方的书面许可，若未得到甲方认可而造成甲方声誉不良影响的，甲方有权追究乙方法律责任。</w:t>
      </w:r>
    </w:p>
    <w:p w14:paraId="1488A4B3" w14:textId="468915D8" w:rsidR="00BB3CCD" w:rsidRDefault="002A659E">
      <w:pPr>
        <w:numPr>
          <w:ilvl w:val="2"/>
          <w:numId w:val="8"/>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甲方用户已启用乙方服务，在用户授权同意的前提下，乙方在用户授权同意的范围内可为甲方提供其指定用户履行服务的反馈报告。（不含用户疾病隐私信息）</w:t>
      </w:r>
    </w:p>
    <w:p w14:paraId="5923200C" w14:textId="2DE517AD" w:rsidR="00BB3CCD" w:rsidDel="000A7014" w:rsidRDefault="002A659E">
      <w:pPr>
        <w:numPr>
          <w:ilvl w:val="2"/>
          <w:numId w:val="8"/>
        </w:numPr>
        <w:tabs>
          <w:tab w:val="left" w:pos="0"/>
        </w:tabs>
        <w:spacing w:line="288" w:lineRule="auto"/>
        <w:rPr>
          <w:del w:id="28" w:author=" " w:date="2021-07-06T17:38:00Z"/>
          <w:rFonts w:ascii="仿宋" w:eastAsia="仿宋" w:hAnsi="仿宋" w:cs="仿宋"/>
          <w:sz w:val="28"/>
          <w:szCs w:val="28"/>
        </w:rPr>
      </w:pPr>
      <w:del w:id="29" w:author=" " w:date="2021-07-06T17:38:00Z">
        <w:r w:rsidDel="000A7014">
          <w:rPr>
            <w:rFonts w:ascii="仿宋" w:eastAsia="仿宋" w:hAnsi="仿宋" w:cs="仿宋" w:hint="eastAsia"/>
            <w:sz w:val="28"/>
            <w:szCs w:val="28"/>
            <w:highlight w:val="yellow"/>
          </w:rPr>
          <w:delText>乙方的系统平台针对服务卡</w:delText>
        </w:r>
      </w:del>
      <w:ins w:id="30" w:author="kayden" w:date="2021-07-06T16:55:00Z">
        <w:del w:id="31" w:author=" " w:date="2021-07-06T17:38:00Z">
          <w:r w:rsidR="00465221" w:rsidDel="000A7014">
            <w:rPr>
              <w:rFonts w:ascii="仿宋" w:eastAsia="仿宋" w:hAnsi="仿宋" w:cs="仿宋" w:hint="eastAsia"/>
              <w:sz w:val="28"/>
              <w:szCs w:val="28"/>
              <w:highlight w:val="yellow"/>
            </w:rPr>
            <w:delText>H</w:delText>
          </w:r>
          <w:r w:rsidR="00465221" w:rsidDel="000A7014">
            <w:rPr>
              <w:rFonts w:ascii="仿宋" w:eastAsia="仿宋" w:hAnsi="仿宋" w:cs="仿宋"/>
              <w:sz w:val="28"/>
              <w:szCs w:val="28"/>
              <w:highlight w:val="yellow"/>
            </w:rPr>
            <w:delText>5</w:delText>
          </w:r>
          <w:r w:rsidR="00465221" w:rsidDel="000A7014">
            <w:rPr>
              <w:rFonts w:ascii="仿宋" w:eastAsia="仿宋" w:hAnsi="仿宋" w:cs="仿宋" w:hint="eastAsia"/>
              <w:sz w:val="28"/>
              <w:szCs w:val="28"/>
              <w:highlight w:val="yellow"/>
            </w:rPr>
            <w:delText>页面</w:delText>
          </w:r>
        </w:del>
      </w:ins>
      <w:del w:id="32" w:author=" " w:date="2021-07-06T17:38:00Z">
        <w:r w:rsidDel="000A7014">
          <w:rPr>
            <w:rFonts w:ascii="仿宋" w:eastAsia="仿宋" w:hAnsi="仿宋" w:cs="仿宋" w:hint="eastAsia"/>
            <w:sz w:val="28"/>
            <w:szCs w:val="28"/>
            <w:highlight w:val="yellow"/>
          </w:rPr>
          <w:delText>注册激活和检测类服务执行有第三方业务管理功能，即甲方可通过此平台权限了解到服务卡的激活比例，检测套餐的选择倾向等。在用户知情同意并授权后，乙方可向甲方指定授权专人开放平台管理权限。（</w:delText>
        </w:r>
        <w:r w:rsidRPr="001B352F" w:rsidDel="000A7014">
          <w:rPr>
            <w:rFonts w:ascii="仿宋" w:eastAsia="仿宋" w:hAnsi="仿宋" w:cs="仿宋" w:hint="eastAsia"/>
            <w:sz w:val="28"/>
            <w:szCs w:val="28"/>
            <w:highlight w:val="yellow"/>
          </w:rPr>
          <w:delText>是否另行收取平台费可协商</w:delText>
        </w:r>
        <w:r w:rsidDel="000A7014">
          <w:rPr>
            <w:rFonts w:ascii="仿宋" w:eastAsia="仿宋" w:hAnsi="仿宋" w:cs="仿宋" w:hint="eastAsia"/>
            <w:sz w:val="28"/>
            <w:szCs w:val="28"/>
            <w:highlight w:val="yellow"/>
          </w:rPr>
          <w:delText>）</w:delText>
        </w:r>
      </w:del>
    </w:p>
    <w:p w14:paraId="33914EF7" w14:textId="77777777" w:rsidR="00BB3CCD" w:rsidRDefault="002A659E">
      <w:pPr>
        <w:pStyle w:val="2"/>
        <w:numPr>
          <w:ilvl w:val="1"/>
          <w:numId w:val="6"/>
        </w:numPr>
        <w:tabs>
          <w:tab w:val="clear" w:pos="490"/>
        </w:tabs>
        <w:rPr>
          <w:rFonts w:ascii="仿宋" w:eastAsia="仿宋" w:hAnsi="仿宋" w:cs="仿宋"/>
          <w:sz w:val="28"/>
          <w:szCs w:val="28"/>
        </w:rPr>
      </w:pPr>
      <w:bookmarkStart w:id="33" w:name="_Toc14107_WPSOffice_Level2"/>
      <w:bookmarkStart w:id="34" w:name="_Toc21608527"/>
      <w:r>
        <w:rPr>
          <w:rFonts w:ascii="仿宋" w:eastAsia="仿宋" w:hAnsi="仿宋" w:cs="仿宋" w:hint="eastAsia"/>
          <w:sz w:val="28"/>
          <w:szCs w:val="28"/>
        </w:rPr>
        <w:t>合作对接人信息</w:t>
      </w:r>
      <w:bookmarkEnd w:id="33"/>
      <w:bookmarkEnd w:id="34"/>
    </w:p>
    <w:p w14:paraId="688F3511" w14:textId="77777777" w:rsidR="00BB3CCD" w:rsidRDefault="002A659E">
      <w:pPr>
        <w:tabs>
          <w:tab w:val="left" w:pos="426"/>
        </w:tabs>
        <w:spacing w:line="288" w:lineRule="auto"/>
        <w:rPr>
          <w:rFonts w:ascii="仿宋" w:eastAsia="仿宋" w:hAnsi="仿宋" w:cs="仿宋"/>
          <w:sz w:val="28"/>
          <w:szCs w:val="28"/>
        </w:rPr>
      </w:pPr>
      <w:r>
        <w:rPr>
          <w:rFonts w:ascii="仿宋" w:eastAsia="仿宋" w:hAnsi="仿宋" w:cs="仿宋" w:hint="eastAsia"/>
          <w:sz w:val="28"/>
          <w:szCs w:val="28"/>
        </w:rPr>
        <w:t>在本协议签署后，双方应设定专门的窗口对接人以保证服务合作顺利进行。</w:t>
      </w:r>
    </w:p>
    <w:p w14:paraId="05908009" w14:textId="77777777" w:rsidR="00181F2C" w:rsidRDefault="00181F2C" w:rsidP="00181F2C">
      <w:pPr>
        <w:numPr>
          <w:ilvl w:val="0"/>
          <w:numId w:val="9"/>
        </w:numPr>
        <w:tabs>
          <w:tab w:val="left" w:pos="420"/>
        </w:tabs>
        <w:spacing w:line="288" w:lineRule="auto"/>
        <w:rPr>
          <w:rFonts w:ascii="仿宋" w:eastAsia="仿宋" w:hAnsi="仿宋" w:cs="仿宋"/>
          <w:color w:val="C00000"/>
          <w:sz w:val="28"/>
          <w:szCs w:val="28"/>
        </w:rPr>
      </w:pPr>
      <w:bookmarkStart w:id="35" w:name="_Toc4057_WPSOffice_Level1"/>
      <w:bookmarkStart w:id="36" w:name="_Toc21608528"/>
      <w:r>
        <w:rPr>
          <w:rFonts w:ascii="仿宋" w:eastAsia="仿宋" w:hAnsi="仿宋" w:cs="仿宋" w:hint="eastAsia"/>
          <w:color w:val="C00000"/>
          <w:sz w:val="28"/>
          <w:szCs w:val="28"/>
        </w:rPr>
        <w:t>业务交流对接人</w:t>
      </w:r>
    </w:p>
    <w:p w14:paraId="138C8315" w14:textId="77777777" w:rsidR="00181F2C" w:rsidRDefault="00181F2C" w:rsidP="00181F2C">
      <w:pPr>
        <w:tabs>
          <w:tab w:val="left" w:pos="426"/>
        </w:tabs>
        <w:spacing w:line="288" w:lineRule="auto"/>
        <w:ind w:leftChars="-100" w:left="-300" w:firstLineChars="400" w:firstLine="1120"/>
        <w:rPr>
          <w:rFonts w:ascii="仿宋" w:eastAsia="仿宋" w:hAnsi="仿宋" w:cs="仿宋"/>
          <w:color w:val="C00000"/>
          <w:sz w:val="28"/>
          <w:szCs w:val="28"/>
          <w:u w:val="single"/>
        </w:rPr>
      </w:pPr>
      <w:r>
        <w:rPr>
          <w:rFonts w:ascii="仿宋" w:eastAsia="仿宋" w:hAnsi="仿宋" w:cs="仿宋" w:hint="eastAsia"/>
          <w:color w:val="C00000"/>
          <w:sz w:val="28"/>
          <w:szCs w:val="28"/>
          <w:u w:val="single"/>
        </w:rPr>
        <w:t>甲方：</w:t>
      </w:r>
      <w:r>
        <w:rPr>
          <w:rFonts w:ascii="仿宋" w:eastAsia="仿宋" w:hAnsi="仿宋" w:cs="仿宋" w:hint="eastAsia"/>
          <w:color w:val="C00000"/>
          <w:sz w:val="28"/>
          <w:szCs w:val="28"/>
          <w:u w:val="single"/>
          <w:lang w:eastAsia="zh-Hans"/>
        </w:rPr>
        <w:t>鲍建明</w:t>
      </w:r>
      <w:r>
        <w:rPr>
          <w:rFonts w:ascii="仿宋" w:eastAsia="仿宋" w:hAnsi="仿宋" w:cs="仿宋" w:hint="eastAsia"/>
          <w:color w:val="C00000"/>
          <w:sz w:val="28"/>
          <w:szCs w:val="28"/>
          <w:u w:val="single"/>
        </w:rPr>
        <w:t xml:space="preserve">  手机：</w:t>
      </w:r>
      <w:r>
        <w:rPr>
          <w:rFonts w:ascii="仿宋" w:eastAsia="仿宋" w:hAnsi="仿宋" w:cs="仿宋"/>
          <w:color w:val="C00000"/>
          <w:sz w:val="28"/>
          <w:szCs w:val="28"/>
          <w:u w:val="single"/>
        </w:rPr>
        <w:t>15861696355</w:t>
      </w:r>
      <w:r>
        <w:rPr>
          <w:rFonts w:ascii="仿宋" w:eastAsia="仿宋" w:hAnsi="仿宋" w:cs="仿宋" w:hint="eastAsia"/>
          <w:color w:val="C00000"/>
          <w:sz w:val="28"/>
          <w:szCs w:val="28"/>
          <w:u w:val="single"/>
        </w:rPr>
        <w:t xml:space="preserve">  邮箱： </w:t>
      </w:r>
      <w:r>
        <w:rPr>
          <w:rFonts w:ascii="仿宋" w:eastAsia="仿宋" w:hAnsi="仿宋" w:cs="仿宋" w:hint="eastAsia"/>
          <w:color w:val="C00000"/>
          <w:sz w:val="28"/>
          <w:szCs w:val="28"/>
          <w:u w:val="single"/>
          <w:lang w:eastAsia="zh-Hans"/>
        </w:rPr>
        <w:t>baojianming</w:t>
      </w:r>
      <w:r>
        <w:rPr>
          <w:rFonts w:ascii="仿宋" w:eastAsia="仿宋" w:hAnsi="仿宋" w:cs="仿宋"/>
          <w:color w:val="C00000"/>
          <w:sz w:val="28"/>
          <w:szCs w:val="28"/>
          <w:u w:val="single"/>
          <w:lang w:eastAsia="zh-Hans"/>
        </w:rPr>
        <w:t>@</w:t>
      </w:r>
      <w:r>
        <w:rPr>
          <w:rFonts w:ascii="仿宋" w:eastAsia="仿宋" w:hAnsi="仿宋" w:cs="仿宋" w:hint="eastAsia"/>
          <w:color w:val="C00000"/>
          <w:sz w:val="28"/>
          <w:szCs w:val="28"/>
          <w:u w:val="single"/>
          <w:lang w:eastAsia="zh-Hans"/>
        </w:rPr>
        <w:t>kgae</w:t>
      </w:r>
      <w:r>
        <w:rPr>
          <w:rFonts w:ascii="仿宋" w:eastAsia="仿宋" w:hAnsi="仿宋" w:cs="仿宋"/>
          <w:color w:val="C00000"/>
          <w:sz w:val="28"/>
          <w:szCs w:val="28"/>
          <w:u w:val="single"/>
          <w:lang w:eastAsia="zh-Hans"/>
        </w:rPr>
        <w:t>.</w:t>
      </w:r>
      <w:r>
        <w:rPr>
          <w:rFonts w:ascii="仿宋" w:eastAsia="仿宋" w:hAnsi="仿宋" w:cs="仿宋" w:hint="eastAsia"/>
          <w:color w:val="C00000"/>
          <w:sz w:val="28"/>
          <w:szCs w:val="28"/>
          <w:u w:val="single"/>
          <w:lang w:eastAsia="zh-Hans"/>
        </w:rPr>
        <w:t>vip</w:t>
      </w:r>
      <w:r>
        <w:rPr>
          <w:rFonts w:ascii="仿宋" w:eastAsia="仿宋" w:hAnsi="仿宋" w:cs="仿宋" w:hint="eastAsia"/>
          <w:color w:val="C00000"/>
          <w:sz w:val="28"/>
          <w:szCs w:val="28"/>
          <w:u w:val="single"/>
        </w:rPr>
        <w:t xml:space="preserve">                          </w:t>
      </w:r>
    </w:p>
    <w:p w14:paraId="108D7DBF" w14:textId="35E0BAE4" w:rsidR="00181F2C" w:rsidRDefault="00181F2C" w:rsidP="00181F2C">
      <w:pPr>
        <w:tabs>
          <w:tab w:val="left" w:pos="426"/>
        </w:tabs>
        <w:spacing w:line="288" w:lineRule="auto"/>
        <w:ind w:leftChars="-100" w:left="-300" w:firstLineChars="400" w:firstLine="1120"/>
        <w:rPr>
          <w:rFonts w:ascii="仿宋" w:eastAsia="仿宋" w:hAnsi="仿宋" w:cs="仿宋"/>
          <w:color w:val="C00000"/>
          <w:sz w:val="28"/>
          <w:szCs w:val="28"/>
          <w:u w:val="single"/>
        </w:rPr>
      </w:pPr>
      <w:r>
        <w:rPr>
          <w:rFonts w:ascii="仿宋" w:eastAsia="仿宋" w:hAnsi="仿宋" w:cs="仿宋" w:hint="eastAsia"/>
          <w:color w:val="C00000"/>
          <w:sz w:val="28"/>
          <w:szCs w:val="28"/>
          <w:u w:val="single"/>
        </w:rPr>
        <w:t>乙方：</w:t>
      </w:r>
      <w:ins w:id="37" w:author=" " w:date="2021-07-06T17:16:00Z">
        <w:r w:rsidR="00F6501A">
          <w:rPr>
            <w:rFonts w:ascii="仿宋" w:eastAsia="仿宋" w:hAnsi="仿宋" w:cs="仿宋" w:hint="eastAsia"/>
            <w:color w:val="C00000"/>
            <w:sz w:val="28"/>
            <w:szCs w:val="28"/>
            <w:u w:val="single"/>
          </w:rPr>
          <w:t>韩磊</w:t>
        </w:r>
      </w:ins>
      <w:r>
        <w:rPr>
          <w:rFonts w:ascii="仿宋" w:eastAsia="仿宋" w:hAnsi="仿宋" w:cs="仿宋" w:hint="eastAsia"/>
          <w:color w:val="C00000"/>
          <w:sz w:val="28"/>
          <w:szCs w:val="28"/>
          <w:u w:val="single"/>
        </w:rPr>
        <w:t xml:space="preserve">  手机：  </w:t>
      </w:r>
      <w:ins w:id="38" w:author=" " w:date="2021-07-06T17:15:00Z">
        <w:r w:rsidR="00F6501A">
          <w:rPr>
            <w:rFonts w:ascii="仿宋" w:eastAsia="仿宋" w:hAnsi="仿宋" w:cs="仿宋"/>
            <w:color w:val="C00000"/>
            <w:sz w:val="28"/>
            <w:szCs w:val="28"/>
            <w:u w:val="single"/>
          </w:rPr>
          <w:t>180</w:t>
        </w:r>
      </w:ins>
      <w:ins w:id="39" w:author=" " w:date="2021-07-06T17:16:00Z">
        <w:r w:rsidR="00F6501A">
          <w:rPr>
            <w:rFonts w:ascii="仿宋" w:eastAsia="仿宋" w:hAnsi="仿宋" w:cs="仿宋"/>
            <w:color w:val="C00000"/>
            <w:sz w:val="28"/>
            <w:szCs w:val="28"/>
            <w:u w:val="single"/>
          </w:rPr>
          <w:t>21166668</w:t>
        </w:r>
      </w:ins>
      <w:r>
        <w:rPr>
          <w:rFonts w:ascii="仿宋" w:eastAsia="仿宋" w:hAnsi="仿宋" w:cs="仿宋" w:hint="eastAsia"/>
          <w:color w:val="C00000"/>
          <w:sz w:val="28"/>
          <w:szCs w:val="28"/>
          <w:u w:val="single"/>
        </w:rPr>
        <w:t xml:space="preserve"> </w:t>
      </w:r>
      <w:del w:id="40" w:author=" " w:date="2021-07-06T17:17:00Z">
        <w:r w:rsidDel="00F6501A">
          <w:rPr>
            <w:rFonts w:ascii="仿宋" w:eastAsia="仿宋" w:hAnsi="仿宋" w:cs="仿宋" w:hint="eastAsia"/>
            <w:color w:val="C00000"/>
            <w:sz w:val="28"/>
            <w:szCs w:val="28"/>
            <w:u w:val="single"/>
          </w:rPr>
          <w:delText xml:space="preserve"> </w:delText>
        </w:r>
      </w:del>
      <w:del w:id="41" w:author=" " w:date="2021-07-06T17:16:00Z">
        <w:r w:rsidDel="00F6501A">
          <w:rPr>
            <w:rFonts w:ascii="仿宋" w:eastAsia="仿宋" w:hAnsi="仿宋" w:cs="仿宋" w:hint="eastAsia"/>
            <w:color w:val="C00000"/>
            <w:sz w:val="28"/>
            <w:szCs w:val="28"/>
            <w:u w:val="single"/>
          </w:rPr>
          <w:delText xml:space="preserve">         </w:delText>
        </w:r>
      </w:del>
      <w:r>
        <w:rPr>
          <w:rFonts w:ascii="仿宋" w:eastAsia="仿宋" w:hAnsi="仿宋" w:cs="仿宋" w:hint="eastAsia"/>
          <w:color w:val="C00000"/>
          <w:sz w:val="28"/>
          <w:szCs w:val="28"/>
          <w:u w:val="single"/>
        </w:rPr>
        <w:t xml:space="preserve"> 邮箱：  </w:t>
      </w:r>
      <w:ins w:id="42" w:author=" " w:date="2021-07-06T17:17:00Z">
        <w:r w:rsidR="00F6501A">
          <w:rPr>
            <w:rFonts w:ascii="仿宋" w:eastAsia="仿宋" w:hAnsi="仿宋" w:cs="仿宋"/>
            <w:color w:val="C00000"/>
            <w:sz w:val="28"/>
            <w:szCs w:val="28"/>
            <w:u w:val="single"/>
          </w:rPr>
          <w:t>leihan@healthlink.cn</w:t>
        </w:r>
      </w:ins>
      <w:r>
        <w:rPr>
          <w:rFonts w:ascii="仿宋" w:eastAsia="仿宋" w:hAnsi="仿宋" w:cs="仿宋" w:hint="eastAsia"/>
          <w:color w:val="C00000"/>
          <w:sz w:val="28"/>
          <w:szCs w:val="28"/>
          <w:u w:val="single"/>
        </w:rPr>
        <w:t xml:space="preserve">                         </w:t>
      </w:r>
    </w:p>
    <w:p w14:paraId="1F1DB5F2" w14:textId="77777777" w:rsidR="00181F2C" w:rsidRDefault="00181F2C" w:rsidP="00181F2C">
      <w:pPr>
        <w:numPr>
          <w:ilvl w:val="0"/>
          <w:numId w:val="9"/>
        </w:numPr>
        <w:tabs>
          <w:tab w:val="left" w:pos="420"/>
        </w:tabs>
        <w:spacing w:line="288" w:lineRule="auto"/>
        <w:rPr>
          <w:rFonts w:ascii="仿宋" w:eastAsia="仿宋" w:hAnsi="仿宋" w:cs="仿宋"/>
          <w:color w:val="C00000"/>
          <w:sz w:val="28"/>
          <w:szCs w:val="28"/>
        </w:rPr>
      </w:pPr>
      <w:r>
        <w:rPr>
          <w:rFonts w:ascii="仿宋" w:eastAsia="仿宋" w:hAnsi="仿宋" w:cs="仿宋" w:hint="eastAsia"/>
          <w:color w:val="C00000"/>
          <w:sz w:val="28"/>
          <w:szCs w:val="28"/>
        </w:rPr>
        <w:t>费用结算对接人</w:t>
      </w:r>
    </w:p>
    <w:p w14:paraId="51D9C92C" w14:textId="77777777" w:rsidR="00181F2C" w:rsidRDefault="00181F2C" w:rsidP="00181F2C">
      <w:pPr>
        <w:tabs>
          <w:tab w:val="left" w:pos="426"/>
        </w:tabs>
        <w:spacing w:line="288" w:lineRule="auto"/>
        <w:ind w:leftChars="-100" w:left="-300" w:firstLineChars="400" w:firstLine="1120"/>
        <w:rPr>
          <w:rFonts w:ascii="仿宋" w:eastAsia="仿宋" w:hAnsi="仿宋" w:cs="仿宋"/>
          <w:color w:val="C00000"/>
          <w:sz w:val="28"/>
          <w:szCs w:val="28"/>
          <w:u w:val="single"/>
        </w:rPr>
      </w:pPr>
      <w:r>
        <w:rPr>
          <w:rFonts w:ascii="仿宋" w:eastAsia="仿宋" w:hAnsi="仿宋" w:cs="仿宋" w:hint="eastAsia"/>
          <w:color w:val="C00000"/>
          <w:sz w:val="28"/>
          <w:szCs w:val="28"/>
          <w:u w:val="single"/>
        </w:rPr>
        <w:t>甲方</w:t>
      </w:r>
      <w:r>
        <w:rPr>
          <w:rFonts w:ascii="仿宋" w:eastAsia="仿宋" w:hAnsi="仿宋" w:cs="仿宋"/>
          <w:color w:val="C00000"/>
          <w:sz w:val="28"/>
          <w:szCs w:val="28"/>
          <w:u w:val="single"/>
        </w:rPr>
        <w:t>：</w:t>
      </w:r>
      <w:r>
        <w:rPr>
          <w:rFonts w:ascii="仿宋" w:eastAsia="仿宋" w:hAnsi="仿宋" w:cs="仿宋" w:hint="eastAsia"/>
          <w:color w:val="C00000"/>
          <w:sz w:val="28"/>
          <w:szCs w:val="28"/>
          <w:u w:val="single"/>
          <w:lang w:eastAsia="zh-Hans"/>
        </w:rPr>
        <w:t>张春晓</w:t>
      </w:r>
      <w:r>
        <w:rPr>
          <w:rFonts w:ascii="仿宋" w:eastAsia="仿宋" w:hAnsi="仿宋" w:cs="仿宋" w:hint="eastAsia"/>
          <w:color w:val="C00000"/>
          <w:sz w:val="28"/>
          <w:szCs w:val="28"/>
          <w:u w:val="single"/>
        </w:rPr>
        <w:t xml:space="preserve">  手机：</w:t>
      </w:r>
      <w:r>
        <w:rPr>
          <w:rFonts w:ascii="仿宋" w:eastAsia="仿宋" w:hAnsi="仿宋" w:cs="仿宋"/>
          <w:color w:val="C00000"/>
          <w:sz w:val="28"/>
          <w:szCs w:val="28"/>
          <w:u w:val="single"/>
        </w:rPr>
        <w:t>13812016304</w:t>
      </w:r>
      <w:r>
        <w:rPr>
          <w:rFonts w:ascii="仿宋" w:eastAsia="仿宋" w:hAnsi="仿宋" w:cs="仿宋" w:hint="eastAsia"/>
          <w:color w:val="C00000"/>
          <w:sz w:val="28"/>
          <w:szCs w:val="28"/>
          <w:u w:val="single"/>
        </w:rPr>
        <w:t xml:space="preserve">  </w:t>
      </w:r>
      <w:r>
        <w:rPr>
          <w:rFonts w:ascii="仿宋" w:eastAsia="仿宋" w:hAnsi="仿宋" w:cs="仿宋"/>
          <w:color w:val="C00000"/>
          <w:sz w:val="28"/>
          <w:szCs w:val="28"/>
          <w:u w:val="single"/>
        </w:rPr>
        <w:t xml:space="preserve"> </w:t>
      </w:r>
      <w:r>
        <w:rPr>
          <w:rFonts w:ascii="仿宋" w:eastAsia="仿宋" w:hAnsi="仿宋" w:cs="仿宋" w:hint="eastAsia"/>
          <w:color w:val="C00000"/>
          <w:sz w:val="28"/>
          <w:szCs w:val="28"/>
          <w:u w:val="single"/>
        </w:rPr>
        <w:t>邮箱：</w:t>
      </w:r>
      <w:r>
        <w:rPr>
          <w:rFonts w:ascii="仿宋" w:eastAsia="仿宋" w:hAnsi="仿宋" w:cs="仿宋" w:hint="eastAsia"/>
          <w:color w:val="C00000"/>
          <w:sz w:val="28"/>
          <w:szCs w:val="28"/>
          <w:u w:val="single"/>
          <w:lang w:eastAsia="zh-Hans"/>
        </w:rPr>
        <w:t>zhangchunxiao</w:t>
      </w:r>
      <w:r>
        <w:rPr>
          <w:rFonts w:ascii="仿宋" w:eastAsia="仿宋" w:hAnsi="仿宋" w:cs="仿宋"/>
          <w:color w:val="C00000"/>
          <w:sz w:val="28"/>
          <w:szCs w:val="28"/>
          <w:u w:val="single"/>
          <w:lang w:eastAsia="zh-Hans"/>
        </w:rPr>
        <w:t>@</w:t>
      </w:r>
      <w:r>
        <w:rPr>
          <w:rFonts w:ascii="仿宋" w:eastAsia="仿宋" w:hAnsi="仿宋" w:cs="仿宋" w:hint="eastAsia"/>
          <w:color w:val="C00000"/>
          <w:sz w:val="28"/>
          <w:szCs w:val="28"/>
          <w:u w:val="single"/>
          <w:lang w:eastAsia="zh-Hans"/>
        </w:rPr>
        <w:t>kgae</w:t>
      </w:r>
      <w:r>
        <w:rPr>
          <w:rFonts w:ascii="仿宋" w:eastAsia="仿宋" w:hAnsi="仿宋" w:cs="仿宋"/>
          <w:color w:val="C00000"/>
          <w:sz w:val="28"/>
          <w:szCs w:val="28"/>
          <w:u w:val="single"/>
          <w:lang w:eastAsia="zh-Hans"/>
        </w:rPr>
        <w:t>.</w:t>
      </w:r>
      <w:r>
        <w:rPr>
          <w:rFonts w:ascii="仿宋" w:eastAsia="仿宋" w:hAnsi="仿宋" w:cs="仿宋" w:hint="eastAsia"/>
          <w:color w:val="C00000"/>
          <w:sz w:val="28"/>
          <w:szCs w:val="28"/>
          <w:u w:val="single"/>
          <w:lang w:eastAsia="zh-Hans"/>
        </w:rPr>
        <w:t>vip</w:t>
      </w:r>
      <w:r>
        <w:rPr>
          <w:rFonts w:ascii="仿宋" w:eastAsia="仿宋" w:hAnsi="仿宋" w:cs="仿宋" w:hint="eastAsia"/>
          <w:color w:val="C00000"/>
          <w:sz w:val="28"/>
          <w:szCs w:val="28"/>
          <w:u w:val="single"/>
        </w:rPr>
        <w:t xml:space="preserve">                           </w:t>
      </w:r>
    </w:p>
    <w:p w14:paraId="2B078908" w14:textId="18348E54" w:rsidR="00181F2C" w:rsidRDefault="00181F2C" w:rsidP="00181F2C">
      <w:pPr>
        <w:tabs>
          <w:tab w:val="left" w:pos="426"/>
        </w:tabs>
        <w:spacing w:line="288" w:lineRule="auto"/>
        <w:ind w:firstLineChars="300" w:firstLine="840"/>
        <w:rPr>
          <w:rFonts w:ascii="仿宋" w:eastAsia="仿宋" w:hAnsi="仿宋" w:cs="仿宋"/>
          <w:color w:val="C00000"/>
          <w:sz w:val="28"/>
          <w:szCs w:val="28"/>
          <w:u w:val="single"/>
        </w:rPr>
      </w:pPr>
      <w:r>
        <w:rPr>
          <w:rFonts w:ascii="仿宋" w:eastAsia="仿宋" w:hAnsi="仿宋" w:cs="仿宋" w:hint="eastAsia"/>
          <w:color w:val="C00000"/>
          <w:sz w:val="28"/>
          <w:szCs w:val="28"/>
          <w:u w:val="single"/>
        </w:rPr>
        <w:t>乙方：</w:t>
      </w:r>
      <w:ins w:id="43" w:author=" " w:date="2021-07-06T17:17:00Z">
        <w:r w:rsidR="00F6501A">
          <w:rPr>
            <w:rFonts w:ascii="仿宋" w:eastAsia="仿宋" w:hAnsi="仿宋" w:cs="仿宋" w:hint="eastAsia"/>
            <w:color w:val="C00000"/>
            <w:sz w:val="28"/>
            <w:szCs w:val="28"/>
            <w:u w:val="single"/>
          </w:rPr>
          <w:t>韩磊</w:t>
        </w:r>
      </w:ins>
      <w:r>
        <w:rPr>
          <w:rFonts w:ascii="仿宋" w:eastAsia="仿宋" w:hAnsi="仿宋" w:cs="仿宋" w:hint="eastAsia"/>
          <w:color w:val="C00000"/>
          <w:sz w:val="28"/>
          <w:szCs w:val="28"/>
          <w:u w:val="single"/>
        </w:rPr>
        <w:t xml:space="preserve">  手机：</w:t>
      </w:r>
      <w:ins w:id="44" w:author=" " w:date="2021-07-06T17:17:00Z">
        <w:r w:rsidR="00F6501A">
          <w:rPr>
            <w:rFonts w:ascii="仿宋" w:eastAsia="仿宋" w:hAnsi="仿宋" w:cs="仿宋" w:hint="eastAsia"/>
            <w:color w:val="C00000"/>
            <w:sz w:val="28"/>
            <w:szCs w:val="28"/>
            <w:u w:val="single"/>
          </w:rPr>
          <w:t>1</w:t>
        </w:r>
        <w:r w:rsidR="00F6501A">
          <w:rPr>
            <w:rFonts w:ascii="仿宋" w:eastAsia="仿宋" w:hAnsi="仿宋" w:cs="仿宋"/>
            <w:color w:val="C00000"/>
            <w:sz w:val="28"/>
            <w:szCs w:val="28"/>
            <w:u w:val="single"/>
          </w:rPr>
          <w:t>8021166668</w:t>
        </w:r>
      </w:ins>
      <w:r>
        <w:rPr>
          <w:rFonts w:ascii="仿宋" w:eastAsia="仿宋" w:hAnsi="仿宋" w:cs="仿宋" w:hint="eastAsia"/>
          <w:color w:val="C00000"/>
          <w:sz w:val="28"/>
          <w:szCs w:val="28"/>
          <w:u w:val="single"/>
        </w:rPr>
        <w:t xml:space="preserve"> </w:t>
      </w:r>
      <w:del w:id="45" w:author=" " w:date="2021-07-06T17:18:00Z">
        <w:r w:rsidDel="00F6501A">
          <w:rPr>
            <w:rFonts w:ascii="仿宋" w:eastAsia="仿宋" w:hAnsi="仿宋" w:cs="仿宋" w:hint="eastAsia"/>
            <w:color w:val="C00000"/>
            <w:sz w:val="28"/>
            <w:szCs w:val="28"/>
            <w:u w:val="single"/>
          </w:rPr>
          <w:delText xml:space="preserve">            </w:delText>
        </w:r>
      </w:del>
      <w:r>
        <w:rPr>
          <w:rFonts w:ascii="仿宋" w:eastAsia="仿宋" w:hAnsi="仿宋" w:cs="仿宋" w:hint="eastAsia"/>
          <w:color w:val="C00000"/>
          <w:sz w:val="28"/>
          <w:szCs w:val="28"/>
          <w:u w:val="single"/>
        </w:rPr>
        <w:t xml:space="preserve"> 邮箱： </w:t>
      </w:r>
      <w:ins w:id="46" w:author=" " w:date="2021-07-06T17:18:00Z">
        <w:r w:rsidR="00F6501A">
          <w:rPr>
            <w:rFonts w:ascii="仿宋" w:eastAsia="仿宋" w:hAnsi="仿宋" w:cs="仿宋"/>
            <w:color w:val="C00000"/>
            <w:sz w:val="28"/>
            <w:szCs w:val="28"/>
            <w:u w:val="single"/>
          </w:rPr>
          <w:t>leihan@healthlink.cn</w:t>
        </w:r>
      </w:ins>
      <w:r>
        <w:rPr>
          <w:rFonts w:ascii="仿宋" w:eastAsia="仿宋" w:hAnsi="仿宋" w:cs="仿宋" w:hint="eastAsia"/>
          <w:color w:val="C00000"/>
          <w:sz w:val="28"/>
          <w:szCs w:val="28"/>
          <w:u w:val="single"/>
        </w:rPr>
        <w:t xml:space="preserve">                        </w:t>
      </w:r>
    </w:p>
    <w:p w14:paraId="5B20CEE6" w14:textId="77777777" w:rsidR="00181F2C" w:rsidRDefault="00181F2C" w:rsidP="00181F2C">
      <w:pPr>
        <w:numPr>
          <w:ilvl w:val="0"/>
          <w:numId w:val="9"/>
        </w:numPr>
        <w:tabs>
          <w:tab w:val="left" w:pos="420"/>
        </w:tabs>
        <w:spacing w:line="288" w:lineRule="auto"/>
        <w:rPr>
          <w:rFonts w:ascii="仿宋" w:eastAsia="仿宋" w:hAnsi="仿宋" w:cs="仿宋"/>
          <w:color w:val="C00000"/>
          <w:sz w:val="28"/>
          <w:szCs w:val="28"/>
        </w:rPr>
      </w:pPr>
      <w:r>
        <w:rPr>
          <w:rFonts w:ascii="仿宋" w:eastAsia="仿宋" w:hAnsi="仿宋" w:cs="仿宋" w:hint="eastAsia"/>
          <w:color w:val="C00000"/>
          <w:sz w:val="28"/>
          <w:szCs w:val="28"/>
        </w:rPr>
        <w:t>甲方指定授权的</w:t>
      </w:r>
      <w:r>
        <w:rPr>
          <w:rFonts w:ascii="仿宋" w:eastAsia="仿宋" w:hAnsi="仿宋" w:cs="仿宋" w:hint="eastAsia"/>
          <w:b/>
          <w:bCs/>
          <w:color w:val="C00000"/>
          <w:sz w:val="28"/>
          <w:szCs w:val="28"/>
        </w:rPr>
        <w:t>平台数据管理人</w:t>
      </w:r>
    </w:p>
    <w:p w14:paraId="14AE22FA" w14:textId="77777777" w:rsidR="00181F2C" w:rsidRDefault="00181F2C" w:rsidP="00181F2C">
      <w:pPr>
        <w:tabs>
          <w:tab w:val="left" w:pos="0"/>
        </w:tabs>
        <w:spacing w:line="288" w:lineRule="auto"/>
        <w:ind w:firstLineChars="300" w:firstLine="840"/>
        <w:rPr>
          <w:rFonts w:ascii="仿宋" w:eastAsia="仿宋" w:hAnsi="仿宋" w:cs="仿宋"/>
          <w:color w:val="C00000"/>
          <w:sz w:val="28"/>
          <w:szCs w:val="28"/>
          <w:u w:val="single"/>
        </w:rPr>
      </w:pPr>
      <w:r>
        <w:rPr>
          <w:rFonts w:ascii="仿宋" w:eastAsia="仿宋" w:hAnsi="仿宋" w:cs="仿宋" w:hint="eastAsia"/>
          <w:color w:val="C00000"/>
          <w:sz w:val="28"/>
          <w:szCs w:val="28"/>
          <w:u w:val="single"/>
        </w:rPr>
        <w:t>姓名</w:t>
      </w:r>
      <w:r>
        <w:rPr>
          <w:rFonts w:ascii="仿宋" w:eastAsia="仿宋" w:hAnsi="仿宋" w:cs="仿宋"/>
          <w:color w:val="C00000"/>
          <w:sz w:val="28"/>
          <w:szCs w:val="28"/>
          <w:u w:val="single"/>
        </w:rPr>
        <w:t>：</w:t>
      </w:r>
      <w:r>
        <w:rPr>
          <w:rFonts w:ascii="仿宋" w:eastAsia="仿宋" w:hAnsi="仿宋" w:cs="仿宋" w:hint="eastAsia"/>
          <w:color w:val="C00000"/>
          <w:sz w:val="28"/>
          <w:szCs w:val="28"/>
          <w:u w:val="single"/>
          <w:lang w:eastAsia="zh-Hans"/>
        </w:rPr>
        <w:t>鲍建明</w:t>
      </w:r>
    </w:p>
    <w:p w14:paraId="778086FE" w14:textId="77777777" w:rsidR="00181F2C" w:rsidRDefault="00181F2C" w:rsidP="00181F2C">
      <w:pPr>
        <w:tabs>
          <w:tab w:val="left" w:pos="0"/>
        </w:tabs>
        <w:spacing w:line="288" w:lineRule="auto"/>
        <w:ind w:firstLineChars="300" w:firstLine="840"/>
        <w:rPr>
          <w:rFonts w:ascii="仿宋" w:eastAsia="仿宋" w:hAnsi="仿宋" w:cs="仿宋"/>
          <w:color w:val="C00000"/>
          <w:sz w:val="28"/>
          <w:szCs w:val="28"/>
          <w:u w:val="single"/>
        </w:rPr>
      </w:pPr>
      <w:r>
        <w:rPr>
          <w:rFonts w:ascii="仿宋" w:eastAsia="仿宋" w:hAnsi="仿宋" w:cs="仿宋" w:hint="eastAsia"/>
          <w:color w:val="C00000"/>
          <w:sz w:val="28"/>
          <w:szCs w:val="28"/>
          <w:u w:val="single"/>
        </w:rPr>
        <w:t>职位</w:t>
      </w:r>
      <w:r>
        <w:rPr>
          <w:rFonts w:ascii="仿宋" w:eastAsia="仿宋" w:hAnsi="仿宋" w:cs="仿宋"/>
          <w:color w:val="C00000"/>
          <w:sz w:val="28"/>
          <w:szCs w:val="28"/>
          <w:u w:val="single"/>
        </w:rPr>
        <w:t>：</w:t>
      </w:r>
      <w:r>
        <w:rPr>
          <w:rFonts w:ascii="仿宋" w:eastAsia="仿宋" w:hAnsi="仿宋" w:cs="仿宋" w:hint="eastAsia"/>
          <w:color w:val="C00000"/>
          <w:sz w:val="28"/>
          <w:szCs w:val="28"/>
          <w:u w:val="single"/>
          <w:lang w:eastAsia="zh-Hans"/>
        </w:rPr>
        <w:t>技术主管</w:t>
      </w:r>
    </w:p>
    <w:p w14:paraId="18C7A4A1" w14:textId="433CBBB1" w:rsidR="00181F2C" w:rsidRDefault="00181F2C" w:rsidP="00181F2C">
      <w:pPr>
        <w:tabs>
          <w:tab w:val="left" w:pos="0"/>
        </w:tabs>
        <w:spacing w:line="288" w:lineRule="auto"/>
        <w:ind w:firstLineChars="300" w:firstLine="840"/>
        <w:rPr>
          <w:ins w:id="47" w:author=" " w:date="2021-07-06T17:23:00Z"/>
          <w:rFonts w:ascii="仿宋" w:eastAsia="仿宋" w:hAnsi="仿宋" w:cs="仿宋"/>
          <w:color w:val="C00000"/>
          <w:sz w:val="28"/>
          <w:szCs w:val="28"/>
          <w:u w:val="single"/>
        </w:rPr>
      </w:pPr>
      <w:r>
        <w:rPr>
          <w:rFonts w:ascii="仿宋" w:eastAsia="仿宋" w:hAnsi="仿宋" w:cs="仿宋" w:hint="eastAsia"/>
          <w:color w:val="C00000"/>
          <w:sz w:val="28"/>
          <w:szCs w:val="28"/>
          <w:u w:val="single"/>
        </w:rPr>
        <w:t>电话：</w:t>
      </w:r>
      <w:r>
        <w:rPr>
          <w:rFonts w:ascii="仿宋" w:eastAsia="仿宋" w:hAnsi="仿宋" w:cs="仿宋"/>
          <w:color w:val="C00000"/>
          <w:sz w:val="28"/>
          <w:szCs w:val="28"/>
          <w:u w:val="single"/>
        </w:rPr>
        <w:t>15861696355</w:t>
      </w:r>
      <w:r>
        <w:rPr>
          <w:rFonts w:ascii="仿宋" w:eastAsia="仿宋" w:hAnsi="仿宋" w:cs="仿宋" w:hint="eastAsia"/>
          <w:color w:val="C00000"/>
          <w:sz w:val="28"/>
          <w:szCs w:val="28"/>
          <w:u w:val="single"/>
        </w:rPr>
        <w:t xml:space="preserve">              </w:t>
      </w:r>
      <w:r>
        <w:rPr>
          <w:rFonts w:ascii="仿宋" w:eastAsia="仿宋" w:hAnsi="仿宋" w:cs="仿宋" w:hint="eastAsia"/>
          <w:b/>
          <w:bCs/>
          <w:color w:val="C00000"/>
          <w:sz w:val="28"/>
          <w:szCs w:val="28"/>
          <w:u w:val="single"/>
        </w:rPr>
        <w:t>企业邮箱</w:t>
      </w:r>
      <w:r>
        <w:rPr>
          <w:rFonts w:ascii="仿宋" w:eastAsia="仿宋" w:hAnsi="仿宋" w:cs="仿宋" w:hint="eastAsia"/>
          <w:color w:val="C00000"/>
          <w:sz w:val="28"/>
          <w:szCs w:val="28"/>
          <w:u w:val="single"/>
        </w:rPr>
        <w:t>：</w:t>
      </w:r>
      <w:r>
        <w:rPr>
          <w:rFonts w:ascii="仿宋" w:eastAsia="仿宋" w:hAnsi="仿宋" w:cs="仿宋" w:hint="eastAsia"/>
          <w:color w:val="C00000"/>
          <w:sz w:val="28"/>
          <w:szCs w:val="28"/>
          <w:u w:val="single"/>
        </w:rPr>
        <w:lastRenderedPageBreak/>
        <w:t xml:space="preserve">baojianming@kgae.vip                          </w:t>
      </w:r>
    </w:p>
    <w:p w14:paraId="1A10C7C6" w14:textId="44CB8920" w:rsidR="00B115AE" w:rsidRDefault="00B115AE" w:rsidP="00B115AE">
      <w:pPr>
        <w:numPr>
          <w:ilvl w:val="0"/>
          <w:numId w:val="9"/>
        </w:numPr>
        <w:tabs>
          <w:tab w:val="left" w:pos="420"/>
        </w:tabs>
        <w:spacing w:line="288" w:lineRule="auto"/>
        <w:rPr>
          <w:ins w:id="48" w:author=" " w:date="2021-07-06T17:23:00Z"/>
          <w:rFonts w:ascii="仿宋" w:eastAsia="仿宋" w:hAnsi="仿宋" w:cs="仿宋"/>
          <w:color w:val="C00000"/>
          <w:sz w:val="28"/>
          <w:szCs w:val="28"/>
        </w:rPr>
      </w:pPr>
      <w:ins w:id="49" w:author=" " w:date="2021-07-06T17:23:00Z">
        <w:r>
          <w:rPr>
            <w:rFonts w:ascii="仿宋" w:eastAsia="仿宋" w:hAnsi="仿宋" w:cs="仿宋" w:hint="eastAsia"/>
            <w:color w:val="C00000"/>
            <w:sz w:val="28"/>
            <w:szCs w:val="28"/>
          </w:rPr>
          <w:t>乙</w:t>
        </w:r>
        <w:r>
          <w:rPr>
            <w:rFonts w:ascii="仿宋" w:eastAsia="仿宋" w:hAnsi="仿宋" w:cs="仿宋" w:hint="eastAsia"/>
            <w:color w:val="C00000"/>
            <w:sz w:val="28"/>
            <w:szCs w:val="28"/>
          </w:rPr>
          <w:t>方指定授权的</w:t>
        </w:r>
        <w:r>
          <w:rPr>
            <w:rFonts w:ascii="仿宋" w:eastAsia="仿宋" w:hAnsi="仿宋" w:cs="仿宋" w:hint="eastAsia"/>
            <w:b/>
            <w:bCs/>
            <w:color w:val="C00000"/>
            <w:sz w:val="28"/>
            <w:szCs w:val="28"/>
          </w:rPr>
          <w:t>平台数据管理人</w:t>
        </w:r>
      </w:ins>
    </w:p>
    <w:p w14:paraId="10CCC828" w14:textId="7B98651E" w:rsidR="00B115AE" w:rsidRDefault="00B115AE" w:rsidP="00B115AE">
      <w:pPr>
        <w:tabs>
          <w:tab w:val="left" w:pos="0"/>
        </w:tabs>
        <w:spacing w:line="288" w:lineRule="auto"/>
        <w:ind w:firstLineChars="300" w:firstLine="840"/>
        <w:rPr>
          <w:ins w:id="50" w:author=" " w:date="2021-07-06T17:23:00Z"/>
          <w:rFonts w:ascii="仿宋" w:eastAsia="仿宋" w:hAnsi="仿宋" w:cs="仿宋"/>
          <w:color w:val="C00000"/>
          <w:sz w:val="28"/>
          <w:szCs w:val="28"/>
          <w:u w:val="single"/>
        </w:rPr>
      </w:pPr>
      <w:ins w:id="51" w:author=" " w:date="2021-07-06T17:23:00Z">
        <w:r>
          <w:rPr>
            <w:rFonts w:ascii="仿宋" w:eastAsia="仿宋" w:hAnsi="仿宋" w:cs="仿宋" w:hint="eastAsia"/>
            <w:color w:val="C00000"/>
            <w:sz w:val="28"/>
            <w:szCs w:val="28"/>
            <w:u w:val="single"/>
          </w:rPr>
          <w:t>姓名</w:t>
        </w:r>
        <w:r>
          <w:rPr>
            <w:rFonts w:ascii="仿宋" w:eastAsia="仿宋" w:hAnsi="仿宋" w:cs="仿宋"/>
            <w:color w:val="C00000"/>
            <w:sz w:val="28"/>
            <w:szCs w:val="28"/>
            <w:u w:val="single"/>
          </w:rPr>
          <w:t>：</w:t>
        </w:r>
      </w:ins>
      <w:ins w:id="52" w:author=" " w:date="2021-07-06T17:37:00Z">
        <w:r w:rsidR="000A7014">
          <w:rPr>
            <w:rFonts w:ascii="仿宋" w:eastAsia="仿宋" w:hAnsi="仿宋" w:cs="仿宋" w:hint="eastAsia"/>
            <w:color w:val="C00000"/>
            <w:sz w:val="28"/>
            <w:szCs w:val="28"/>
            <w:u w:val="single"/>
            <w:lang w:eastAsia="zh-Hans"/>
          </w:rPr>
          <w:t>焦英莲</w:t>
        </w:r>
      </w:ins>
    </w:p>
    <w:p w14:paraId="1B27561D" w14:textId="77777777" w:rsidR="00B115AE" w:rsidRDefault="00B115AE" w:rsidP="00B115AE">
      <w:pPr>
        <w:tabs>
          <w:tab w:val="left" w:pos="0"/>
        </w:tabs>
        <w:spacing w:line="288" w:lineRule="auto"/>
        <w:ind w:firstLineChars="300" w:firstLine="840"/>
        <w:rPr>
          <w:ins w:id="53" w:author=" " w:date="2021-07-06T17:23:00Z"/>
          <w:rFonts w:ascii="仿宋" w:eastAsia="仿宋" w:hAnsi="仿宋" w:cs="仿宋"/>
          <w:color w:val="C00000"/>
          <w:sz w:val="28"/>
          <w:szCs w:val="28"/>
          <w:u w:val="single"/>
        </w:rPr>
      </w:pPr>
      <w:ins w:id="54" w:author=" " w:date="2021-07-06T17:23:00Z">
        <w:r>
          <w:rPr>
            <w:rFonts w:ascii="仿宋" w:eastAsia="仿宋" w:hAnsi="仿宋" w:cs="仿宋" w:hint="eastAsia"/>
            <w:color w:val="C00000"/>
            <w:sz w:val="28"/>
            <w:szCs w:val="28"/>
            <w:u w:val="single"/>
          </w:rPr>
          <w:t>职位</w:t>
        </w:r>
        <w:r>
          <w:rPr>
            <w:rFonts w:ascii="仿宋" w:eastAsia="仿宋" w:hAnsi="仿宋" w:cs="仿宋"/>
            <w:color w:val="C00000"/>
            <w:sz w:val="28"/>
            <w:szCs w:val="28"/>
            <w:u w:val="single"/>
          </w:rPr>
          <w:t>：</w:t>
        </w:r>
        <w:r>
          <w:rPr>
            <w:rFonts w:ascii="仿宋" w:eastAsia="仿宋" w:hAnsi="仿宋" w:cs="仿宋" w:hint="eastAsia"/>
            <w:color w:val="C00000"/>
            <w:sz w:val="28"/>
            <w:szCs w:val="28"/>
            <w:u w:val="single"/>
            <w:lang w:eastAsia="zh-Hans"/>
          </w:rPr>
          <w:t>技术主管</w:t>
        </w:r>
      </w:ins>
    </w:p>
    <w:p w14:paraId="4F1F571F" w14:textId="69A04B6C" w:rsidR="00B115AE" w:rsidRDefault="00B115AE" w:rsidP="00B115AE">
      <w:pPr>
        <w:tabs>
          <w:tab w:val="left" w:pos="0"/>
        </w:tabs>
        <w:spacing w:line="288" w:lineRule="auto"/>
        <w:ind w:firstLineChars="300" w:firstLine="840"/>
        <w:rPr>
          <w:ins w:id="55" w:author=" " w:date="2021-07-06T17:23:00Z"/>
          <w:rFonts w:ascii="仿宋" w:eastAsia="仿宋" w:hAnsi="仿宋" w:cs="仿宋"/>
          <w:color w:val="C00000"/>
          <w:sz w:val="28"/>
          <w:szCs w:val="28"/>
          <w:u w:val="single"/>
        </w:rPr>
      </w:pPr>
      <w:ins w:id="56" w:author=" " w:date="2021-07-06T17:23:00Z">
        <w:r>
          <w:rPr>
            <w:rFonts w:ascii="仿宋" w:eastAsia="仿宋" w:hAnsi="仿宋" w:cs="仿宋" w:hint="eastAsia"/>
            <w:color w:val="C00000"/>
            <w:sz w:val="28"/>
            <w:szCs w:val="28"/>
            <w:u w:val="single"/>
          </w:rPr>
          <w:t>电话：</w:t>
        </w:r>
      </w:ins>
      <w:ins w:id="57" w:author=" " w:date="2021-07-06T17:37:00Z">
        <w:r w:rsidR="000A7014">
          <w:rPr>
            <w:rFonts w:ascii="仿宋" w:eastAsia="仿宋" w:hAnsi="仿宋" w:cs="仿宋" w:hint="eastAsia"/>
            <w:color w:val="C00000"/>
            <w:sz w:val="28"/>
            <w:szCs w:val="28"/>
            <w:u w:val="single"/>
          </w:rPr>
          <w:t>1</w:t>
        </w:r>
        <w:r w:rsidR="000A7014">
          <w:rPr>
            <w:rFonts w:ascii="仿宋" w:eastAsia="仿宋" w:hAnsi="仿宋" w:cs="仿宋"/>
            <w:color w:val="C00000"/>
            <w:sz w:val="28"/>
            <w:szCs w:val="28"/>
            <w:u w:val="single"/>
          </w:rPr>
          <w:t>861196</w:t>
        </w:r>
      </w:ins>
      <w:ins w:id="58" w:author=" " w:date="2021-07-06T17:38:00Z">
        <w:r w:rsidR="000A7014">
          <w:rPr>
            <w:rFonts w:ascii="仿宋" w:eastAsia="仿宋" w:hAnsi="仿宋" w:cs="仿宋"/>
            <w:color w:val="C00000"/>
            <w:sz w:val="28"/>
            <w:szCs w:val="28"/>
            <w:u w:val="single"/>
          </w:rPr>
          <w:t>8659</w:t>
        </w:r>
      </w:ins>
      <w:ins w:id="59" w:author=" " w:date="2021-07-06T17:23:00Z">
        <w:r>
          <w:rPr>
            <w:rFonts w:ascii="仿宋" w:eastAsia="仿宋" w:hAnsi="仿宋" w:cs="仿宋" w:hint="eastAsia"/>
            <w:color w:val="C00000"/>
            <w:sz w:val="28"/>
            <w:szCs w:val="28"/>
            <w:u w:val="single"/>
          </w:rPr>
          <w:t xml:space="preserve">  </w:t>
        </w:r>
        <w:r>
          <w:rPr>
            <w:rFonts w:ascii="仿宋" w:eastAsia="仿宋" w:hAnsi="仿宋" w:cs="仿宋" w:hint="eastAsia"/>
            <w:b/>
            <w:bCs/>
            <w:color w:val="C00000"/>
            <w:sz w:val="28"/>
            <w:szCs w:val="28"/>
            <w:u w:val="single"/>
          </w:rPr>
          <w:t>企业邮箱</w:t>
        </w:r>
        <w:r>
          <w:rPr>
            <w:rFonts w:ascii="仿宋" w:eastAsia="仿宋" w:hAnsi="仿宋" w:cs="仿宋" w:hint="eastAsia"/>
            <w:color w:val="C00000"/>
            <w:sz w:val="28"/>
            <w:szCs w:val="28"/>
            <w:u w:val="single"/>
          </w:rPr>
          <w:t>：</w:t>
        </w:r>
      </w:ins>
      <w:ins w:id="60" w:author=" " w:date="2021-07-06T17:38:00Z">
        <w:r w:rsidR="000A7014">
          <w:rPr>
            <w:rFonts w:ascii="仿宋" w:eastAsia="仿宋" w:hAnsi="仿宋" w:cs="仿宋" w:hint="eastAsia"/>
            <w:color w:val="C00000"/>
            <w:sz w:val="28"/>
            <w:szCs w:val="28"/>
            <w:u w:val="single"/>
          </w:rPr>
          <w:t>y</w:t>
        </w:r>
        <w:r w:rsidR="000A7014">
          <w:rPr>
            <w:rFonts w:ascii="仿宋" w:eastAsia="仿宋" w:hAnsi="仿宋" w:cs="仿宋"/>
            <w:color w:val="C00000"/>
            <w:sz w:val="28"/>
            <w:szCs w:val="28"/>
            <w:u w:val="single"/>
          </w:rPr>
          <w:t>inglianjiao</w:t>
        </w:r>
        <w:r w:rsidR="000A7014">
          <w:rPr>
            <w:rFonts w:ascii="仿宋" w:eastAsia="仿宋" w:hAnsi="仿宋" w:cs="仿宋"/>
            <w:color w:val="C00000"/>
            <w:sz w:val="28"/>
            <w:szCs w:val="28"/>
            <w:u w:val="single"/>
          </w:rPr>
          <w:t>@healthlink.cn</w:t>
        </w:r>
      </w:ins>
      <w:ins w:id="61" w:author=" " w:date="2021-07-06T17:23:00Z">
        <w:r>
          <w:rPr>
            <w:rFonts w:ascii="仿宋" w:eastAsia="仿宋" w:hAnsi="仿宋" w:cs="仿宋" w:hint="eastAsia"/>
            <w:color w:val="C00000"/>
            <w:sz w:val="28"/>
            <w:szCs w:val="28"/>
            <w:u w:val="single"/>
          </w:rPr>
          <w:t xml:space="preserve">                          </w:t>
        </w:r>
      </w:ins>
    </w:p>
    <w:p w14:paraId="0BF949E6" w14:textId="77777777" w:rsidR="00B115AE" w:rsidRPr="00B115AE" w:rsidRDefault="00B115AE" w:rsidP="00181F2C">
      <w:pPr>
        <w:tabs>
          <w:tab w:val="left" w:pos="0"/>
        </w:tabs>
        <w:spacing w:line="288" w:lineRule="auto"/>
        <w:ind w:firstLineChars="300" w:firstLine="840"/>
        <w:rPr>
          <w:rFonts w:ascii="仿宋" w:eastAsia="仿宋" w:hAnsi="仿宋" w:cs="仿宋"/>
          <w:color w:val="C00000"/>
          <w:sz w:val="28"/>
          <w:szCs w:val="28"/>
          <w:u w:val="single"/>
          <w:rPrChange w:id="62" w:author=" " w:date="2021-07-06T17:23:00Z">
            <w:rPr>
              <w:rFonts w:ascii="仿宋" w:eastAsia="仿宋" w:hAnsi="仿宋" w:cs="仿宋"/>
              <w:color w:val="C00000"/>
              <w:sz w:val="28"/>
              <w:szCs w:val="28"/>
              <w:u w:val="single"/>
            </w:rPr>
          </w:rPrChange>
        </w:rPr>
      </w:pPr>
    </w:p>
    <w:p w14:paraId="6C86EE03" w14:textId="77777777" w:rsidR="00BB3CCD" w:rsidRDefault="002A659E">
      <w:pPr>
        <w:pStyle w:val="1"/>
        <w:numPr>
          <w:ilvl w:val="0"/>
          <w:numId w:val="3"/>
        </w:numPr>
        <w:rPr>
          <w:rFonts w:ascii="仿宋" w:eastAsia="仿宋" w:hAnsi="仿宋" w:cs="仿宋"/>
          <w:sz w:val="28"/>
          <w:szCs w:val="28"/>
        </w:rPr>
      </w:pPr>
      <w:r>
        <w:rPr>
          <w:rFonts w:ascii="仿宋" w:eastAsia="仿宋" w:hAnsi="仿宋" w:cs="仿宋" w:hint="eastAsia"/>
          <w:sz w:val="28"/>
          <w:szCs w:val="28"/>
        </w:rPr>
        <w:t>双方的权利和义务</w:t>
      </w:r>
      <w:bookmarkEnd w:id="35"/>
      <w:bookmarkEnd w:id="36"/>
    </w:p>
    <w:p w14:paraId="0F65C76E" w14:textId="77777777" w:rsidR="00BB3CCD" w:rsidRDefault="002A659E">
      <w:pPr>
        <w:pStyle w:val="2"/>
        <w:numPr>
          <w:ilvl w:val="1"/>
          <w:numId w:val="10"/>
        </w:numPr>
        <w:rPr>
          <w:rFonts w:ascii="仿宋" w:eastAsia="仿宋" w:hAnsi="仿宋" w:cs="仿宋"/>
          <w:bCs/>
          <w:sz w:val="28"/>
          <w:szCs w:val="28"/>
        </w:rPr>
      </w:pPr>
      <w:bookmarkStart w:id="63" w:name="_Toc21608529"/>
      <w:bookmarkStart w:id="64" w:name="_Toc19911_WPSOffice_Level2"/>
      <w:r>
        <w:rPr>
          <w:rFonts w:ascii="仿宋" w:eastAsia="仿宋" w:hAnsi="仿宋" w:cs="仿宋" w:hint="eastAsia"/>
          <w:bCs/>
          <w:sz w:val="28"/>
          <w:szCs w:val="28"/>
        </w:rPr>
        <w:t>甲方的权利、义务：</w:t>
      </w:r>
      <w:bookmarkEnd w:id="63"/>
      <w:bookmarkEnd w:id="64"/>
    </w:p>
    <w:p w14:paraId="4EA06E73" w14:textId="77777777" w:rsidR="00BB3CCD" w:rsidRDefault="002A659E">
      <w:pPr>
        <w:pStyle w:val="af5"/>
        <w:numPr>
          <w:ilvl w:val="8"/>
          <w:numId w:val="11"/>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甲方有权享有乙方优质的增值服务，可对乙方的服务质量监督，并提出合理意见。</w:t>
      </w:r>
    </w:p>
    <w:p w14:paraId="29C7304F" w14:textId="77777777" w:rsidR="00BB3CCD" w:rsidRDefault="002A659E" w:rsidP="00AD6602">
      <w:pPr>
        <w:pStyle w:val="af5"/>
        <w:tabs>
          <w:tab w:val="left" w:pos="0"/>
          <w:tab w:val="left" w:pos="420"/>
        </w:tabs>
        <w:spacing w:line="288" w:lineRule="auto"/>
        <w:ind w:left="907" w:firstLineChars="0" w:firstLine="0"/>
        <w:jc w:val="left"/>
        <w:rPr>
          <w:rFonts w:ascii="仿宋" w:eastAsia="仿宋" w:hAnsi="仿宋" w:cs="仿宋"/>
          <w:sz w:val="28"/>
          <w:szCs w:val="28"/>
        </w:rPr>
      </w:pPr>
      <w:r>
        <w:rPr>
          <w:rFonts w:ascii="仿宋" w:eastAsia="仿宋" w:hAnsi="仿宋" w:cs="仿宋" w:hint="eastAsia"/>
          <w:sz w:val="28"/>
          <w:szCs w:val="28"/>
        </w:rPr>
        <w:t>甲乙双方应约定适合项目的数据传输方式、频次及使用范围。甲方在整个合作有效期内持续按本协议约定向乙方提供用户的必要服务资料，用以证实用户服务资格的有效性，上述资料应通过安全网络环境向乙方传输。</w:t>
      </w:r>
    </w:p>
    <w:p w14:paraId="5994FF6B" w14:textId="54BE7589" w:rsidR="00BB3CCD" w:rsidRDefault="002A659E">
      <w:pPr>
        <w:pStyle w:val="af5"/>
        <w:numPr>
          <w:ilvl w:val="8"/>
          <w:numId w:val="11"/>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为了使甲方用户了解服务细节，顺畅获取服务，甲方有义务将健康管理服务内容以及服务所需个人信息的收集、使用、对外提供等数据处理活动</w:t>
      </w:r>
      <w:bookmarkStart w:id="65" w:name="OLE_LINK1"/>
      <w:r>
        <w:rPr>
          <w:rFonts w:ascii="仿宋" w:eastAsia="仿宋" w:hAnsi="仿宋" w:cs="仿宋" w:hint="eastAsia"/>
          <w:sz w:val="28"/>
          <w:szCs w:val="28"/>
        </w:rPr>
        <w:t>的授权向用户进行明确展示和详细告知，取得用户的充分、明确授权。</w:t>
      </w:r>
      <w:bookmarkEnd w:id="65"/>
      <w:r>
        <w:rPr>
          <w:rFonts w:ascii="仿宋" w:eastAsia="仿宋" w:hAnsi="仿宋" w:cs="仿宋" w:hint="eastAsia"/>
          <w:sz w:val="28"/>
          <w:szCs w:val="28"/>
        </w:rPr>
        <w:t>甲方保证甲方已为乙方获得合法收集、使用、对外提供及通过其他合法方式处理备案用户信息以及提供增值服务所需的个人信息的授权。甲方对传输数据的合法性、准确性、时效性负责。</w:t>
      </w:r>
    </w:p>
    <w:p w14:paraId="2F7E34AD" w14:textId="48AB3353" w:rsidR="00BB3CCD" w:rsidRDefault="002A659E">
      <w:pPr>
        <w:pStyle w:val="af5"/>
        <w:tabs>
          <w:tab w:val="left" w:pos="0"/>
        </w:tabs>
        <w:spacing w:line="288" w:lineRule="auto"/>
        <w:ind w:leftChars="141" w:left="983" w:hangingChars="200" w:hanging="560"/>
        <w:jc w:val="left"/>
        <w:rPr>
          <w:rFonts w:ascii="仿宋" w:eastAsia="仿宋" w:hAnsi="仿宋" w:cs="仿宋"/>
          <w:sz w:val="28"/>
          <w:szCs w:val="28"/>
        </w:rPr>
      </w:pPr>
      <w:r>
        <w:rPr>
          <w:rFonts w:ascii="仿宋" w:eastAsia="仿宋" w:hAnsi="仿宋" w:cs="仿宋" w:hint="eastAsia"/>
          <w:sz w:val="28"/>
          <w:szCs w:val="28"/>
        </w:rPr>
        <w:t xml:space="preserve">    【甲方有义务将健康管理服务内容以及服务所需个人信息的收集、使用、对外提供等数据处理活动向用户进行告知，由用户个人决定服务的选择和使用。甲方知晓：甲方用户直接于乙方平台进行服务注册时，由用户直接在乙方的系统平台（包括但不限于</w:t>
      </w:r>
      <w:r>
        <w:rPr>
          <w:rFonts w:ascii="仿宋" w:eastAsia="仿宋" w:hAnsi="仿宋" w:cs="仿宋" w:hint="eastAsia"/>
          <w:sz w:val="28"/>
          <w:szCs w:val="28"/>
        </w:rPr>
        <w:lastRenderedPageBreak/>
        <w:t>网站、微信公众号等）进行服务所需信息的提供和授权，乙方出于服务的目标合法收集、使用、对外提供及通过其他方式合法处理用户的个人信息。个人信息的控制者对其数据的准确性和合法性负责。（</w:t>
      </w:r>
      <w:r>
        <w:rPr>
          <w:rFonts w:ascii="仿宋" w:eastAsia="仿宋" w:hAnsi="仿宋" w:cs="仿宋" w:hint="eastAsia"/>
          <w:b/>
          <w:bCs/>
          <w:sz w:val="28"/>
          <w:szCs w:val="28"/>
        </w:rPr>
        <w:t>用户注册时的必填内容和服务协议、隐私政策可见附件，乙方有权基于法律法规及业务所需适时对上述必填内容、服务协议与隐私政策进行调整</w:t>
      </w:r>
      <w:r>
        <w:rPr>
          <w:rFonts w:ascii="仿宋" w:eastAsia="仿宋" w:hAnsi="仿宋" w:cs="仿宋" w:hint="eastAsia"/>
          <w:sz w:val="28"/>
          <w:szCs w:val="28"/>
        </w:rPr>
        <w:t>）】</w:t>
      </w:r>
    </w:p>
    <w:p w14:paraId="73B19173" w14:textId="77777777" w:rsidR="00BB3CCD" w:rsidRDefault="002A659E">
      <w:pPr>
        <w:pStyle w:val="af5"/>
        <w:numPr>
          <w:ilvl w:val="8"/>
          <w:numId w:val="11"/>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甲方对外进行健康管理服务的展示说明、宣传推广，需经乙方审核、由乙方负责内容验收，如乙方有修改意见，甲方应配合完善。否则由于宣传歧义或过度夸大等造成用户的误解而引起不满、投诉或举报，乙方免责。如甲方宣传给乙方声誉造成不良影响或经济损失，由甲方进行实际赔偿。</w:t>
      </w:r>
    </w:p>
    <w:p w14:paraId="7E25DEC9" w14:textId="09B84693" w:rsidR="00BB3CCD" w:rsidRDefault="002A659E">
      <w:pPr>
        <w:pStyle w:val="af5"/>
        <w:numPr>
          <w:ilvl w:val="8"/>
          <w:numId w:val="11"/>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甲乙双方收集、使用、对外提供及通过其他合法方式处理用户的服务信息应严格按照国家法律法规的要求进行。若因甲方未按照本协议的约定为其与乙方在约定的服务范围内收集、使用、对外提供及通过其他合法方式处理用户信息获取用户充分、有效的授权，由此引发的任何纠纷，乙方均不承担责任。</w:t>
      </w:r>
    </w:p>
    <w:p w14:paraId="0DE0C886" w14:textId="77777777" w:rsidR="00BB3CCD" w:rsidRDefault="002A659E">
      <w:pPr>
        <w:pStyle w:val="af5"/>
        <w:numPr>
          <w:ilvl w:val="8"/>
          <w:numId w:val="11"/>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若在用户被服务过程中发生紧急或异常情况，或甲方用户表示不满或是投诉举报等，双方人员应当及时沟通，互相告知内容包括但不限于：服务对象身份信息、服务异常情况、诉求等内容。由甲方协同乙方按实际安抚解决。</w:t>
      </w:r>
    </w:p>
    <w:p w14:paraId="037967C4" w14:textId="77777777" w:rsidR="00BB3CCD" w:rsidRDefault="002A659E">
      <w:pPr>
        <w:pStyle w:val="2"/>
        <w:numPr>
          <w:ilvl w:val="1"/>
          <w:numId w:val="10"/>
        </w:numPr>
        <w:rPr>
          <w:rFonts w:ascii="仿宋" w:eastAsia="仿宋" w:hAnsi="仿宋" w:cs="仿宋"/>
          <w:bCs/>
          <w:sz w:val="28"/>
          <w:szCs w:val="28"/>
        </w:rPr>
      </w:pPr>
      <w:bookmarkStart w:id="66" w:name="_Toc666_WPSOffice_Level2"/>
      <w:bookmarkStart w:id="67" w:name="_Toc21608530"/>
      <w:r>
        <w:rPr>
          <w:rFonts w:ascii="仿宋" w:eastAsia="仿宋" w:hAnsi="仿宋" w:cs="仿宋" w:hint="eastAsia"/>
          <w:bCs/>
          <w:sz w:val="28"/>
          <w:szCs w:val="28"/>
        </w:rPr>
        <w:t>乙方的权利、义务：</w:t>
      </w:r>
      <w:bookmarkEnd w:id="66"/>
      <w:bookmarkEnd w:id="67"/>
    </w:p>
    <w:p w14:paraId="638E8EB0"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乙方应当按照本协议向甲方及甲方用户提供合格的健康管理服务。（</w:t>
      </w:r>
      <w:r w:rsidRPr="00AD6602">
        <w:rPr>
          <w:rFonts w:ascii="仿宋" w:eastAsia="仿宋" w:hAnsi="仿宋" w:cs="仿宋" w:hint="eastAsia"/>
          <w:sz w:val="28"/>
          <w:szCs w:val="28"/>
        </w:rPr>
        <w:t>其中乙方的热线电话服务具有服务全程录音的功能。</w:t>
      </w:r>
      <w:r>
        <w:rPr>
          <w:rFonts w:ascii="仿宋" w:eastAsia="仿宋" w:hAnsi="仿宋" w:cs="仿宋" w:hint="eastAsia"/>
          <w:sz w:val="28"/>
          <w:szCs w:val="28"/>
        </w:rPr>
        <w:t>）</w:t>
      </w:r>
    </w:p>
    <w:p w14:paraId="6F04D086"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乙方有权按月度收取相应金额的服务费，同时承担国家税赋，向甲方开具合法增值税专用发票。</w:t>
      </w:r>
    </w:p>
    <w:p w14:paraId="26C095AC"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乙方应准备好安全的网络环境和技术通路，负责甲方或者甲方用户所传输服务备案数据信息的维护，如果因乙方原因未及时导入相关服务</w:t>
      </w:r>
      <w:r>
        <w:rPr>
          <w:rFonts w:ascii="仿宋" w:eastAsia="仿宋" w:hAnsi="仿宋" w:cs="仿宋" w:hint="eastAsia"/>
          <w:sz w:val="28"/>
          <w:szCs w:val="28"/>
        </w:rPr>
        <w:lastRenderedPageBreak/>
        <w:t>备案数据或导入数据错误，造成的损失或责任，应由乙方承担。</w:t>
      </w:r>
    </w:p>
    <w:p w14:paraId="453ABE07"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sidRPr="00EC322D">
        <w:rPr>
          <w:rFonts w:ascii="仿宋" w:eastAsia="仿宋" w:hAnsi="仿宋" w:cs="仿宋" w:hint="eastAsia"/>
          <w:sz w:val="28"/>
          <w:szCs w:val="28"/>
        </w:rPr>
        <w:t>除乙方另行获取信息主体的</w:t>
      </w:r>
      <w:r>
        <w:rPr>
          <w:rFonts w:ascii="仿宋" w:eastAsia="仿宋" w:hAnsi="仿宋" w:cs="仿宋" w:hint="eastAsia"/>
          <w:sz w:val="28"/>
          <w:szCs w:val="28"/>
        </w:rPr>
        <w:t>授权</w:t>
      </w:r>
      <w:r w:rsidRPr="00EC322D">
        <w:rPr>
          <w:rFonts w:ascii="仿宋" w:eastAsia="仿宋" w:hAnsi="仿宋" w:cs="仿宋" w:hint="eastAsia"/>
          <w:sz w:val="28"/>
          <w:szCs w:val="28"/>
        </w:rPr>
        <w:t>之外，</w:t>
      </w:r>
      <w:r>
        <w:rPr>
          <w:rFonts w:ascii="仿宋" w:eastAsia="仿宋" w:hAnsi="仿宋" w:cs="仿宋" w:hint="eastAsia"/>
          <w:sz w:val="28"/>
          <w:szCs w:val="28"/>
        </w:rPr>
        <w:t>乙方不可将服务备案数据信息用于本协议约定服务以外的范畴，若乙方违反本约定，导致甲方或者第三方的损失（包括但不限于直接损失），乙方须予以赔偿。</w:t>
      </w:r>
    </w:p>
    <w:p w14:paraId="7998E483"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乙方应确保服务热线电话畅通。当乙方接到甲方用户的服务要求后，应立即启动服务流程，并根据实际需要提供对应的健康检测或健康管理服务。</w:t>
      </w:r>
    </w:p>
    <w:p w14:paraId="79836AD9"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乙方应严格按照附件承诺的时效提供健康服务。部分服务的执行中乙方应尽勤勉、审慎原则选择服务/检测合作方，并对服务合作方的服务过程、服务质量进行管控。</w:t>
      </w:r>
    </w:p>
    <w:p w14:paraId="41A71160"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 xml:space="preserve">服务过程中，乙方应详细记录用户的服务需求，进行服务响应。若由于甲方延迟传递服务备案信息或用户数据无效导致乙方无法提供服务或引发服务投诉的，乙方免责。 </w:t>
      </w:r>
    </w:p>
    <w:p w14:paraId="4152642B" w14:textId="77777777" w:rsidR="00BB3CCD" w:rsidRDefault="002A659E">
      <w:pPr>
        <w:pStyle w:val="af5"/>
        <w:numPr>
          <w:ilvl w:val="0"/>
          <w:numId w:val="12"/>
        </w:numPr>
        <w:spacing w:line="288" w:lineRule="auto"/>
        <w:ind w:firstLineChars="0"/>
        <w:rPr>
          <w:rFonts w:ascii="仿宋" w:eastAsia="仿宋" w:hAnsi="仿宋" w:cs="仿宋"/>
          <w:sz w:val="28"/>
          <w:szCs w:val="28"/>
        </w:rPr>
      </w:pPr>
      <w:r>
        <w:rPr>
          <w:rFonts w:ascii="仿宋" w:eastAsia="仿宋" w:hAnsi="仿宋" w:cs="仿宋" w:hint="eastAsia"/>
          <w:sz w:val="28"/>
          <w:szCs w:val="28"/>
        </w:rPr>
        <w:t>在服务过程中，因乙方自身原因（包括但不限于：未准确判断服务资格的有效性、未按服务流程提供协议约定的服务内容、使用不当的服务话术或服务礼仪、未安排人员提供服务等）导致甲方用户有效投诉</w:t>
      </w:r>
      <w:r w:rsidRPr="00AD6602">
        <w:rPr>
          <w:rFonts w:ascii="仿宋" w:eastAsia="仿宋" w:hAnsi="仿宋" w:cs="仿宋" w:hint="eastAsia"/>
          <w:sz w:val="28"/>
          <w:szCs w:val="28"/>
        </w:rPr>
        <w:t>的，乙方应在1个工作日内响应服务对象的投诉，5个工作日内出具投诉解决方案，并安排专人妥善处理投诉。</w:t>
      </w:r>
    </w:p>
    <w:p w14:paraId="09C40CA7" w14:textId="666D11CF"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proofErr w:type="gramStart"/>
      <w:r>
        <w:rPr>
          <w:rFonts w:ascii="仿宋" w:eastAsia="仿宋" w:hAnsi="仿宋" w:cs="仿宋" w:hint="eastAsia"/>
          <w:sz w:val="28"/>
          <w:szCs w:val="28"/>
        </w:rPr>
        <w:t>除用户</w:t>
      </w:r>
      <w:proofErr w:type="gramEnd"/>
      <w:r>
        <w:rPr>
          <w:rFonts w:ascii="仿宋" w:eastAsia="仿宋" w:hAnsi="仿宋" w:cs="仿宋" w:hint="eastAsia"/>
          <w:sz w:val="28"/>
          <w:szCs w:val="28"/>
        </w:rPr>
        <w:t>已通过乙方平台注册并授权乙方收集、使用及通过其他合法方式处理其个人信息之外，乙方承诺出于服务甲方用户、维护用户健康的目的，会员（用户）触发服务时（如接受检测），即表明会员已通过甲方授权乙方收集、使用、对外提供及通过其他合法方式处理会员的个人信息。乙方对会员的个人信息的收集、使用、对外提供及通过其他合法方式处理会员的个人信息将严格遵守中国相关法律法规。为了最大限度地使会员享有服务权利，乙方可能会将获得的数据提供给中国境内与境外的第三方（包括但不限于医疗、检测机构）用于服务提供和分析统计等，该等第三方只有在服务必需的情况下才会获取被授权的个人信息，同时乙方会确保该等第三方受到严格的保密条款的</w:t>
      </w:r>
      <w:r>
        <w:rPr>
          <w:rFonts w:ascii="仿宋" w:eastAsia="仿宋" w:hAnsi="仿宋" w:cs="仿宋" w:hint="eastAsia"/>
          <w:sz w:val="28"/>
          <w:szCs w:val="28"/>
        </w:rPr>
        <w:lastRenderedPageBreak/>
        <w:t>约束。</w:t>
      </w:r>
    </w:p>
    <w:p w14:paraId="4126152B" w14:textId="77777777" w:rsidR="00BB3CCD" w:rsidRDefault="002A659E">
      <w:pPr>
        <w:pStyle w:val="af5"/>
        <w:numPr>
          <w:ilvl w:val="0"/>
          <w:numId w:val="12"/>
        </w:numPr>
        <w:tabs>
          <w:tab w:val="left" w:pos="0"/>
        </w:tabs>
        <w:spacing w:line="288" w:lineRule="auto"/>
        <w:ind w:firstLineChars="0"/>
        <w:jc w:val="left"/>
        <w:rPr>
          <w:rFonts w:ascii="仿宋" w:eastAsia="仿宋" w:hAnsi="仿宋" w:cs="仿宋"/>
          <w:sz w:val="28"/>
          <w:szCs w:val="28"/>
        </w:rPr>
      </w:pPr>
      <w:r>
        <w:rPr>
          <w:rFonts w:ascii="仿宋" w:eastAsia="仿宋" w:hAnsi="仿宋" w:cs="仿宋" w:hint="eastAsia"/>
          <w:sz w:val="28"/>
          <w:szCs w:val="28"/>
        </w:rPr>
        <w:t>乙方应配合甲方进行服务内容的市场宣传，提供必要的支持。若由乙方设计、制作、印刷服务资料的，包括但不限于卡、折页、产品说明、使用手册等，乙方保证对所提供的图案、摄影、文字等作品享有著作权或已取得著作权人授权许可，乙方保证所提供的资料(包括但不限于著作权、商标权)的真实性和合法性，不存在侵权行为，不存在有意欺骗、夸大、误导服务用户消费者的内容，否则，乙方承担相应的法律责任。</w:t>
      </w:r>
    </w:p>
    <w:p w14:paraId="28D6D09E" w14:textId="77777777" w:rsidR="00BB3CCD" w:rsidRDefault="002A659E">
      <w:pPr>
        <w:pStyle w:val="1"/>
        <w:numPr>
          <w:ilvl w:val="0"/>
          <w:numId w:val="3"/>
        </w:numPr>
        <w:rPr>
          <w:rFonts w:ascii="仿宋" w:eastAsia="仿宋" w:hAnsi="仿宋" w:cs="仿宋"/>
          <w:sz w:val="28"/>
          <w:szCs w:val="28"/>
        </w:rPr>
      </w:pPr>
      <w:bookmarkStart w:id="68" w:name="_Toc21608537"/>
      <w:bookmarkStart w:id="69" w:name="_Toc7440_WPSOffice_Level1"/>
      <w:r>
        <w:rPr>
          <w:rFonts w:ascii="仿宋" w:eastAsia="仿宋" w:hAnsi="仿宋" w:cs="仿宋" w:hint="eastAsia"/>
          <w:sz w:val="28"/>
          <w:szCs w:val="28"/>
        </w:rPr>
        <w:t>服务质量指标</w:t>
      </w:r>
      <w:bookmarkEnd w:id="68"/>
      <w:bookmarkEnd w:id="69"/>
    </w:p>
    <w:p w14:paraId="39316CC4" w14:textId="77777777" w:rsidR="00BB3CCD" w:rsidRPr="00AD6602" w:rsidRDefault="002A659E">
      <w:pPr>
        <w:tabs>
          <w:tab w:val="left" w:pos="0"/>
        </w:tabs>
        <w:spacing w:line="288" w:lineRule="auto"/>
        <w:rPr>
          <w:rFonts w:ascii="仿宋" w:eastAsia="仿宋" w:hAnsi="仿宋" w:cs="仿宋"/>
          <w:sz w:val="28"/>
          <w:szCs w:val="28"/>
        </w:rPr>
      </w:pPr>
      <w:r>
        <w:rPr>
          <w:rFonts w:ascii="仿宋" w:eastAsia="仿宋" w:hAnsi="仿宋" w:cs="仿宋" w:hint="eastAsia"/>
          <w:sz w:val="28"/>
          <w:szCs w:val="28"/>
        </w:rPr>
        <w:tab/>
      </w:r>
      <w:r w:rsidRPr="00AD6602">
        <w:rPr>
          <w:rFonts w:ascii="仿宋" w:eastAsia="仿宋" w:hAnsi="仿宋" w:cs="仿宋" w:hint="eastAsia"/>
          <w:sz w:val="28"/>
          <w:szCs w:val="28"/>
        </w:rPr>
        <w:t>1．乙方应保证每个合同年度内服务对象的满意度不低于96%。满意度=当期表示满意的服务对象数/当期服务数*100%。</w:t>
      </w:r>
    </w:p>
    <w:p w14:paraId="38267C63" w14:textId="77777777" w:rsidR="00BB3CCD" w:rsidRPr="00AD6602" w:rsidRDefault="002A659E">
      <w:pPr>
        <w:tabs>
          <w:tab w:val="left" w:pos="0"/>
        </w:tabs>
        <w:spacing w:line="288" w:lineRule="auto"/>
        <w:rPr>
          <w:rFonts w:ascii="仿宋" w:eastAsia="仿宋" w:hAnsi="仿宋" w:cs="仿宋"/>
          <w:sz w:val="28"/>
          <w:szCs w:val="28"/>
        </w:rPr>
      </w:pPr>
      <w:r w:rsidRPr="00AD6602">
        <w:rPr>
          <w:rFonts w:ascii="仿宋" w:eastAsia="仿宋" w:hAnsi="仿宋" w:cs="仿宋" w:hint="eastAsia"/>
          <w:sz w:val="28"/>
          <w:szCs w:val="28"/>
        </w:rPr>
        <w:tab/>
        <w:t>2.乙方应保证每个合同年度内投诉率不高于1%。投诉率=当期投诉件数/当期服务数*100%</w:t>
      </w:r>
    </w:p>
    <w:p w14:paraId="377EABFF" w14:textId="77777777" w:rsidR="00BB3CCD" w:rsidRPr="00AD6602" w:rsidRDefault="002A659E">
      <w:pPr>
        <w:tabs>
          <w:tab w:val="left" w:pos="0"/>
        </w:tabs>
        <w:spacing w:line="288" w:lineRule="auto"/>
        <w:rPr>
          <w:rFonts w:ascii="仿宋" w:eastAsia="仿宋" w:hAnsi="仿宋" w:cs="仿宋"/>
          <w:sz w:val="28"/>
          <w:szCs w:val="28"/>
        </w:rPr>
      </w:pPr>
      <w:r w:rsidRPr="00AD6602">
        <w:rPr>
          <w:rFonts w:ascii="仿宋" w:eastAsia="仿宋" w:hAnsi="仿宋" w:cs="仿宋" w:hint="eastAsia"/>
          <w:sz w:val="28"/>
          <w:szCs w:val="28"/>
        </w:rPr>
        <w:tab/>
        <w:t>3.乙方应在甲方用户拨进电话的25秒内接听电话，整体接通率不低于92%。</w:t>
      </w:r>
    </w:p>
    <w:p w14:paraId="11991ACC" w14:textId="77777777" w:rsidR="00BB3CCD" w:rsidRPr="00AD6602" w:rsidRDefault="002A659E">
      <w:pPr>
        <w:tabs>
          <w:tab w:val="left" w:pos="0"/>
        </w:tabs>
        <w:spacing w:line="288" w:lineRule="auto"/>
        <w:ind w:firstLineChars="200" w:firstLine="560"/>
        <w:rPr>
          <w:rFonts w:ascii="仿宋" w:eastAsia="仿宋" w:hAnsi="仿宋" w:cs="仿宋"/>
          <w:sz w:val="28"/>
          <w:szCs w:val="28"/>
        </w:rPr>
      </w:pPr>
      <w:r w:rsidRPr="00AD6602">
        <w:rPr>
          <w:rFonts w:ascii="仿宋" w:eastAsia="仿宋" w:hAnsi="仿宋" w:cs="仿宋" w:hint="eastAsia"/>
          <w:sz w:val="28"/>
          <w:szCs w:val="28"/>
        </w:rPr>
        <w:t>4.甲乙双方确认，在发生服务投诉和服务纠纷时，乙方可提供完整的服务电话录音作为证据资料，进行投诉处理和责任厘清之用。</w:t>
      </w:r>
    </w:p>
    <w:p w14:paraId="39A5D0B0" w14:textId="77777777" w:rsidR="00BB3CCD" w:rsidRDefault="002A659E">
      <w:pPr>
        <w:pStyle w:val="1"/>
        <w:numPr>
          <w:ilvl w:val="0"/>
          <w:numId w:val="3"/>
        </w:numPr>
        <w:rPr>
          <w:rFonts w:ascii="仿宋" w:eastAsia="仿宋" w:hAnsi="仿宋" w:cs="仿宋"/>
          <w:sz w:val="28"/>
          <w:szCs w:val="28"/>
        </w:rPr>
      </w:pPr>
      <w:bookmarkStart w:id="70" w:name="_Toc21608538"/>
      <w:bookmarkStart w:id="71" w:name="_Toc14183_WPSOffice_Level1"/>
      <w:r>
        <w:rPr>
          <w:rFonts w:ascii="仿宋" w:eastAsia="仿宋" w:hAnsi="仿宋" w:cs="仿宋" w:hint="eastAsia"/>
          <w:sz w:val="28"/>
          <w:szCs w:val="28"/>
        </w:rPr>
        <w:t>保密条款</w:t>
      </w:r>
      <w:bookmarkEnd w:id="70"/>
      <w:bookmarkEnd w:id="71"/>
    </w:p>
    <w:p w14:paraId="2943BBD7" w14:textId="77777777" w:rsidR="00BB3CCD" w:rsidRDefault="002A659E">
      <w:pPr>
        <w:numPr>
          <w:ilvl w:val="0"/>
          <w:numId w:val="19"/>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双方均应对对方或关联方（包括但不限于下属各机构、客户等）的商业秘密和保密资料予以保密，保密义务永久有效，不因本协议的终止、中止、解除、无效等而失去效力。双方理解并认同：不论商业秘密和保密资料的有关数据和信息位于何处，一方对于己方的商业秘密和保密资料拥有完整和全部的所有权；不论其任何一部分是否己经或可以有效地取</w:t>
      </w:r>
      <w:r>
        <w:rPr>
          <w:rFonts w:ascii="仿宋" w:eastAsia="仿宋" w:hAnsi="仿宋" w:cs="仿宋" w:hint="eastAsia"/>
          <w:sz w:val="28"/>
          <w:szCs w:val="28"/>
        </w:rPr>
        <w:lastRenderedPageBreak/>
        <w:t>得版权，此类数据和信息为一方的专有信息；一方以任何形式向另一方提供的有关数据和信息，另一方只能在履行本协议规定的义务时方可使用，并应予以保密且不作泄露或自行使用；在未事先征得对方书面同意的情况下，不得以任何形式使用、出售、出租、转让、复制、传送、收藏等所有此类信息，除非：</w:t>
      </w:r>
    </w:p>
    <w:p w14:paraId="268A0105" w14:textId="77777777" w:rsidR="00BB3CCD" w:rsidRDefault="002A659E">
      <w:pPr>
        <w:tabs>
          <w:tab w:val="left" w:pos="0"/>
        </w:tabs>
        <w:spacing w:line="288" w:lineRule="auto"/>
        <w:ind w:firstLineChars="200" w:firstLine="560"/>
        <w:rPr>
          <w:rFonts w:ascii="仿宋" w:eastAsia="仿宋" w:hAnsi="仿宋" w:cs="仿宋"/>
          <w:sz w:val="28"/>
          <w:szCs w:val="28"/>
        </w:rPr>
      </w:pPr>
      <w:r>
        <w:rPr>
          <w:rFonts w:ascii="仿宋" w:eastAsia="仿宋" w:hAnsi="仿宋" w:cs="仿宋" w:hint="eastAsia"/>
          <w:sz w:val="28"/>
          <w:szCs w:val="28"/>
        </w:rPr>
        <w:t>A.有权的司法机关或行政管理机关等政府机构根据法律规定的权限并依照法律程序，要求一方披露，但披露方应在履行披露前通知对方；</w:t>
      </w:r>
    </w:p>
    <w:p w14:paraId="1755F576" w14:textId="77777777" w:rsidR="00BB3CCD" w:rsidRDefault="002A659E">
      <w:pPr>
        <w:tabs>
          <w:tab w:val="left" w:pos="0"/>
        </w:tabs>
        <w:spacing w:line="288" w:lineRule="auto"/>
        <w:ind w:firstLineChars="200" w:firstLine="560"/>
        <w:rPr>
          <w:rFonts w:ascii="仿宋" w:eastAsia="仿宋" w:hAnsi="仿宋" w:cs="仿宋"/>
          <w:sz w:val="28"/>
          <w:szCs w:val="28"/>
        </w:rPr>
      </w:pPr>
      <w:r>
        <w:rPr>
          <w:rFonts w:ascii="仿宋" w:eastAsia="仿宋" w:hAnsi="仿宋" w:cs="仿宋" w:hint="eastAsia"/>
          <w:sz w:val="28"/>
          <w:szCs w:val="28"/>
        </w:rPr>
        <w:t>B.已事先获得对方的书面同意或者已经取得信息所有者的授权。</w:t>
      </w:r>
      <w:r>
        <w:rPr>
          <w:rFonts w:ascii="仿宋" w:eastAsia="仿宋" w:hAnsi="仿宋" w:cs="仿宋" w:hint="eastAsia"/>
          <w:sz w:val="28"/>
          <w:szCs w:val="28"/>
        </w:rPr>
        <w:tab/>
      </w:r>
    </w:p>
    <w:p w14:paraId="57B65EC5" w14:textId="77777777" w:rsidR="00BB3CCD" w:rsidRDefault="002A659E" w:rsidP="00EC322D">
      <w:pPr>
        <w:numPr>
          <w:ilvl w:val="0"/>
          <w:numId w:val="19"/>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甲乙双方未能遵守前款规定的保密义务的，违约方应向对方赔偿由此给对方造成的全部损失。为免疑义，乙方为了向甲方用户提供本协议约定的服务而向第三方提供会员用户的个人信息、服务信息、文件资料、资源范围、服务网络等信息</w:t>
      </w:r>
      <w:proofErr w:type="gramStart"/>
      <w:r>
        <w:rPr>
          <w:rFonts w:ascii="仿宋" w:eastAsia="仿宋" w:hAnsi="仿宋" w:cs="仿宋" w:hint="eastAsia"/>
          <w:sz w:val="28"/>
          <w:szCs w:val="28"/>
        </w:rPr>
        <w:t>不</w:t>
      </w:r>
      <w:proofErr w:type="gramEnd"/>
      <w:r>
        <w:rPr>
          <w:rFonts w:ascii="仿宋" w:eastAsia="仿宋" w:hAnsi="仿宋" w:cs="仿宋" w:hint="eastAsia"/>
          <w:sz w:val="28"/>
          <w:szCs w:val="28"/>
        </w:rPr>
        <w:t>视为乙方违反前款规定的保密义务。</w:t>
      </w:r>
    </w:p>
    <w:p w14:paraId="0A5EA088" w14:textId="0151115D" w:rsidR="00BB3CCD" w:rsidRDefault="002A659E">
      <w:pPr>
        <w:numPr>
          <w:ilvl w:val="0"/>
          <w:numId w:val="19"/>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在本协议终止后，甲乙双方应立即向对方归还在合同履行期间从对方处所取得的单证、凭证、文件等所有重要资料和保密信息，但留作服务期内服务备案所必需的资料除外。</w:t>
      </w:r>
    </w:p>
    <w:p w14:paraId="6B4149A3" w14:textId="7757C0F6" w:rsidR="00BB3CCD" w:rsidRDefault="002A659E">
      <w:pPr>
        <w:numPr>
          <w:ilvl w:val="0"/>
          <w:numId w:val="19"/>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对于服务过程中传递的数据资料都须进行合适的网络安全等级及信息保密处理，甲乙双方均在约定服务领域进行合法合理使用。甲乙双方收集、使用、对外提供及通过其他方式处理会员用户的信息应严格按照国家法律法规的要求、且对个人敏感信息秉承最少够用原则进行。若因一方收集、使用、对外提供及通过其他方式处理会员用户的个人信息及被服务反馈信息不当而引发纠纷，另一方免责。</w:t>
      </w:r>
    </w:p>
    <w:p w14:paraId="42B2CFF3" w14:textId="77777777" w:rsidR="00BB3CCD" w:rsidRDefault="00BB3CCD" w:rsidP="00EC322D">
      <w:pPr>
        <w:numPr>
          <w:ilvl w:val="255"/>
          <w:numId w:val="0"/>
        </w:numPr>
        <w:tabs>
          <w:tab w:val="left" w:pos="0"/>
        </w:tabs>
        <w:spacing w:line="288" w:lineRule="auto"/>
        <w:rPr>
          <w:rFonts w:ascii="仿宋" w:eastAsia="仿宋" w:hAnsi="仿宋" w:cs="仿宋"/>
          <w:sz w:val="28"/>
          <w:szCs w:val="28"/>
        </w:rPr>
      </w:pPr>
    </w:p>
    <w:p w14:paraId="60E0801B" w14:textId="77777777" w:rsidR="00BB3CCD" w:rsidRDefault="002A659E">
      <w:pPr>
        <w:pStyle w:val="1"/>
        <w:numPr>
          <w:ilvl w:val="0"/>
          <w:numId w:val="3"/>
        </w:numPr>
        <w:rPr>
          <w:rFonts w:ascii="仿宋" w:eastAsia="仿宋" w:hAnsi="仿宋" w:cs="仿宋"/>
          <w:sz w:val="28"/>
          <w:szCs w:val="28"/>
        </w:rPr>
      </w:pPr>
      <w:bookmarkStart w:id="72" w:name="_Toc14107_WPSOffice_Level1"/>
      <w:bookmarkStart w:id="73" w:name="_Toc21608539"/>
      <w:r>
        <w:rPr>
          <w:rFonts w:ascii="仿宋" w:eastAsia="仿宋" w:hAnsi="仿宋" w:cs="仿宋" w:hint="eastAsia"/>
          <w:sz w:val="28"/>
          <w:szCs w:val="28"/>
        </w:rPr>
        <w:t>免责条款</w:t>
      </w:r>
      <w:bookmarkEnd w:id="72"/>
      <w:bookmarkEnd w:id="73"/>
    </w:p>
    <w:p w14:paraId="1F9F7C0E" w14:textId="77777777" w:rsidR="00BB3CCD" w:rsidRDefault="002A659E">
      <w:pPr>
        <w:pStyle w:val="af5"/>
        <w:numPr>
          <w:ilvl w:val="0"/>
          <w:numId w:val="20"/>
        </w:numPr>
        <w:tabs>
          <w:tab w:val="left" w:pos="0"/>
        </w:tabs>
        <w:spacing w:line="288" w:lineRule="auto"/>
        <w:ind w:firstLineChars="0"/>
        <w:rPr>
          <w:rFonts w:ascii="仿宋" w:eastAsia="仿宋" w:hAnsi="仿宋" w:cs="仿宋"/>
          <w:sz w:val="28"/>
          <w:szCs w:val="28"/>
        </w:rPr>
      </w:pPr>
      <w:r>
        <w:rPr>
          <w:rFonts w:ascii="仿宋" w:eastAsia="仿宋" w:hAnsi="仿宋" w:cs="仿宋" w:hint="eastAsia"/>
          <w:sz w:val="28"/>
          <w:szCs w:val="28"/>
        </w:rPr>
        <w:t>辅助就医类服务已安排妥当后，因甲方用户个人原因未能准时进行享用或临时取消的，则视同该次服务有效。</w:t>
      </w:r>
    </w:p>
    <w:p w14:paraId="391E9785" w14:textId="77777777" w:rsidR="00BB3CCD" w:rsidRDefault="002A659E">
      <w:pPr>
        <w:pStyle w:val="af5"/>
        <w:numPr>
          <w:ilvl w:val="0"/>
          <w:numId w:val="20"/>
        </w:numPr>
        <w:tabs>
          <w:tab w:val="left" w:pos="0"/>
        </w:tabs>
        <w:spacing w:line="288" w:lineRule="auto"/>
        <w:ind w:firstLineChars="0"/>
        <w:rPr>
          <w:rFonts w:ascii="仿宋" w:eastAsia="仿宋" w:hAnsi="仿宋" w:cs="仿宋"/>
          <w:sz w:val="28"/>
          <w:szCs w:val="28"/>
        </w:rPr>
      </w:pPr>
      <w:r>
        <w:rPr>
          <w:rFonts w:ascii="仿宋" w:eastAsia="仿宋" w:hAnsi="仿宋" w:cs="仿宋" w:hint="eastAsia"/>
          <w:sz w:val="28"/>
          <w:szCs w:val="28"/>
        </w:rPr>
        <w:t>乙方在提供服务过程中负责向甲方会员介绍医疗服务提供者的情况，乙</w:t>
      </w:r>
      <w:r>
        <w:rPr>
          <w:rFonts w:ascii="仿宋" w:eastAsia="仿宋" w:hAnsi="仿宋" w:cs="仿宋" w:hint="eastAsia"/>
          <w:sz w:val="28"/>
          <w:szCs w:val="28"/>
        </w:rPr>
        <w:lastRenderedPageBreak/>
        <w:t>方在医疗服务提供者的介绍过程中将充分履行其谨慎和勤勉的职责，尽可能提供符合甲方会员权益的医疗服务提供者的信息，选择医疗服务提供者的最终决定权在于甲方会员本人，且乙方无义务保证医疗服务提供者的服务质量，甲方会员与医疗服务提供者发生任何纠纷或遭受任何损失，乙方不予负责。</w:t>
      </w:r>
    </w:p>
    <w:p w14:paraId="65A79478" w14:textId="77777777" w:rsidR="00BB3CCD" w:rsidRDefault="002A659E">
      <w:pPr>
        <w:pStyle w:val="af5"/>
        <w:numPr>
          <w:ilvl w:val="0"/>
          <w:numId w:val="20"/>
        </w:numPr>
        <w:tabs>
          <w:tab w:val="left" w:pos="0"/>
        </w:tabs>
        <w:spacing w:line="288" w:lineRule="auto"/>
        <w:ind w:firstLineChars="0"/>
        <w:rPr>
          <w:rFonts w:ascii="仿宋" w:eastAsia="仿宋" w:hAnsi="仿宋" w:cs="仿宋"/>
          <w:sz w:val="28"/>
          <w:szCs w:val="28"/>
        </w:rPr>
      </w:pPr>
      <w:r>
        <w:rPr>
          <w:rFonts w:ascii="仿宋" w:eastAsia="仿宋" w:hAnsi="仿宋" w:cs="仿宋" w:hint="eastAsia"/>
          <w:sz w:val="28"/>
          <w:szCs w:val="28"/>
        </w:rPr>
        <w:t>乙方在提供本合同项下服务的过程中为甲方会员提供的健康信息咨询不应被视为电话诊疗、120或999服务，且甲方会员此前存在的精神类疾病和心理类疾病咨询等不在乙方的服务范围之内。根据相关法律法规规定，用户应理解健康管理服务</w:t>
      </w:r>
      <w:proofErr w:type="gramStart"/>
      <w:r>
        <w:rPr>
          <w:rFonts w:ascii="仿宋" w:eastAsia="仿宋" w:hAnsi="仿宋" w:cs="仿宋" w:hint="eastAsia"/>
          <w:sz w:val="28"/>
          <w:szCs w:val="28"/>
        </w:rPr>
        <w:t>不</w:t>
      </w:r>
      <w:proofErr w:type="gramEnd"/>
      <w:r>
        <w:rPr>
          <w:rFonts w:ascii="仿宋" w:eastAsia="仿宋" w:hAnsi="仿宋" w:cs="仿宋" w:hint="eastAsia"/>
          <w:sz w:val="28"/>
          <w:szCs w:val="28"/>
        </w:rPr>
        <w:t>涉及面诊、触诊、出诊，健康管理服务平台的医生仅根据会员用户提供的信息和就医数据提供相关健康管理服务项。</w:t>
      </w:r>
    </w:p>
    <w:p w14:paraId="7ED71CB5" w14:textId="77777777" w:rsidR="00BB3CCD" w:rsidRDefault="002A659E">
      <w:pPr>
        <w:pStyle w:val="af5"/>
        <w:numPr>
          <w:ilvl w:val="0"/>
          <w:numId w:val="20"/>
        </w:numPr>
        <w:tabs>
          <w:tab w:val="left" w:pos="0"/>
        </w:tabs>
        <w:spacing w:line="288" w:lineRule="auto"/>
        <w:ind w:firstLineChars="0"/>
        <w:rPr>
          <w:rFonts w:ascii="仿宋" w:eastAsia="仿宋" w:hAnsi="仿宋" w:cs="仿宋"/>
          <w:sz w:val="28"/>
          <w:szCs w:val="28"/>
        </w:rPr>
      </w:pPr>
      <w:r>
        <w:rPr>
          <w:rFonts w:ascii="仿宋" w:eastAsia="仿宋" w:hAnsi="仿宋" w:cs="仿宋" w:hint="eastAsia"/>
          <w:sz w:val="28"/>
          <w:szCs w:val="28"/>
        </w:rPr>
        <w:t>其他服务单项特别说明及免责情况可具体见附件服务介绍内容。</w:t>
      </w:r>
    </w:p>
    <w:p w14:paraId="1D7543A4" w14:textId="77777777" w:rsidR="00BB3CCD" w:rsidRDefault="002A659E">
      <w:pPr>
        <w:pStyle w:val="1"/>
        <w:numPr>
          <w:ilvl w:val="0"/>
          <w:numId w:val="3"/>
        </w:numPr>
        <w:rPr>
          <w:rFonts w:ascii="仿宋" w:eastAsia="仿宋" w:hAnsi="仿宋" w:cs="仿宋"/>
          <w:sz w:val="28"/>
          <w:szCs w:val="28"/>
        </w:rPr>
      </w:pPr>
      <w:bookmarkStart w:id="74" w:name="_Toc19911_WPSOffice_Level1"/>
      <w:bookmarkStart w:id="75" w:name="_Toc21608540"/>
      <w:r>
        <w:rPr>
          <w:rFonts w:ascii="仿宋" w:eastAsia="仿宋" w:hAnsi="仿宋" w:cs="仿宋" w:hint="eastAsia"/>
          <w:sz w:val="28"/>
          <w:szCs w:val="28"/>
        </w:rPr>
        <w:t>争议解决</w:t>
      </w:r>
      <w:bookmarkEnd w:id="74"/>
      <w:bookmarkEnd w:id="75"/>
    </w:p>
    <w:p w14:paraId="36B0B608" w14:textId="77777777" w:rsidR="00BB3CCD" w:rsidRDefault="002A659E">
      <w:pPr>
        <w:numPr>
          <w:ilvl w:val="0"/>
          <w:numId w:val="21"/>
        </w:numPr>
        <w:tabs>
          <w:tab w:val="left" w:pos="0"/>
        </w:tabs>
        <w:spacing w:line="288" w:lineRule="auto"/>
        <w:rPr>
          <w:rFonts w:ascii="仿宋" w:eastAsia="仿宋" w:hAnsi="仿宋" w:cs="仿宋"/>
          <w:sz w:val="28"/>
          <w:szCs w:val="28"/>
        </w:rPr>
      </w:pPr>
      <w:r>
        <w:rPr>
          <w:rFonts w:ascii="仿宋" w:eastAsia="仿宋" w:hAnsi="仿宋" w:cs="仿宋" w:hint="eastAsia"/>
          <w:sz w:val="28"/>
          <w:szCs w:val="28"/>
        </w:rPr>
        <w:t>本协议之签署、效力、解释和执行以及本协议项下争议之解决均应适用中华人民共和国法律。</w:t>
      </w:r>
    </w:p>
    <w:p w14:paraId="34442760" w14:textId="2C9E5511" w:rsidR="00BB3CCD" w:rsidRDefault="002A659E">
      <w:pPr>
        <w:numPr>
          <w:ilvl w:val="0"/>
          <w:numId w:val="21"/>
        </w:numPr>
        <w:tabs>
          <w:tab w:val="left" w:pos="0"/>
        </w:tabs>
        <w:spacing w:line="288" w:lineRule="auto"/>
        <w:rPr>
          <w:rFonts w:ascii="仿宋" w:eastAsia="仿宋" w:hAnsi="仿宋" w:cs="仿宋"/>
          <w:sz w:val="28"/>
          <w:szCs w:val="28"/>
        </w:rPr>
      </w:pPr>
      <w:proofErr w:type="gramStart"/>
      <w:r>
        <w:rPr>
          <w:rFonts w:ascii="仿宋" w:eastAsia="仿宋" w:hAnsi="仿宋" w:cs="仿宋" w:hint="eastAsia"/>
          <w:sz w:val="28"/>
          <w:szCs w:val="28"/>
        </w:rPr>
        <w:t>因解释</w:t>
      </w:r>
      <w:proofErr w:type="gramEnd"/>
      <w:r>
        <w:rPr>
          <w:rFonts w:ascii="仿宋" w:eastAsia="仿宋" w:hAnsi="仿宋" w:cs="仿宋" w:hint="eastAsia"/>
          <w:sz w:val="28"/>
          <w:szCs w:val="28"/>
        </w:rPr>
        <w:t>和履行本协议而发生的任何争议，本协议双方应首先通过积极友好协商的方式加以解决。如争议未能于双方开始协商后60日内解决，认定为双方协商不成，任一方可将有关争议提交</w:t>
      </w:r>
      <w:r w:rsidR="00352EEB">
        <w:rPr>
          <w:rFonts w:ascii="仿宋" w:eastAsia="仿宋" w:hAnsi="仿宋" w:cs="仿宋" w:hint="eastAsia"/>
          <w:sz w:val="28"/>
          <w:szCs w:val="28"/>
        </w:rPr>
        <w:t>原告住所地</w:t>
      </w:r>
      <w:r>
        <w:rPr>
          <w:rFonts w:ascii="仿宋" w:eastAsia="仿宋" w:hAnsi="仿宋" w:cs="仿宋" w:hint="eastAsia"/>
          <w:sz w:val="28"/>
          <w:szCs w:val="28"/>
        </w:rPr>
        <w:t>有管辖权的人民法院进行诉讼解决，除争议的事项之外，双方仍应行使本协议项下的其他权利并履行本协议项下的其他义务。</w:t>
      </w:r>
    </w:p>
    <w:p w14:paraId="35A758E1" w14:textId="77777777" w:rsidR="00BB3CCD" w:rsidRDefault="002A659E">
      <w:pPr>
        <w:pStyle w:val="1"/>
        <w:numPr>
          <w:ilvl w:val="0"/>
          <w:numId w:val="3"/>
        </w:numPr>
        <w:rPr>
          <w:rFonts w:ascii="仿宋" w:eastAsia="仿宋" w:hAnsi="仿宋" w:cs="仿宋"/>
          <w:sz w:val="28"/>
          <w:szCs w:val="28"/>
        </w:rPr>
      </w:pPr>
      <w:bookmarkStart w:id="76" w:name="_Toc21608541"/>
      <w:bookmarkStart w:id="77" w:name="_Toc666_WPSOffice_Level1"/>
      <w:r>
        <w:rPr>
          <w:rFonts w:ascii="仿宋" w:eastAsia="仿宋" w:hAnsi="仿宋" w:cs="仿宋" w:hint="eastAsia"/>
          <w:sz w:val="28"/>
          <w:szCs w:val="28"/>
        </w:rPr>
        <w:t>违约责任及合同终止</w:t>
      </w:r>
      <w:bookmarkEnd w:id="76"/>
      <w:bookmarkEnd w:id="77"/>
    </w:p>
    <w:p w14:paraId="700982C2"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t>如任何一方违反或不履行本协议所规定的义务，违约方在收到守约方要求纠正其违约行为的书面通知之日，应立即停止该违约行为或履行义务，并</w:t>
      </w:r>
      <w:r>
        <w:rPr>
          <w:rFonts w:ascii="仿宋" w:eastAsia="仿宋" w:hAnsi="仿宋" w:cs="仿宋" w:hint="eastAsia"/>
          <w:color w:val="000000"/>
          <w:spacing w:val="-3"/>
          <w:sz w:val="28"/>
          <w:szCs w:val="28"/>
        </w:rPr>
        <w:lastRenderedPageBreak/>
        <w:t>在10日内赔偿守约方因该违约行为造成的经济损失，违约方以守约方先行违约为由提出书面抗辩的除外。如违约方经守约方催告后继续该违约行为或拒不履行该应尽义务的，守约方除就其经济损失（包括但不限直接经济损失、间接经济损失）获得违约方赔偿、追究违约方违约责任外，亦有权提前终止本协议。</w:t>
      </w:r>
    </w:p>
    <w:p w14:paraId="37EA3035"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t>甲方应严格履行本协议的支付服务费义务，如无正当理由未及时支付服务</w:t>
      </w:r>
      <w:r w:rsidRPr="00AD6602">
        <w:rPr>
          <w:rFonts w:ascii="仿宋" w:eastAsia="仿宋" w:hAnsi="仿宋" w:cs="仿宋" w:hint="eastAsia"/>
          <w:color w:val="000000"/>
          <w:spacing w:val="-3"/>
          <w:sz w:val="28"/>
          <w:szCs w:val="28"/>
        </w:rPr>
        <w:t>费，甲方应承担违约责任，每延迟一日，甲方应按日计算应付服务费的</w:t>
      </w:r>
      <w:r w:rsidRPr="00AD6602">
        <w:rPr>
          <w:rFonts w:ascii="仿宋" w:eastAsia="仿宋" w:hAnsi="仿宋" w:cs="仿宋" w:hint="eastAsia"/>
          <w:b/>
          <w:bCs/>
          <w:color w:val="000000"/>
          <w:spacing w:val="-3"/>
          <w:sz w:val="28"/>
          <w:szCs w:val="28"/>
        </w:rPr>
        <w:t>万分之一</w:t>
      </w:r>
      <w:r w:rsidRPr="00AD6602">
        <w:rPr>
          <w:rFonts w:ascii="仿宋" w:eastAsia="仿宋" w:hAnsi="仿宋" w:cs="仿宋" w:hint="eastAsia"/>
          <w:color w:val="000000"/>
          <w:spacing w:val="-3"/>
          <w:sz w:val="28"/>
          <w:szCs w:val="28"/>
        </w:rPr>
        <w:t>向乙方支付延迟金。如果逾期超过30日不支付，乙方有权解除本协议。乙方在本协议项下尚未履行的</w:t>
      </w:r>
      <w:r>
        <w:rPr>
          <w:rFonts w:ascii="仿宋" w:eastAsia="仿宋" w:hAnsi="仿宋" w:cs="仿宋" w:hint="eastAsia"/>
          <w:color w:val="000000"/>
          <w:spacing w:val="-3"/>
          <w:sz w:val="28"/>
          <w:szCs w:val="28"/>
        </w:rPr>
        <w:t>义务即告终止，已经履行义务但尚未得到支付的服务，乙方有权向甲方追偿服务费。</w:t>
      </w:r>
    </w:p>
    <w:p w14:paraId="2E48321A"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t>甲方和甲方用户应确保用户数据传递的及时性和准确性，如因甲方未及时传递数据导致用户向乙方产生投诉，甲方应承担由此引发的责任并负责落实用户的安抚工作，如因此导致乙方产生损失的，则应由甲方负责赔偿。如果乙方在收到合格数据且用户提出服务要求时乙方不履行相关服务义务，乙方需对甲方的相关损失进行赔偿。如乙方收到甲方合格数据后因自身原因导致数据接收错误或保存错误等导致乙方未按照合同约定提供服务，乙方应及时修正，如因此给甲方或用户造成损失，乙方应负责赔偿。</w:t>
      </w:r>
    </w:p>
    <w:p w14:paraId="22B6E8E9"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t>乙方应保证其服务方式、服务内容合理且符合合同约定且原则上不会导致甲方用户投诉，如因乙方未按照本协议约定履行服务内容或未达到本协议约定的服务标准发生了有效投诉，乙方应尽力配合甲方及时、有效地解决，不会造成甲方任何不良影响。如该投诉造成甲方经济或声誉受损，乙方应赔偿甲方损失。</w:t>
      </w:r>
    </w:p>
    <w:p w14:paraId="5E1207D6"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t>任何一方失去支付能力、破产、中止支付、被清算、亏损或被中止经营，或无力解决现有债务时，本协议终止。若乙方破产、被清算，乙方将妥善安排甲方用户的剩余服务需求，如无法满足甲方用户需求的将退还其尚未提供服务的相关费用并承担因此给甲方造成的全部损失。甲方所负责任义务情形同上。</w:t>
      </w:r>
    </w:p>
    <w:p w14:paraId="74C38ABC" w14:textId="77777777" w:rsidR="00BB3CCD" w:rsidRDefault="002A659E">
      <w:pPr>
        <w:widowControl/>
        <w:numPr>
          <w:ilvl w:val="0"/>
          <w:numId w:val="22"/>
        </w:numPr>
        <w:tabs>
          <w:tab w:val="left" w:pos="-720"/>
          <w:tab w:val="left" w:pos="840"/>
        </w:tabs>
        <w:suppressAutoHyphens/>
        <w:autoSpaceDE w:val="0"/>
        <w:autoSpaceDN w:val="0"/>
        <w:spacing w:line="288" w:lineRule="auto"/>
        <w:rPr>
          <w:rFonts w:ascii="仿宋" w:eastAsia="仿宋" w:hAnsi="仿宋" w:cs="仿宋"/>
          <w:color w:val="000000"/>
          <w:spacing w:val="-3"/>
          <w:sz w:val="28"/>
          <w:szCs w:val="28"/>
        </w:rPr>
      </w:pPr>
      <w:r>
        <w:rPr>
          <w:rFonts w:ascii="仿宋" w:eastAsia="仿宋" w:hAnsi="仿宋" w:cs="仿宋" w:hint="eastAsia"/>
          <w:color w:val="000000"/>
          <w:spacing w:val="-3"/>
          <w:sz w:val="28"/>
          <w:szCs w:val="28"/>
        </w:rPr>
        <w:lastRenderedPageBreak/>
        <w:t>本协议任何一方根据法律或合同约定有权解除合同时，如未选择解除合同，则有权要求另一方继续履行。但该种情况下，</w:t>
      </w:r>
      <w:proofErr w:type="gramStart"/>
      <w:r>
        <w:rPr>
          <w:rFonts w:ascii="仿宋" w:eastAsia="仿宋" w:hAnsi="仿宋" w:cs="仿宋" w:hint="eastAsia"/>
          <w:color w:val="000000"/>
          <w:spacing w:val="-3"/>
          <w:sz w:val="28"/>
          <w:szCs w:val="28"/>
        </w:rPr>
        <w:t>不</w:t>
      </w:r>
      <w:proofErr w:type="gramEnd"/>
      <w:r>
        <w:rPr>
          <w:rFonts w:ascii="仿宋" w:eastAsia="仿宋" w:hAnsi="仿宋" w:cs="仿宋" w:hint="eastAsia"/>
          <w:color w:val="000000"/>
          <w:spacing w:val="-3"/>
          <w:sz w:val="28"/>
          <w:szCs w:val="28"/>
        </w:rPr>
        <w:t>免除该另一方应承担的其他违约责任。</w:t>
      </w:r>
    </w:p>
    <w:p w14:paraId="0CAE4104" w14:textId="77777777" w:rsidR="00BB3CCD" w:rsidRDefault="002A659E">
      <w:pPr>
        <w:pStyle w:val="1"/>
        <w:numPr>
          <w:ilvl w:val="0"/>
          <w:numId w:val="3"/>
        </w:numPr>
        <w:rPr>
          <w:rFonts w:ascii="仿宋" w:eastAsia="仿宋" w:hAnsi="仿宋" w:cs="仿宋"/>
          <w:sz w:val="28"/>
          <w:szCs w:val="28"/>
        </w:rPr>
      </w:pPr>
      <w:bookmarkStart w:id="78" w:name="_Toc21608542"/>
      <w:bookmarkStart w:id="79" w:name="_Toc2833_WPSOffice_Level1"/>
      <w:r>
        <w:rPr>
          <w:rFonts w:ascii="仿宋" w:eastAsia="仿宋" w:hAnsi="仿宋" w:cs="仿宋" w:hint="eastAsia"/>
          <w:sz w:val="28"/>
          <w:szCs w:val="28"/>
        </w:rPr>
        <w:t>不可抗力</w:t>
      </w:r>
      <w:bookmarkEnd w:id="78"/>
      <w:bookmarkEnd w:id="79"/>
    </w:p>
    <w:p w14:paraId="1400ED87" w14:textId="77777777" w:rsidR="00BB3CCD" w:rsidRDefault="002A659E">
      <w:pPr>
        <w:numPr>
          <w:ilvl w:val="0"/>
          <w:numId w:val="23"/>
        </w:numPr>
        <w:spacing w:line="288" w:lineRule="auto"/>
        <w:rPr>
          <w:rFonts w:ascii="仿宋" w:eastAsia="仿宋" w:hAnsi="仿宋" w:cs="仿宋"/>
          <w:sz w:val="28"/>
          <w:szCs w:val="28"/>
        </w:rPr>
      </w:pPr>
      <w:r>
        <w:rPr>
          <w:rFonts w:ascii="仿宋" w:eastAsia="仿宋" w:hAnsi="仿宋" w:cs="仿宋" w:hint="eastAsia"/>
          <w:sz w:val="28"/>
          <w:szCs w:val="28"/>
        </w:rPr>
        <w:t>不可抗力指甲乙双方不能合理控制、不可预见或即使预见亦无法避免的事件，该事件妨碍、影响或延误任何一方根据协议履行其全部或部分义务。包括但不限于政府行为、政策突变、自然灾害、战争、公共机构禁止的原因致使本协议不能继续履行。</w:t>
      </w:r>
    </w:p>
    <w:p w14:paraId="02A51AEE" w14:textId="77777777" w:rsidR="00BB3CCD" w:rsidRDefault="002A659E">
      <w:pPr>
        <w:numPr>
          <w:ilvl w:val="0"/>
          <w:numId w:val="24"/>
        </w:numPr>
        <w:spacing w:line="288" w:lineRule="auto"/>
        <w:rPr>
          <w:rFonts w:ascii="仿宋" w:eastAsia="仿宋" w:hAnsi="仿宋" w:cs="仿宋"/>
          <w:sz w:val="28"/>
          <w:szCs w:val="28"/>
        </w:rPr>
      </w:pPr>
      <w:r>
        <w:rPr>
          <w:rFonts w:ascii="仿宋" w:eastAsia="仿宋" w:hAnsi="仿宋" w:cs="仿宋" w:hint="eastAsia"/>
          <w:sz w:val="28"/>
          <w:szCs w:val="28"/>
        </w:rPr>
        <w:t>当延误和无法履行义务是由于不可抗力造成时，履行本协议受阻的一方应以最便捷的方式毫无延误地通知另一方，并在发生不可抗力事件之日起十日内向对方提供该事件的详细书面报告和有关证明。受到不可抗力影响的一方应采取所有合理行为使损失减少到最低程度，否则将赔偿另一方由此造成的损失。</w:t>
      </w:r>
    </w:p>
    <w:p w14:paraId="1306C97F" w14:textId="77777777" w:rsidR="00BB3CCD" w:rsidRDefault="002A659E">
      <w:pPr>
        <w:numPr>
          <w:ilvl w:val="0"/>
          <w:numId w:val="24"/>
        </w:numPr>
        <w:spacing w:line="288" w:lineRule="auto"/>
        <w:rPr>
          <w:rFonts w:ascii="仿宋" w:eastAsia="仿宋" w:hAnsi="仿宋" w:cs="仿宋"/>
          <w:sz w:val="28"/>
          <w:szCs w:val="28"/>
        </w:rPr>
      </w:pPr>
      <w:r>
        <w:rPr>
          <w:rFonts w:ascii="仿宋" w:eastAsia="仿宋" w:hAnsi="仿宋" w:cs="仿宋" w:hint="eastAsia"/>
          <w:sz w:val="28"/>
          <w:szCs w:val="28"/>
        </w:rPr>
        <w:t>双方应根据不可抗力事件对履行本协议的影响，决定是否终止或推迟本协议的履行，或部分或全部免除受阻方在本协议项下的义务。</w:t>
      </w:r>
    </w:p>
    <w:p w14:paraId="066CC6FD" w14:textId="77777777" w:rsidR="00BB3CCD" w:rsidRDefault="002A659E">
      <w:pPr>
        <w:pStyle w:val="1"/>
        <w:numPr>
          <w:ilvl w:val="0"/>
          <w:numId w:val="3"/>
        </w:numPr>
        <w:rPr>
          <w:rFonts w:ascii="仿宋" w:eastAsia="仿宋" w:hAnsi="仿宋" w:cs="仿宋"/>
          <w:sz w:val="28"/>
          <w:szCs w:val="28"/>
        </w:rPr>
      </w:pPr>
      <w:bookmarkStart w:id="80" w:name="_Toc21608543"/>
      <w:bookmarkStart w:id="81" w:name="_Toc2190_WPSOffice_Level1"/>
      <w:r>
        <w:rPr>
          <w:rFonts w:ascii="仿宋" w:eastAsia="仿宋" w:hAnsi="仿宋" w:cs="仿宋" w:hint="eastAsia"/>
          <w:sz w:val="28"/>
          <w:szCs w:val="28"/>
        </w:rPr>
        <w:t>反商业贿赂条款</w:t>
      </w:r>
      <w:bookmarkEnd w:id="80"/>
      <w:bookmarkEnd w:id="81"/>
    </w:p>
    <w:p w14:paraId="161A84B8" w14:textId="77777777" w:rsidR="00BB3CCD" w:rsidRDefault="002A659E">
      <w:pPr>
        <w:pStyle w:val="af5"/>
        <w:numPr>
          <w:ilvl w:val="0"/>
          <w:numId w:val="25"/>
        </w:numPr>
        <w:spacing w:line="288" w:lineRule="auto"/>
        <w:ind w:firstLineChars="0"/>
        <w:rPr>
          <w:rFonts w:ascii="仿宋" w:eastAsia="仿宋" w:hAnsi="仿宋" w:cs="仿宋"/>
          <w:sz w:val="28"/>
          <w:szCs w:val="28"/>
        </w:rPr>
      </w:pPr>
      <w:r>
        <w:rPr>
          <w:rFonts w:ascii="仿宋" w:eastAsia="仿宋" w:hAnsi="仿宋" w:cs="仿宋" w:hint="eastAsia"/>
          <w:sz w:val="28"/>
          <w:szCs w:val="28"/>
        </w:rPr>
        <w:t>甲乙双方都清楚并愿意严格遵守中华人民共和国反商业贿赂的法律规定，双方都清楚任何形式的贿赂和贪污行为都将触犯法律，并将受到法律的严惩。</w:t>
      </w:r>
    </w:p>
    <w:p w14:paraId="12625226" w14:textId="77777777" w:rsidR="00BB3CCD" w:rsidRDefault="002A659E">
      <w:pPr>
        <w:pStyle w:val="af5"/>
        <w:numPr>
          <w:ilvl w:val="0"/>
          <w:numId w:val="25"/>
        </w:numPr>
        <w:spacing w:line="288" w:lineRule="auto"/>
        <w:ind w:firstLineChars="0"/>
        <w:rPr>
          <w:rFonts w:ascii="仿宋" w:eastAsia="仿宋" w:hAnsi="仿宋" w:cs="仿宋"/>
          <w:sz w:val="28"/>
          <w:szCs w:val="28"/>
        </w:rPr>
      </w:pPr>
      <w:r>
        <w:rPr>
          <w:rFonts w:ascii="仿宋" w:eastAsia="仿宋" w:hAnsi="仿宋" w:cs="仿宋" w:hint="eastAsia"/>
          <w:sz w:val="28"/>
          <w:szCs w:val="28"/>
        </w:rPr>
        <w:t>甲方或</w:t>
      </w:r>
      <w:proofErr w:type="gramStart"/>
      <w:r>
        <w:rPr>
          <w:rFonts w:ascii="仿宋" w:eastAsia="仿宋" w:hAnsi="仿宋" w:cs="仿宋" w:hint="eastAsia"/>
          <w:sz w:val="28"/>
          <w:szCs w:val="28"/>
        </w:rPr>
        <w:t>乙方均</w:t>
      </w:r>
      <w:proofErr w:type="gramEnd"/>
      <w:r>
        <w:rPr>
          <w:rFonts w:ascii="仿宋" w:eastAsia="仿宋" w:hAnsi="仿宋" w:cs="仿宋" w:hint="eastAsia"/>
          <w:sz w:val="28"/>
          <w:szCs w:val="28"/>
        </w:rPr>
        <w:t>不得向对方或对方经办人员或其他相关人员索要、收受、提供给予协议约定外的任何利益包括但不限于明扣、暗扣、现金、购物卡、实物、有价证券、旅游或其他非物质性利益等，但如该等利益属于行业惯例或通常做法，则须在协议中明示。</w:t>
      </w:r>
    </w:p>
    <w:p w14:paraId="60F64455" w14:textId="77777777" w:rsidR="00BB3CCD" w:rsidRDefault="002A659E">
      <w:pPr>
        <w:pStyle w:val="af5"/>
        <w:numPr>
          <w:ilvl w:val="0"/>
          <w:numId w:val="25"/>
        </w:numPr>
        <w:spacing w:line="288" w:lineRule="auto"/>
        <w:ind w:firstLineChars="0"/>
        <w:rPr>
          <w:rFonts w:ascii="仿宋" w:eastAsia="仿宋" w:hAnsi="仿宋" w:cs="仿宋"/>
          <w:sz w:val="28"/>
          <w:szCs w:val="28"/>
        </w:rPr>
      </w:pPr>
      <w:r>
        <w:rPr>
          <w:rFonts w:ascii="仿宋" w:eastAsia="仿宋" w:hAnsi="仿宋" w:cs="仿宋" w:hint="eastAsia"/>
          <w:sz w:val="28"/>
          <w:szCs w:val="28"/>
        </w:rPr>
        <w:lastRenderedPageBreak/>
        <w:t>乙方严格禁止乙方经办人员的任何商业贿赂行为，乙方经办人员发生本条第二款所列示的任何一种行为，都是违反乙方公司制度的，都将受到乙方公司制度和国家法律的惩处。</w:t>
      </w:r>
    </w:p>
    <w:p w14:paraId="62A86A7C" w14:textId="77777777" w:rsidR="00BB3CCD" w:rsidRDefault="002A659E">
      <w:pPr>
        <w:pStyle w:val="af5"/>
        <w:numPr>
          <w:ilvl w:val="0"/>
          <w:numId w:val="25"/>
        </w:numPr>
        <w:spacing w:line="288" w:lineRule="auto"/>
        <w:ind w:firstLineChars="0"/>
        <w:rPr>
          <w:rFonts w:ascii="仿宋" w:eastAsia="仿宋" w:hAnsi="仿宋" w:cs="仿宋"/>
          <w:sz w:val="28"/>
          <w:szCs w:val="28"/>
        </w:rPr>
      </w:pPr>
      <w:r>
        <w:rPr>
          <w:rFonts w:ascii="仿宋" w:eastAsia="仿宋" w:hAnsi="仿宋" w:cs="仿宋" w:hint="eastAsia"/>
          <w:sz w:val="28"/>
          <w:szCs w:val="28"/>
        </w:rPr>
        <w:t>如因一方或一方经办人违反上述第二条第三条之规定给对方造成损失的，应承担损害赔偿责任。</w:t>
      </w:r>
    </w:p>
    <w:p w14:paraId="720A0FAE" w14:textId="77777777" w:rsidR="00BB3CCD" w:rsidRDefault="002A659E">
      <w:pPr>
        <w:pStyle w:val="af5"/>
        <w:numPr>
          <w:ilvl w:val="0"/>
          <w:numId w:val="25"/>
        </w:numPr>
        <w:spacing w:line="288" w:lineRule="auto"/>
        <w:ind w:firstLineChars="0"/>
        <w:rPr>
          <w:rFonts w:ascii="仿宋" w:eastAsia="仿宋" w:hAnsi="仿宋" w:cs="仿宋"/>
          <w:sz w:val="28"/>
          <w:szCs w:val="28"/>
        </w:rPr>
      </w:pPr>
      <w:r>
        <w:rPr>
          <w:rFonts w:ascii="仿宋" w:eastAsia="仿宋" w:hAnsi="仿宋" w:cs="仿宋" w:hint="eastAsia"/>
          <w:sz w:val="28"/>
          <w:szCs w:val="28"/>
        </w:rPr>
        <w:t>本条所称“其他相关人员”是指甲乙双方经办人以外的与协议有直接或间接利益关系的人员，包括但不仅限于协议经办人的亲友。</w:t>
      </w:r>
    </w:p>
    <w:p w14:paraId="070870FD" w14:textId="77777777" w:rsidR="00BB3CCD" w:rsidRDefault="002A659E">
      <w:pPr>
        <w:pStyle w:val="1"/>
        <w:numPr>
          <w:ilvl w:val="0"/>
          <w:numId w:val="3"/>
        </w:numPr>
        <w:rPr>
          <w:rFonts w:ascii="仿宋" w:eastAsia="仿宋" w:hAnsi="仿宋" w:cs="仿宋"/>
          <w:sz w:val="28"/>
          <w:szCs w:val="28"/>
        </w:rPr>
      </w:pPr>
      <w:bookmarkStart w:id="82" w:name="_Toc26718_WPSOffice_Level1"/>
      <w:bookmarkStart w:id="83" w:name="_Toc21608544"/>
      <w:r>
        <w:rPr>
          <w:rFonts w:ascii="仿宋" w:eastAsia="仿宋" w:hAnsi="仿宋" w:cs="仿宋" w:hint="eastAsia"/>
          <w:sz w:val="28"/>
          <w:szCs w:val="28"/>
        </w:rPr>
        <w:t>反虚假宣传条款</w:t>
      </w:r>
      <w:bookmarkEnd w:id="82"/>
      <w:bookmarkEnd w:id="83"/>
    </w:p>
    <w:p w14:paraId="69E3473D" w14:textId="0C0AF17B" w:rsidR="00BB3CCD" w:rsidRDefault="002A659E">
      <w:pPr>
        <w:spacing w:line="288" w:lineRule="auto"/>
        <w:ind w:leftChars="100" w:left="300"/>
        <w:rPr>
          <w:rFonts w:ascii="仿宋" w:eastAsia="仿宋" w:hAnsi="仿宋" w:cs="仿宋"/>
          <w:sz w:val="28"/>
          <w:szCs w:val="28"/>
        </w:rPr>
      </w:pPr>
      <w:r>
        <w:rPr>
          <w:rFonts w:ascii="仿宋" w:eastAsia="仿宋" w:hAnsi="仿宋" w:cs="仿宋" w:hint="eastAsia"/>
          <w:sz w:val="28"/>
          <w:szCs w:val="28"/>
        </w:rPr>
        <w:t>甲乙双方均清楚并愿意严格遵守中华人民共和国《</w:t>
      </w:r>
      <w:r w:rsidR="00352EEB">
        <w:rPr>
          <w:rFonts w:ascii="仿宋" w:eastAsia="仿宋" w:hAnsi="仿宋" w:cs="仿宋" w:hint="eastAsia"/>
          <w:sz w:val="28"/>
          <w:szCs w:val="28"/>
        </w:rPr>
        <w:t>民法典</w:t>
      </w:r>
      <w:r>
        <w:rPr>
          <w:rFonts w:ascii="仿宋" w:eastAsia="仿宋" w:hAnsi="仿宋" w:cs="仿宋" w:hint="eastAsia"/>
          <w:sz w:val="28"/>
          <w:szCs w:val="28"/>
        </w:rPr>
        <w:t>》《著作</w:t>
      </w:r>
      <w:r w:rsidR="00A342C9">
        <w:rPr>
          <w:rFonts w:ascii="仿宋" w:eastAsia="仿宋" w:hAnsi="仿宋" w:cs="仿宋" w:hint="eastAsia"/>
          <w:sz w:val="28"/>
          <w:szCs w:val="28"/>
        </w:rPr>
        <w:t>权法》、《商标法》、《专利法》、《反不正当竞争法》等知识产权类</w:t>
      </w:r>
      <w:r>
        <w:rPr>
          <w:rFonts w:ascii="仿宋" w:eastAsia="仿宋" w:hAnsi="仿宋" w:cs="仿宋" w:hint="eastAsia"/>
          <w:sz w:val="28"/>
          <w:szCs w:val="28"/>
        </w:rPr>
        <w:t>及广告法等相关法律的规定，双方均有权就本协议所约定事项以约定方式在约定范围内进行真实、合理的使用或宣传，但不得涉及合同所约定的保密内容。为避免商标侵权及不当宣传等风险的发生，双方均同意，在使用对方的商标、品牌、企业名称等进行宣传前，均须获得对方事先的书面认可，否则，不得进行此类使用或宣传。双方在此承诺，会积极响应对方提出的就合作事项的合理使用或宣传申请。双方均承认，未经对方事先书面同意而利用其商标、品牌及企业名称等进行商业宣传；虚构合作事项；夸大合作范围、内容、效果、规模、程度等，均属对本协议的违反，并可能因虚假宣传构成不正当竞争，守约方或被侵权人将保留追究相应法律责任的权利。</w:t>
      </w:r>
    </w:p>
    <w:p w14:paraId="4F30EB3E" w14:textId="77777777" w:rsidR="00BB3CCD" w:rsidRDefault="002A659E">
      <w:pPr>
        <w:pStyle w:val="1"/>
        <w:numPr>
          <w:ilvl w:val="0"/>
          <w:numId w:val="3"/>
        </w:numPr>
        <w:rPr>
          <w:rFonts w:ascii="仿宋" w:eastAsia="仿宋" w:hAnsi="仿宋" w:cs="仿宋"/>
          <w:sz w:val="28"/>
          <w:szCs w:val="28"/>
        </w:rPr>
      </w:pPr>
      <w:bookmarkStart w:id="84" w:name="_Toc21608545"/>
      <w:bookmarkStart w:id="85" w:name="_Toc10564_WPSOffice_Level1"/>
      <w:r>
        <w:rPr>
          <w:rFonts w:ascii="仿宋" w:eastAsia="仿宋" w:hAnsi="仿宋" w:cs="仿宋" w:hint="eastAsia"/>
          <w:sz w:val="28"/>
          <w:szCs w:val="28"/>
        </w:rPr>
        <w:t>合同的生效及有效期</w:t>
      </w:r>
      <w:bookmarkEnd w:id="84"/>
      <w:bookmarkEnd w:id="85"/>
    </w:p>
    <w:p w14:paraId="22BD7B92" w14:textId="2D59B8EF" w:rsidR="00BB3CCD" w:rsidRDefault="002A659E">
      <w:pPr>
        <w:pStyle w:val="af5"/>
        <w:numPr>
          <w:ilvl w:val="0"/>
          <w:numId w:val="26"/>
        </w:numPr>
        <w:spacing w:line="288" w:lineRule="auto"/>
        <w:ind w:firstLineChars="0"/>
        <w:rPr>
          <w:rFonts w:ascii="仿宋" w:eastAsia="仿宋" w:hAnsi="仿宋" w:cs="仿宋"/>
          <w:spacing w:val="-3"/>
          <w:sz w:val="28"/>
          <w:szCs w:val="28"/>
        </w:rPr>
      </w:pPr>
      <w:r w:rsidRPr="00C51FB7">
        <w:rPr>
          <w:rFonts w:ascii="仿宋" w:eastAsia="仿宋" w:hAnsi="仿宋" w:cs="仿宋" w:hint="eastAsia"/>
          <w:color w:val="C00000"/>
          <w:spacing w:val="-3"/>
          <w:sz w:val="28"/>
          <w:szCs w:val="28"/>
        </w:rPr>
        <w:t>本协议有效期为</w:t>
      </w:r>
      <w:r w:rsidRPr="00C51FB7">
        <w:rPr>
          <w:rFonts w:ascii="仿宋" w:eastAsia="仿宋" w:hAnsi="仿宋" w:cs="仿宋" w:hint="eastAsia"/>
          <w:color w:val="C00000"/>
          <w:spacing w:val="-3"/>
          <w:sz w:val="28"/>
          <w:szCs w:val="28"/>
          <w:u w:val="single"/>
        </w:rPr>
        <w:t xml:space="preserve">  </w:t>
      </w:r>
      <w:r w:rsidR="00C51FB7">
        <w:rPr>
          <w:rFonts w:ascii="仿宋" w:eastAsia="仿宋" w:hAnsi="仿宋" w:cs="仿宋" w:hint="eastAsia"/>
          <w:color w:val="C00000"/>
          <w:spacing w:val="-3"/>
          <w:sz w:val="28"/>
          <w:szCs w:val="28"/>
          <w:u w:val="single"/>
        </w:rPr>
        <w:t xml:space="preserve"> </w:t>
      </w:r>
      <w:ins w:id="86" w:author=" " w:date="2021-07-06T17:13:00Z">
        <w:r w:rsidR="00867B10">
          <w:rPr>
            <w:rFonts w:ascii="仿宋" w:eastAsia="仿宋" w:hAnsi="仿宋" w:cs="仿宋"/>
            <w:color w:val="C00000"/>
            <w:spacing w:val="-3"/>
            <w:sz w:val="28"/>
            <w:szCs w:val="28"/>
            <w:u w:val="single"/>
          </w:rPr>
          <w:t>3</w:t>
        </w:r>
      </w:ins>
      <w:del w:id="87" w:author=" " w:date="2021-07-06T17:12:00Z">
        <w:r w:rsidR="006D2527" w:rsidDel="00867B10">
          <w:rPr>
            <w:rFonts w:ascii="仿宋" w:eastAsia="仿宋" w:hAnsi="仿宋" w:cs="仿宋"/>
            <w:color w:val="C00000"/>
            <w:spacing w:val="-3"/>
            <w:sz w:val="28"/>
            <w:szCs w:val="28"/>
            <w:u w:val="single"/>
          </w:rPr>
          <w:delText>1</w:delText>
        </w:r>
        <w:r w:rsidR="00C51FB7" w:rsidDel="00867B10">
          <w:rPr>
            <w:rFonts w:ascii="仿宋" w:eastAsia="仿宋" w:hAnsi="仿宋" w:cs="仿宋"/>
            <w:color w:val="C00000"/>
            <w:spacing w:val="-3"/>
            <w:sz w:val="28"/>
            <w:szCs w:val="28"/>
            <w:u w:val="single"/>
          </w:rPr>
          <w:delText xml:space="preserve"> </w:delText>
        </w:r>
      </w:del>
      <w:r w:rsidRPr="00C51FB7">
        <w:rPr>
          <w:rFonts w:ascii="仿宋" w:eastAsia="仿宋" w:hAnsi="仿宋" w:cs="仿宋" w:hint="eastAsia"/>
          <w:color w:val="C00000"/>
          <w:spacing w:val="-3"/>
          <w:sz w:val="28"/>
          <w:szCs w:val="28"/>
        </w:rPr>
        <w:t>年，自</w:t>
      </w:r>
      <w:r w:rsidR="00C51FB7">
        <w:rPr>
          <w:rFonts w:ascii="仿宋" w:eastAsia="仿宋" w:hAnsi="仿宋" w:cs="仿宋"/>
          <w:color w:val="C00000"/>
          <w:spacing w:val="-3"/>
          <w:sz w:val="28"/>
          <w:szCs w:val="28"/>
        </w:rPr>
        <w:t>__</w:t>
      </w:r>
      <w:r w:rsidR="006D2527">
        <w:rPr>
          <w:rFonts w:ascii="仿宋" w:eastAsia="仿宋" w:hAnsi="仿宋" w:cs="仿宋"/>
          <w:color w:val="C00000"/>
          <w:spacing w:val="-3"/>
          <w:sz w:val="28"/>
          <w:szCs w:val="28"/>
        </w:rPr>
        <w:t>2021</w:t>
      </w:r>
      <w:r w:rsidR="00C51FB7">
        <w:rPr>
          <w:rFonts w:ascii="仿宋" w:eastAsia="仿宋" w:hAnsi="仿宋" w:cs="仿宋"/>
          <w:color w:val="C00000"/>
          <w:spacing w:val="-3"/>
          <w:sz w:val="28"/>
          <w:szCs w:val="28"/>
        </w:rPr>
        <w:t>_</w:t>
      </w:r>
      <w:r w:rsidR="00C51FB7">
        <w:rPr>
          <w:rFonts w:ascii="仿宋" w:eastAsia="仿宋" w:hAnsi="仿宋" w:cs="仿宋" w:hint="eastAsia"/>
          <w:color w:val="C00000"/>
          <w:spacing w:val="-3"/>
          <w:sz w:val="28"/>
          <w:szCs w:val="28"/>
        </w:rPr>
        <w:t>_</w:t>
      </w:r>
      <w:r w:rsidRPr="00C51FB7">
        <w:rPr>
          <w:rFonts w:ascii="仿宋" w:eastAsia="仿宋" w:hAnsi="仿宋" w:cs="仿宋" w:hint="eastAsia"/>
          <w:color w:val="C00000"/>
          <w:spacing w:val="-3"/>
          <w:sz w:val="28"/>
          <w:szCs w:val="28"/>
        </w:rPr>
        <w:t>年</w:t>
      </w:r>
      <w:r w:rsidRPr="00C51FB7">
        <w:rPr>
          <w:rFonts w:ascii="仿宋" w:eastAsia="仿宋" w:hAnsi="仿宋" w:cs="仿宋" w:hint="eastAsia"/>
          <w:color w:val="C00000"/>
          <w:spacing w:val="-3"/>
          <w:sz w:val="28"/>
          <w:szCs w:val="28"/>
          <w:u w:val="single"/>
        </w:rPr>
        <w:t xml:space="preserve">   </w:t>
      </w:r>
      <w:r w:rsidR="006D2527">
        <w:rPr>
          <w:rFonts w:ascii="仿宋" w:eastAsia="仿宋" w:hAnsi="仿宋" w:cs="仿宋"/>
          <w:color w:val="C00000"/>
          <w:spacing w:val="-3"/>
          <w:sz w:val="28"/>
          <w:szCs w:val="28"/>
          <w:u w:val="single"/>
        </w:rPr>
        <w:t>7</w:t>
      </w:r>
      <w:r w:rsidRPr="00C51FB7">
        <w:rPr>
          <w:rFonts w:ascii="仿宋" w:eastAsia="仿宋" w:hAnsi="仿宋" w:cs="仿宋" w:hint="eastAsia"/>
          <w:color w:val="C00000"/>
          <w:spacing w:val="-3"/>
          <w:sz w:val="28"/>
          <w:szCs w:val="28"/>
          <w:u w:val="single"/>
        </w:rPr>
        <w:t xml:space="preserve"> </w:t>
      </w:r>
      <w:r w:rsidRPr="00C51FB7">
        <w:rPr>
          <w:rFonts w:ascii="仿宋" w:eastAsia="仿宋" w:hAnsi="仿宋" w:cs="仿宋" w:hint="eastAsia"/>
          <w:color w:val="C00000"/>
          <w:spacing w:val="-3"/>
          <w:sz w:val="28"/>
          <w:szCs w:val="28"/>
        </w:rPr>
        <w:t>月</w:t>
      </w:r>
      <w:r w:rsidRPr="00C51FB7">
        <w:rPr>
          <w:rFonts w:ascii="仿宋" w:eastAsia="仿宋" w:hAnsi="仿宋" w:cs="仿宋" w:hint="eastAsia"/>
          <w:color w:val="C00000"/>
          <w:spacing w:val="-3"/>
          <w:sz w:val="28"/>
          <w:szCs w:val="28"/>
          <w:u w:val="single"/>
        </w:rPr>
        <w:t xml:space="preserve">  </w:t>
      </w:r>
      <w:ins w:id="88" w:author=" " w:date="2021-07-06T17:13:00Z">
        <w:r w:rsidR="00867B10">
          <w:rPr>
            <w:rFonts w:ascii="仿宋" w:eastAsia="仿宋" w:hAnsi="仿宋" w:cs="仿宋"/>
            <w:color w:val="C00000"/>
            <w:spacing w:val="-3"/>
            <w:sz w:val="28"/>
            <w:szCs w:val="28"/>
            <w:u w:val="single"/>
          </w:rPr>
          <w:t>6</w:t>
        </w:r>
      </w:ins>
      <w:del w:id="89" w:author=" " w:date="2021-07-06T17:13:00Z">
        <w:r w:rsidR="006D2527" w:rsidDel="00867B10">
          <w:rPr>
            <w:rFonts w:ascii="仿宋" w:eastAsia="仿宋" w:hAnsi="仿宋" w:cs="仿宋"/>
            <w:color w:val="C00000"/>
            <w:spacing w:val="-3"/>
            <w:sz w:val="28"/>
            <w:szCs w:val="28"/>
            <w:u w:val="single"/>
          </w:rPr>
          <w:delText>1</w:delText>
        </w:r>
        <w:r w:rsidRPr="00C51FB7" w:rsidDel="00867B10">
          <w:rPr>
            <w:rFonts w:ascii="仿宋" w:eastAsia="仿宋" w:hAnsi="仿宋" w:cs="仿宋" w:hint="eastAsia"/>
            <w:color w:val="C00000"/>
            <w:spacing w:val="-3"/>
            <w:sz w:val="28"/>
            <w:szCs w:val="28"/>
            <w:u w:val="single"/>
          </w:rPr>
          <w:delText xml:space="preserve"> </w:delText>
        </w:r>
      </w:del>
      <w:r w:rsidRPr="00C51FB7">
        <w:rPr>
          <w:rFonts w:ascii="仿宋" w:eastAsia="仿宋" w:hAnsi="仿宋" w:cs="仿宋" w:hint="eastAsia"/>
          <w:color w:val="C00000"/>
          <w:spacing w:val="-3"/>
          <w:sz w:val="28"/>
          <w:szCs w:val="28"/>
          <w:u w:val="single"/>
        </w:rPr>
        <w:t xml:space="preserve"> </w:t>
      </w:r>
      <w:r w:rsidRPr="00C51FB7">
        <w:rPr>
          <w:rFonts w:ascii="仿宋" w:eastAsia="仿宋" w:hAnsi="仿宋" w:cs="仿宋" w:hint="eastAsia"/>
          <w:color w:val="C00000"/>
          <w:spacing w:val="-3"/>
          <w:sz w:val="28"/>
          <w:szCs w:val="28"/>
        </w:rPr>
        <w:t>日至</w:t>
      </w:r>
      <w:r w:rsidRPr="00C51FB7">
        <w:rPr>
          <w:rFonts w:ascii="仿宋" w:eastAsia="仿宋" w:hAnsi="仿宋" w:cs="仿宋" w:hint="eastAsia"/>
          <w:color w:val="C00000"/>
          <w:spacing w:val="-3"/>
          <w:sz w:val="28"/>
          <w:szCs w:val="28"/>
          <w:u w:val="single"/>
        </w:rPr>
        <w:t xml:space="preserve">  </w:t>
      </w:r>
      <w:r w:rsidR="006D2527">
        <w:rPr>
          <w:rFonts w:ascii="仿宋" w:eastAsia="仿宋" w:hAnsi="仿宋" w:cs="仿宋"/>
          <w:color w:val="C00000"/>
          <w:spacing w:val="-3"/>
          <w:sz w:val="28"/>
          <w:szCs w:val="28"/>
          <w:u w:val="single"/>
        </w:rPr>
        <w:t>202</w:t>
      </w:r>
      <w:ins w:id="90" w:author=" " w:date="2021-07-06T17:12:00Z">
        <w:r w:rsidR="00867B10">
          <w:rPr>
            <w:rFonts w:ascii="仿宋" w:eastAsia="仿宋" w:hAnsi="仿宋" w:cs="仿宋"/>
            <w:color w:val="C00000"/>
            <w:spacing w:val="-3"/>
            <w:sz w:val="28"/>
            <w:szCs w:val="28"/>
            <w:u w:val="single"/>
          </w:rPr>
          <w:t>4</w:t>
        </w:r>
      </w:ins>
      <w:del w:id="91" w:author=" " w:date="2021-07-06T17:12:00Z">
        <w:r w:rsidR="006D2527" w:rsidDel="00867B10">
          <w:rPr>
            <w:rFonts w:ascii="仿宋" w:eastAsia="仿宋" w:hAnsi="仿宋" w:cs="仿宋"/>
            <w:color w:val="C00000"/>
            <w:spacing w:val="-3"/>
            <w:sz w:val="28"/>
            <w:szCs w:val="28"/>
            <w:u w:val="single"/>
          </w:rPr>
          <w:delText>2</w:delText>
        </w:r>
        <w:r w:rsidRPr="00C51FB7" w:rsidDel="00867B10">
          <w:rPr>
            <w:rFonts w:ascii="仿宋" w:eastAsia="仿宋" w:hAnsi="仿宋" w:cs="仿宋" w:hint="eastAsia"/>
            <w:color w:val="C00000"/>
            <w:spacing w:val="-3"/>
            <w:sz w:val="28"/>
            <w:szCs w:val="28"/>
            <w:u w:val="single"/>
          </w:rPr>
          <w:delText xml:space="preserve"> </w:delText>
        </w:r>
      </w:del>
      <w:r w:rsidRPr="00C51FB7">
        <w:rPr>
          <w:rFonts w:ascii="仿宋" w:eastAsia="仿宋" w:hAnsi="仿宋" w:cs="仿宋" w:hint="eastAsia"/>
          <w:color w:val="C00000"/>
          <w:spacing w:val="-3"/>
          <w:sz w:val="28"/>
          <w:szCs w:val="28"/>
          <w:u w:val="single"/>
        </w:rPr>
        <w:t xml:space="preserve">  </w:t>
      </w:r>
      <w:r w:rsidRPr="00C51FB7">
        <w:rPr>
          <w:rFonts w:ascii="仿宋" w:eastAsia="仿宋" w:hAnsi="仿宋" w:cs="仿宋" w:hint="eastAsia"/>
          <w:color w:val="C00000"/>
          <w:spacing w:val="-3"/>
          <w:sz w:val="28"/>
          <w:szCs w:val="28"/>
        </w:rPr>
        <w:t>年</w:t>
      </w:r>
      <w:r w:rsidRPr="00C51FB7">
        <w:rPr>
          <w:rFonts w:ascii="仿宋" w:eastAsia="仿宋" w:hAnsi="仿宋" w:cs="仿宋" w:hint="eastAsia"/>
          <w:color w:val="C00000"/>
          <w:spacing w:val="-3"/>
          <w:sz w:val="28"/>
          <w:szCs w:val="28"/>
          <w:u w:val="single"/>
        </w:rPr>
        <w:t xml:space="preserve">     </w:t>
      </w:r>
      <w:ins w:id="92" w:author=" " w:date="2021-07-06T17:13:00Z">
        <w:r w:rsidR="00867B10">
          <w:rPr>
            <w:rFonts w:ascii="仿宋" w:eastAsia="仿宋" w:hAnsi="仿宋" w:cs="仿宋"/>
            <w:color w:val="C00000"/>
            <w:spacing w:val="-3"/>
            <w:sz w:val="28"/>
            <w:szCs w:val="28"/>
            <w:u w:val="single"/>
          </w:rPr>
          <w:t>7</w:t>
        </w:r>
      </w:ins>
      <w:del w:id="93" w:author=" " w:date="2021-07-06T17:13:00Z">
        <w:r w:rsidR="006D2527" w:rsidDel="00867B10">
          <w:rPr>
            <w:rFonts w:ascii="仿宋" w:eastAsia="仿宋" w:hAnsi="仿宋" w:cs="仿宋"/>
            <w:color w:val="C00000"/>
            <w:spacing w:val="-3"/>
            <w:sz w:val="28"/>
            <w:szCs w:val="28"/>
            <w:u w:val="single"/>
          </w:rPr>
          <w:delText>6</w:delText>
        </w:r>
      </w:del>
      <w:r w:rsidRPr="00C51FB7">
        <w:rPr>
          <w:rFonts w:ascii="仿宋" w:eastAsia="仿宋" w:hAnsi="仿宋" w:cs="仿宋" w:hint="eastAsia"/>
          <w:color w:val="C00000"/>
          <w:spacing w:val="-3"/>
          <w:sz w:val="28"/>
          <w:szCs w:val="28"/>
        </w:rPr>
        <w:t>月</w:t>
      </w:r>
      <w:r w:rsidRPr="00C51FB7">
        <w:rPr>
          <w:rFonts w:ascii="仿宋" w:eastAsia="仿宋" w:hAnsi="仿宋" w:cs="仿宋" w:hint="eastAsia"/>
          <w:color w:val="C00000"/>
          <w:spacing w:val="-3"/>
          <w:sz w:val="28"/>
          <w:szCs w:val="28"/>
          <w:u w:val="single"/>
        </w:rPr>
        <w:t xml:space="preserve">    </w:t>
      </w:r>
      <w:ins w:id="94" w:author=" " w:date="2021-07-06T17:13:00Z">
        <w:r w:rsidR="00867B10">
          <w:rPr>
            <w:rFonts w:ascii="仿宋" w:eastAsia="仿宋" w:hAnsi="仿宋" w:cs="仿宋"/>
            <w:color w:val="C00000"/>
            <w:spacing w:val="-3"/>
            <w:sz w:val="28"/>
            <w:szCs w:val="28"/>
            <w:u w:val="single"/>
          </w:rPr>
          <w:t>5</w:t>
        </w:r>
      </w:ins>
      <w:del w:id="95" w:author=" " w:date="2021-07-06T17:13:00Z">
        <w:r w:rsidR="006D2527" w:rsidDel="00867B10">
          <w:rPr>
            <w:rFonts w:ascii="仿宋" w:eastAsia="仿宋" w:hAnsi="仿宋" w:cs="仿宋"/>
            <w:color w:val="C00000"/>
            <w:spacing w:val="-3"/>
            <w:sz w:val="28"/>
            <w:szCs w:val="28"/>
            <w:u w:val="single"/>
          </w:rPr>
          <w:delText>30</w:delText>
        </w:r>
      </w:del>
      <w:r w:rsidRPr="00C51FB7">
        <w:rPr>
          <w:rFonts w:ascii="仿宋" w:eastAsia="仿宋" w:hAnsi="仿宋" w:cs="仿宋" w:hint="eastAsia"/>
          <w:color w:val="C00000"/>
          <w:spacing w:val="-3"/>
          <w:sz w:val="28"/>
          <w:szCs w:val="28"/>
          <w:u w:val="single"/>
        </w:rPr>
        <w:t xml:space="preserve"> </w:t>
      </w:r>
      <w:r w:rsidRPr="00C51FB7">
        <w:rPr>
          <w:rFonts w:ascii="仿宋" w:eastAsia="仿宋" w:hAnsi="仿宋" w:cs="仿宋" w:hint="eastAsia"/>
          <w:color w:val="C00000"/>
          <w:spacing w:val="-3"/>
          <w:sz w:val="28"/>
          <w:szCs w:val="28"/>
        </w:rPr>
        <w:t>日二十四时止</w:t>
      </w:r>
      <w:r>
        <w:rPr>
          <w:rFonts w:ascii="仿宋" w:eastAsia="仿宋" w:hAnsi="仿宋" w:cs="仿宋" w:hint="eastAsia"/>
          <w:spacing w:val="-3"/>
          <w:sz w:val="28"/>
          <w:szCs w:val="28"/>
        </w:rPr>
        <w:t>。本协议终止前30天内，如甲乙双方未出现影响继续合作的重大事件，且没有书面终止/解除合同通知，本协议可自动</w:t>
      </w:r>
      <w:r>
        <w:rPr>
          <w:rFonts w:ascii="仿宋" w:eastAsia="仿宋" w:hAnsi="仿宋" w:cs="仿宋" w:hint="eastAsia"/>
          <w:spacing w:val="-3"/>
          <w:sz w:val="28"/>
          <w:szCs w:val="28"/>
        </w:rPr>
        <w:lastRenderedPageBreak/>
        <w:t>延期一年。该等顺延最多可以进行三次。</w:t>
      </w:r>
    </w:p>
    <w:p w14:paraId="5A3A65E8" w14:textId="77777777" w:rsidR="00BB3CCD" w:rsidRDefault="002A659E">
      <w:pPr>
        <w:widowControl/>
        <w:numPr>
          <w:ilvl w:val="0"/>
          <w:numId w:val="26"/>
        </w:numPr>
        <w:tabs>
          <w:tab w:val="left" w:pos="-720"/>
        </w:tabs>
        <w:suppressAutoHyphens/>
        <w:autoSpaceDE w:val="0"/>
        <w:autoSpaceDN w:val="0"/>
        <w:spacing w:line="288" w:lineRule="auto"/>
        <w:rPr>
          <w:rFonts w:ascii="仿宋" w:eastAsia="仿宋" w:hAnsi="仿宋" w:cs="仿宋"/>
          <w:spacing w:val="-3"/>
          <w:sz w:val="28"/>
          <w:szCs w:val="28"/>
        </w:rPr>
      </w:pPr>
      <w:r>
        <w:rPr>
          <w:rFonts w:ascii="仿宋" w:eastAsia="仿宋" w:hAnsi="仿宋" w:cs="仿宋" w:hint="eastAsia"/>
          <w:spacing w:val="-3"/>
          <w:sz w:val="28"/>
          <w:szCs w:val="28"/>
        </w:rPr>
        <w:t>合同有效期的终止不等同于乙方提供服务的终止，乙方服务的终止以向会员服务截止的最后终止日期为准。</w:t>
      </w:r>
    </w:p>
    <w:p w14:paraId="0D645545" w14:textId="77777777" w:rsidR="00BB3CCD" w:rsidRDefault="002A659E">
      <w:pPr>
        <w:widowControl/>
        <w:numPr>
          <w:ilvl w:val="0"/>
          <w:numId w:val="26"/>
        </w:numPr>
        <w:tabs>
          <w:tab w:val="left" w:pos="-720"/>
        </w:tabs>
        <w:suppressAutoHyphens/>
        <w:autoSpaceDE w:val="0"/>
        <w:autoSpaceDN w:val="0"/>
        <w:spacing w:line="288" w:lineRule="auto"/>
        <w:rPr>
          <w:rFonts w:ascii="仿宋" w:eastAsia="仿宋" w:hAnsi="仿宋" w:cs="仿宋"/>
          <w:spacing w:val="-3"/>
          <w:sz w:val="28"/>
          <w:szCs w:val="28"/>
        </w:rPr>
      </w:pPr>
      <w:r>
        <w:rPr>
          <w:rFonts w:ascii="仿宋" w:eastAsia="仿宋" w:hAnsi="仿宋" w:cs="仿宋" w:hint="eastAsia"/>
          <w:spacing w:val="-3"/>
          <w:sz w:val="28"/>
          <w:szCs w:val="28"/>
        </w:rPr>
        <w:t>本协议经双方加盖公章或合同专用章后生效，一式肆份，具有同等法律效力，甲乙双方各持贰份。</w:t>
      </w:r>
    </w:p>
    <w:p w14:paraId="5D27DF54" w14:textId="77777777" w:rsidR="00BB3CCD" w:rsidRDefault="002A659E">
      <w:pPr>
        <w:widowControl/>
        <w:numPr>
          <w:ilvl w:val="0"/>
          <w:numId w:val="26"/>
        </w:numPr>
        <w:tabs>
          <w:tab w:val="left" w:pos="-720"/>
        </w:tabs>
        <w:suppressAutoHyphens/>
        <w:autoSpaceDE w:val="0"/>
        <w:autoSpaceDN w:val="0"/>
        <w:spacing w:line="288" w:lineRule="auto"/>
        <w:rPr>
          <w:rFonts w:ascii="仿宋" w:eastAsia="仿宋" w:hAnsi="仿宋" w:cs="仿宋"/>
          <w:spacing w:val="-3"/>
          <w:sz w:val="28"/>
          <w:szCs w:val="28"/>
        </w:rPr>
      </w:pPr>
      <w:r>
        <w:rPr>
          <w:rFonts w:ascii="仿宋" w:eastAsia="仿宋" w:hAnsi="仿宋" w:cs="仿宋" w:hint="eastAsia"/>
          <w:spacing w:val="-3"/>
          <w:sz w:val="28"/>
          <w:szCs w:val="28"/>
        </w:rPr>
        <w:t>本协议未尽事宜，双方可签订书面补充协议进行约定。补充协议是本协议的重要组成部分，与本协议具有同等法律效力。补充协议与本协议不一致的，视为对本协议的修改，具体以补充协议约定的内容为准。</w:t>
      </w:r>
    </w:p>
    <w:p w14:paraId="5DAF7A3F" w14:textId="77777777" w:rsidR="00BB3CCD" w:rsidRDefault="002A659E">
      <w:pPr>
        <w:widowControl/>
        <w:numPr>
          <w:ilvl w:val="0"/>
          <w:numId w:val="26"/>
        </w:numPr>
        <w:tabs>
          <w:tab w:val="left" w:pos="-720"/>
        </w:tabs>
        <w:suppressAutoHyphens/>
        <w:autoSpaceDE w:val="0"/>
        <w:autoSpaceDN w:val="0"/>
        <w:spacing w:line="288" w:lineRule="auto"/>
        <w:rPr>
          <w:rFonts w:ascii="仿宋" w:eastAsia="仿宋" w:hAnsi="仿宋" w:cs="仿宋"/>
          <w:spacing w:val="-3"/>
          <w:sz w:val="28"/>
          <w:szCs w:val="28"/>
        </w:rPr>
      </w:pPr>
      <w:r>
        <w:rPr>
          <w:rFonts w:ascii="仿宋" w:eastAsia="仿宋" w:hAnsi="仿宋" w:cs="仿宋" w:hint="eastAsia"/>
          <w:spacing w:val="-3"/>
          <w:sz w:val="28"/>
          <w:szCs w:val="28"/>
        </w:rPr>
        <w:t>本协议的附件为合同的不可或缺的一部分。</w:t>
      </w:r>
    </w:p>
    <w:p w14:paraId="2FF1AFD5" w14:textId="6199F476" w:rsidR="00BB3CCD" w:rsidRDefault="002A659E">
      <w:pPr>
        <w:pStyle w:val="1"/>
        <w:numPr>
          <w:ilvl w:val="0"/>
          <w:numId w:val="3"/>
        </w:numPr>
        <w:rPr>
          <w:rFonts w:ascii="仿宋" w:eastAsia="仿宋" w:hAnsi="仿宋" w:cs="仿宋"/>
          <w:sz w:val="28"/>
          <w:szCs w:val="28"/>
        </w:rPr>
      </w:pPr>
      <w:bookmarkStart w:id="96" w:name="_Toc18943_WPSOffice_Level1"/>
      <w:bookmarkStart w:id="97" w:name="_Toc21608546"/>
      <w:r>
        <w:rPr>
          <w:rFonts w:ascii="仿宋" w:eastAsia="仿宋" w:hAnsi="仿宋" w:cs="仿宋" w:hint="eastAsia"/>
          <w:sz w:val="28"/>
          <w:szCs w:val="28"/>
        </w:rPr>
        <w:t>附  件</w:t>
      </w:r>
      <w:bookmarkEnd w:id="96"/>
      <w:bookmarkEnd w:id="97"/>
    </w:p>
    <w:p w14:paraId="6A4448CD" w14:textId="58A9DCED" w:rsidR="005D0BC0" w:rsidRDefault="005D0BC0" w:rsidP="005D0BC0"/>
    <w:p w14:paraId="078D64FD" w14:textId="3520467D" w:rsidR="005D0BC0" w:rsidRDefault="005D0BC0" w:rsidP="005D0BC0"/>
    <w:p w14:paraId="323CEFEB" w14:textId="77777777" w:rsidR="005D0BC0" w:rsidRPr="005D0BC0" w:rsidRDefault="005D0BC0" w:rsidP="005D0BC0"/>
    <w:p w14:paraId="44276708" w14:textId="77777777" w:rsidR="00BB3CCD" w:rsidRDefault="00BB3CCD">
      <w:pPr>
        <w:pStyle w:val="a6"/>
        <w:spacing w:line="288" w:lineRule="auto"/>
        <w:jc w:val="center"/>
        <w:rPr>
          <w:rFonts w:ascii="仿宋" w:eastAsia="仿宋" w:hAnsi="仿宋" w:cs="仿宋"/>
          <w:color w:val="000000" w:themeColor="text1"/>
          <w:spacing w:val="-3"/>
          <w:sz w:val="28"/>
          <w:szCs w:val="28"/>
        </w:rPr>
      </w:pPr>
      <w:bookmarkStart w:id="98" w:name="_Toc26759_WPSOffice_Level1"/>
    </w:p>
    <w:p w14:paraId="20AAAB1F" w14:textId="2737DAEF" w:rsidR="00BB3CCD" w:rsidRPr="001B352F" w:rsidRDefault="002A659E" w:rsidP="001B352F">
      <w:pPr>
        <w:pStyle w:val="a6"/>
        <w:spacing w:line="288" w:lineRule="auto"/>
        <w:rPr>
          <w:rFonts w:ascii="仿宋" w:eastAsia="仿宋" w:hAnsi="仿宋" w:cs="仿宋"/>
          <w:color w:val="000000" w:themeColor="text1"/>
          <w:spacing w:val="-3"/>
          <w:sz w:val="28"/>
          <w:szCs w:val="28"/>
        </w:rPr>
      </w:pPr>
      <w:bookmarkStart w:id="99" w:name="_Toc27436_WPSOffice_Level1"/>
      <w:bookmarkStart w:id="100" w:name="_Toc21572_WPSOffice_Level1"/>
      <w:r>
        <w:rPr>
          <w:rFonts w:ascii="仿宋" w:eastAsia="仿宋" w:hAnsi="仿宋" w:cs="仿宋" w:hint="eastAsia"/>
          <w:color w:val="000000" w:themeColor="text1"/>
          <w:spacing w:val="-3"/>
          <w:sz w:val="28"/>
          <w:szCs w:val="28"/>
        </w:rPr>
        <w:t>（以下无正文</w:t>
      </w:r>
      <w:r w:rsidR="001B352F">
        <w:rPr>
          <w:rFonts w:ascii="仿宋" w:eastAsia="仿宋" w:hAnsi="仿宋" w:cs="仿宋" w:hint="eastAsia"/>
          <w:color w:val="000000" w:themeColor="text1"/>
          <w:spacing w:val="-3"/>
          <w:sz w:val="28"/>
          <w:szCs w:val="28"/>
        </w:rPr>
        <w:t>，</w:t>
      </w:r>
      <w:proofErr w:type="gramStart"/>
      <w:r w:rsidR="001B352F">
        <w:rPr>
          <w:rFonts w:ascii="仿宋" w:eastAsia="仿宋" w:hAnsi="仿宋" w:cs="仿宋" w:hint="eastAsia"/>
          <w:color w:val="000000" w:themeColor="text1"/>
          <w:spacing w:val="-3"/>
          <w:sz w:val="28"/>
          <w:szCs w:val="28"/>
        </w:rPr>
        <w:t>接协议</w:t>
      </w:r>
      <w:proofErr w:type="gramEnd"/>
      <w:r w:rsidR="001B352F">
        <w:rPr>
          <w:rFonts w:ascii="仿宋" w:eastAsia="仿宋" w:hAnsi="仿宋" w:cs="仿宋" w:hint="eastAsia"/>
          <w:color w:val="000000" w:themeColor="text1"/>
          <w:spacing w:val="-3"/>
          <w:sz w:val="28"/>
          <w:szCs w:val="28"/>
        </w:rPr>
        <w:t>签署页</w:t>
      </w:r>
      <w:r>
        <w:rPr>
          <w:rFonts w:ascii="仿宋" w:eastAsia="仿宋" w:hAnsi="仿宋" w:cs="仿宋" w:hint="eastAsia"/>
          <w:color w:val="000000" w:themeColor="text1"/>
          <w:spacing w:val="-3"/>
          <w:sz w:val="28"/>
          <w:szCs w:val="28"/>
        </w:rPr>
        <w:t>）</w:t>
      </w:r>
      <w:bookmarkEnd w:id="98"/>
      <w:bookmarkEnd w:id="99"/>
      <w:bookmarkEnd w:id="100"/>
    </w:p>
    <w:tbl>
      <w:tblPr>
        <w:tblW w:w="10500" w:type="dxa"/>
        <w:tblLook w:val="04A0" w:firstRow="1" w:lastRow="0" w:firstColumn="1" w:lastColumn="0" w:noHBand="0" w:noVBand="1"/>
      </w:tblPr>
      <w:tblGrid>
        <w:gridCol w:w="1440"/>
        <w:gridCol w:w="2130"/>
        <w:gridCol w:w="3478"/>
        <w:gridCol w:w="3452"/>
      </w:tblGrid>
      <w:tr w:rsidR="007D03ED" w:rsidRPr="007D03ED" w14:paraId="27BA9C2B" w14:textId="77777777" w:rsidTr="007D03ED">
        <w:trPr>
          <w:trHeight w:val="1080"/>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61FFC5"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健康医疗咨询</w:t>
            </w:r>
          </w:p>
        </w:tc>
        <w:tc>
          <w:tcPr>
            <w:tcW w:w="21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E0420"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电话医生</w:t>
            </w:r>
          </w:p>
        </w:tc>
        <w:tc>
          <w:tcPr>
            <w:tcW w:w="3478" w:type="dxa"/>
            <w:tcBorders>
              <w:top w:val="single" w:sz="4" w:space="0" w:color="auto"/>
              <w:left w:val="nil"/>
              <w:bottom w:val="single" w:sz="4" w:space="0" w:color="auto"/>
              <w:right w:val="single" w:sz="4" w:space="0" w:color="auto"/>
            </w:tcBorders>
            <w:shd w:val="clear" w:color="auto" w:fill="auto"/>
            <w:hideMark/>
          </w:tcPr>
          <w:p w14:paraId="56113E7A"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1.会员及家人的日常伤、病、医疗疑问解答建议：急症处理、疾病预防、症状答疑</w:t>
            </w:r>
          </w:p>
        </w:tc>
        <w:tc>
          <w:tcPr>
            <w:tcW w:w="3452"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E96BC16"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1.服务时间：7*24小时</w:t>
            </w:r>
            <w:r w:rsidRPr="007D03ED">
              <w:rPr>
                <w:rFonts w:ascii="微软雅黑" w:eastAsia="微软雅黑" w:hAnsi="微软雅黑" w:cs="宋体" w:hint="eastAsia"/>
                <w:color w:val="000000"/>
                <w:kern w:val="0"/>
                <w:sz w:val="20"/>
              </w:rPr>
              <w:br/>
              <w:t>2.服务医师团队：由在职医生组成，均来自三甲医院且拥有5年以上临床经验，包括主任医师、副主任医师及各科室主治医师。</w:t>
            </w:r>
          </w:p>
        </w:tc>
      </w:tr>
      <w:tr w:rsidR="007D03ED" w:rsidRPr="007D03ED" w14:paraId="4E076D56" w14:textId="77777777" w:rsidTr="007D03ED">
        <w:trPr>
          <w:trHeight w:val="92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3D05E0FB"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single" w:sz="4" w:space="0" w:color="auto"/>
              <w:left w:val="single" w:sz="4" w:space="0" w:color="auto"/>
              <w:bottom w:val="single" w:sz="4" w:space="0" w:color="auto"/>
              <w:right w:val="single" w:sz="4" w:space="0" w:color="auto"/>
            </w:tcBorders>
            <w:vAlign w:val="center"/>
            <w:hideMark/>
          </w:tcPr>
          <w:p w14:paraId="2594E257"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5BBBDF52"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2.会员及家人遇到的各类就医疑问的解答：推介医院、就医指导、住院咨询</w:t>
            </w:r>
          </w:p>
        </w:tc>
        <w:tc>
          <w:tcPr>
            <w:tcW w:w="3452" w:type="dxa"/>
            <w:vMerge/>
            <w:tcBorders>
              <w:top w:val="single" w:sz="4" w:space="0" w:color="auto"/>
              <w:left w:val="single" w:sz="4" w:space="0" w:color="auto"/>
              <w:bottom w:val="single" w:sz="4" w:space="0" w:color="auto"/>
              <w:right w:val="single" w:sz="4" w:space="0" w:color="auto"/>
            </w:tcBorders>
            <w:vAlign w:val="center"/>
            <w:hideMark/>
          </w:tcPr>
          <w:p w14:paraId="51734413"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7FF49AAB" w14:textId="77777777" w:rsidTr="007D03ED">
        <w:trPr>
          <w:trHeight w:val="78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0DFA4D51"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single" w:sz="4" w:space="0" w:color="auto"/>
              <w:left w:val="single" w:sz="4" w:space="0" w:color="auto"/>
              <w:bottom w:val="single" w:sz="4" w:space="0" w:color="auto"/>
              <w:right w:val="single" w:sz="4" w:space="0" w:color="auto"/>
            </w:tcBorders>
            <w:vAlign w:val="center"/>
            <w:hideMark/>
          </w:tcPr>
          <w:p w14:paraId="5674E46E"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5D6C3F27"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3.特定人群医疗问题咨询：幼儿老人、女性孕产、差旅人员</w:t>
            </w:r>
          </w:p>
        </w:tc>
        <w:tc>
          <w:tcPr>
            <w:tcW w:w="3452" w:type="dxa"/>
            <w:vMerge/>
            <w:tcBorders>
              <w:top w:val="single" w:sz="4" w:space="0" w:color="auto"/>
              <w:left w:val="single" w:sz="4" w:space="0" w:color="auto"/>
              <w:bottom w:val="single" w:sz="4" w:space="0" w:color="auto"/>
              <w:right w:val="single" w:sz="4" w:space="0" w:color="auto"/>
            </w:tcBorders>
            <w:vAlign w:val="center"/>
            <w:hideMark/>
          </w:tcPr>
          <w:p w14:paraId="1CBFAA4A"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33F5B183" w14:textId="77777777" w:rsidTr="007D03ED">
        <w:trPr>
          <w:trHeight w:val="74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65DE7E64"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single" w:sz="4" w:space="0" w:color="auto"/>
              <w:left w:val="single" w:sz="4" w:space="0" w:color="auto"/>
              <w:bottom w:val="single" w:sz="4" w:space="0" w:color="auto"/>
              <w:right w:val="single" w:sz="4" w:space="0" w:color="auto"/>
            </w:tcBorders>
            <w:vAlign w:val="center"/>
            <w:hideMark/>
          </w:tcPr>
          <w:p w14:paraId="23A3AE4D"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59628FFF"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4.突发流行性疾病的医学知识普及与指导</w:t>
            </w:r>
          </w:p>
        </w:tc>
        <w:tc>
          <w:tcPr>
            <w:tcW w:w="3452" w:type="dxa"/>
            <w:vMerge/>
            <w:tcBorders>
              <w:top w:val="single" w:sz="4" w:space="0" w:color="auto"/>
              <w:left w:val="single" w:sz="4" w:space="0" w:color="auto"/>
              <w:bottom w:val="single" w:sz="4" w:space="0" w:color="auto"/>
              <w:right w:val="single" w:sz="4" w:space="0" w:color="auto"/>
            </w:tcBorders>
            <w:vAlign w:val="center"/>
            <w:hideMark/>
          </w:tcPr>
          <w:p w14:paraId="353B032D"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6B787E8A" w14:textId="77777777" w:rsidTr="007D03ED">
        <w:trPr>
          <w:trHeight w:val="102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73A7B219"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3685C2D"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视频医生</w:t>
            </w:r>
          </w:p>
        </w:tc>
        <w:tc>
          <w:tcPr>
            <w:tcW w:w="3478" w:type="dxa"/>
            <w:tcBorders>
              <w:top w:val="nil"/>
              <w:left w:val="nil"/>
              <w:bottom w:val="single" w:sz="4" w:space="0" w:color="auto"/>
              <w:right w:val="single" w:sz="4" w:space="0" w:color="auto"/>
            </w:tcBorders>
            <w:shd w:val="clear" w:color="auto" w:fill="auto"/>
            <w:hideMark/>
          </w:tcPr>
          <w:p w14:paraId="55A4DDD3"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1.会员根据需要随时随地视频问医生，实时链接医生，3分钟内为您快速接通医生</w:t>
            </w:r>
          </w:p>
        </w:tc>
        <w:tc>
          <w:tcPr>
            <w:tcW w:w="3452" w:type="dxa"/>
            <w:vMerge w:val="restart"/>
            <w:tcBorders>
              <w:top w:val="nil"/>
              <w:left w:val="single" w:sz="4" w:space="0" w:color="auto"/>
              <w:bottom w:val="single" w:sz="4" w:space="0" w:color="auto"/>
              <w:right w:val="single" w:sz="4" w:space="0" w:color="auto"/>
            </w:tcBorders>
            <w:shd w:val="clear" w:color="auto" w:fill="auto"/>
            <w:hideMark/>
          </w:tcPr>
          <w:p w14:paraId="30DEB953"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1.限本人使用；标准时间15分钟/次，会员咨询健康问题程度复杂，医生可根据情况调整，但不超过30分</w:t>
            </w:r>
            <w:r w:rsidRPr="007D03ED">
              <w:rPr>
                <w:rFonts w:ascii="微软雅黑" w:eastAsia="微软雅黑" w:hAnsi="微软雅黑" w:cs="宋体" w:hint="eastAsia"/>
                <w:color w:val="000000"/>
                <w:kern w:val="0"/>
                <w:sz w:val="20"/>
              </w:rPr>
              <w:lastRenderedPageBreak/>
              <w:t>钟/次</w:t>
            </w:r>
            <w:r w:rsidRPr="007D03ED">
              <w:rPr>
                <w:rFonts w:ascii="微软雅黑" w:eastAsia="微软雅黑" w:hAnsi="微软雅黑" w:cs="宋体" w:hint="eastAsia"/>
                <w:color w:val="000000"/>
                <w:kern w:val="0"/>
                <w:sz w:val="20"/>
              </w:rPr>
              <w:br/>
              <w:t>2.</w:t>
            </w:r>
            <w:proofErr w:type="gramStart"/>
            <w:r w:rsidRPr="007D03ED">
              <w:rPr>
                <w:rFonts w:ascii="微软雅黑" w:eastAsia="微软雅黑" w:hAnsi="微软雅黑" w:cs="宋体" w:hint="eastAsia"/>
                <w:color w:val="000000"/>
                <w:kern w:val="0"/>
                <w:sz w:val="20"/>
              </w:rPr>
              <w:t>本服务</w:t>
            </w:r>
            <w:proofErr w:type="gramEnd"/>
            <w:r w:rsidRPr="007D03ED">
              <w:rPr>
                <w:rFonts w:ascii="微软雅黑" w:eastAsia="微软雅黑" w:hAnsi="微软雅黑" w:cs="宋体" w:hint="eastAsia"/>
                <w:color w:val="000000"/>
                <w:kern w:val="0"/>
                <w:sz w:val="20"/>
              </w:rPr>
              <w:t>不是视频诊疗，实际诊疗活动请选择线下医疗机构</w:t>
            </w:r>
            <w:r w:rsidRPr="007D03ED">
              <w:rPr>
                <w:rFonts w:ascii="微软雅黑" w:eastAsia="微软雅黑" w:hAnsi="微软雅黑" w:cs="宋体" w:hint="eastAsia"/>
                <w:color w:val="000000"/>
                <w:kern w:val="0"/>
                <w:sz w:val="20"/>
              </w:rPr>
              <w:br/>
              <w:t>3.</w:t>
            </w:r>
            <w:proofErr w:type="gramStart"/>
            <w:r w:rsidRPr="007D03ED">
              <w:rPr>
                <w:rFonts w:ascii="微软雅黑" w:eastAsia="微软雅黑" w:hAnsi="微软雅黑" w:cs="宋体" w:hint="eastAsia"/>
                <w:color w:val="000000"/>
                <w:kern w:val="0"/>
                <w:sz w:val="20"/>
              </w:rPr>
              <w:t>本服务</w:t>
            </w:r>
            <w:proofErr w:type="gramEnd"/>
            <w:r w:rsidRPr="007D03ED">
              <w:rPr>
                <w:rFonts w:ascii="微软雅黑" w:eastAsia="微软雅黑" w:hAnsi="微软雅黑" w:cs="宋体" w:hint="eastAsia"/>
                <w:color w:val="000000"/>
                <w:kern w:val="0"/>
                <w:sz w:val="20"/>
              </w:rPr>
              <w:t>会根据会员需求及提供病历、检查报告等相关医疗材料为基础，协调安排对应医生，不支持制定医生</w:t>
            </w:r>
            <w:r w:rsidRPr="007D03ED">
              <w:rPr>
                <w:rFonts w:ascii="微软雅黑" w:eastAsia="微软雅黑" w:hAnsi="微软雅黑" w:cs="宋体" w:hint="eastAsia"/>
                <w:color w:val="000000"/>
                <w:kern w:val="0"/>
                <w:sz w:val="20"/>
              </w:rPr>
              <w:br/>
              <w:t>4.医生繁忙未接通时，请停留在小程序中，30分钟内医生会回拨</w:t>
            </w:r>
          </w:p>
        </w:tc>
      </w:tr>
      <w:tr w:rsidR="007D03ED" w:rsidRPr="007D03ED" w14:paraId="756A7CB6" w14:textId="77777777" w:rsidTr="007D03ED">
        <w:trPr>
          <w:trHeight w:val="204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089B68BA"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nil"/>
              <w:left w:val="single" w:sz="4" w:space="0" w:color="auto"/>
              <w:bottom w:val="single" w:sz="4" w:space="0" w:color="auto"/>
              <w:right w:val="single" w:sz="4" w:space="0" w:color="auto"/>
            </w:tcBorders>
            <w:vAlign w:val="center"/>
            <w:hideMark/>
          </w:tcPr>
          <w:p w14:paraId="4D0D4CF6"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124E4559"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2.直接连接对应病症的优质医生（北京、上海等国内医学较领先地区对症医生或三甲医院高年资主治或副主任级别及以上级别医生）利用现代化工具，突破地域限制，以视、音频形式提供远程健康咨询服务</w:t>
            </w:r>
          </w:p>
        </w:tc>
        <w:tc>
          <w:tcPr>
            <w:tcW w:w="3452" w:type="dxa"/>
            <w:vMerge/>
            <w:tcBorders>
              <w:top w:val="nil"/>
              <w:left w:val="single" w:sz="4" w:space="0" w:color="auto"/>
              <w:bottom w:val="single" w:sz="4" w:space="0" w:color="auto"/>
              <w:right w:val="single" w:sz="4" w:space="0" w:color="auto"/>
            </w:tcBorders>
            <w:vAlign w:val="center"/>
            <w:hideMark/>
          </w:tcPr>
          <w:p w14:paraId="5FC721D9"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6282B52E" w14:textId="77777777" w:rsidTr="007D03ED">
        <w:trPr>
          <w:trHeight w:val="106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113F4E20"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nil"/>
              <w:left w:val="single" w:sz="4" w:space="0" w:color="auto"/>
              <w:bottom w:val="single" w:sz="4" w:space="0" w:color="auto"/>
              <w:right w:val="single" w:sz="4" w:space="0" w:color="auto"/>
            </w:tcBorders>
            <w:vAlign w:val="center"/>
            <w:hideMark/>
          </w:tcPr>
          <w:p w14:paraId="44A4ECC7"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061C6F41"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3.可提供健康管理及轻、重症、就医等方面咨询服务，视频问诊后，医生给予专业建议</w:t>
            </w:r>
          </w:p>
        </w:tc>
        <w:tc>
          <w:tcPr>
            <w:tcW w:w="3452" w:type="dxa"/>
            <w:vMerge/>
            <w:tcBorders>
              <w:top w:val="nil"/>
              <w:left w:val="single" w:sz="4" w:space="0" w:color="auto"/>
              <w:bottom w:val="single" w:sz="4" w:space="0" w:color="auto"/>
              <w:right w:val="single" w:sz="4" w:space="0" w:color="auto"/>
            </w:tcBorders>
            <w:vAlign w:val="center"/>
            <w:hideMark/>
          </w:tcPr>
          <w:p w14:paraId="0BE4C5BE"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7C3861E3" w14:textId="77777777" w:rsidTr="007D03ED">
        <w:trPr>
          <w:trHeight w:val="84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4B6D9787"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5AEC83"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在线医生</w:t>
            </w:r>
          </w:p>
        </w:tc>
        <w:tc>
          <w:tcPr>
            <w:tcW w:w="3478" w:type="dxa"/>
            <w:tcBorders>
              <w:top w:val="nil"/>
              <w:left w:val="nil"/>
              <w:bottom w:val="single" w:sz="4" w:space="0" w:color="auto"/>
              <w:right w:val="single" w:sz="4" w:space="0" w:color="auto"/>
            </w:tcBorders>
            <w:shd w:val="clear" w:color="auto" w:fill="auto"/>
            <w:hideMark/>
          </w:tcPr>
          <w:p w14:paraId="29302898"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 xml:space="preserve">1.在线健康咨询服务为会员提供以图片和文字形式的实时在线交流的服务。 </w:t>
            </w:r>
          </w:p>
        </w:tc>
        <w:tc>
          <w:tcPr>
            <w:tcW w:w="3452" w:type="dxa"/>
            <w:vMerge w:val="restart"/>
            <w:tcBorders>
              <w:top w:val="nil"/>
              <w:left w:val="single" w:sz="4" w:space="0" w:color="auto"/>
              <w:bottom w:val="single" w:sz="4" w:space="0" w:color="auto"/>
              <w:right w:val="single" w:sz="4" w:space="0" w:color="auto"/>
            </w:tcBorders>
            <w:shd w:val="clear" w:color="auto" w:fill="auto"/>
            <w:hideMark/>
          </w:tcPr>
          <w:p w14:paraId="3792223D"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1.医生在线时间9:00 ~ 21:00</w:t>
            </w:r>
            <w:r w:rsidRPr="007D03ED">
              <w:rPr>
                <w:rFonts w:ascii="微软雅黑" w:eastAsia="微软雅黑" w:hAnsi="微软雅黑" w:cs="宋体" w:hint="eastAsia"/>
                <w:color w:val="000000"/>
                <w:kern w:val="0"/>
                <w:sz w:val="20"/>
              </w:rPr>
              <w:br/>
              <w:t>2.在线健康咨询内容仅供会员参考，不作为诊断治疗依据。咨询服务不是诊疗，实际诊疗活动请选择在相关医疗机构进行。</w:t>
            </w:r>
            <w:r w:rsidRPr="007D03ED">
              <w:rPr>
                <w:rFonts w:ascii="微软雅黑" w:eastAsia="微软雅黑" w:hAnsi="微软雅黑" w:cs="宋体" w:hint="eastAsia"/>
                <w:color w:val="000000"/>
                <w:kern w:val="0"/>
                <w:sz w:val="20"/>
              </w:rPr>
              <w:br/>
              <w:t>3.咨询服务仅限会员本人使用</w:t>
            </w:r>
          </w:p>
        </w:tc>
      </w:tr>
      <w:tr w:rsidR="007D03ED" w:rsidRPr="007D03ED" w14:paraId="697E4CCD" w14:textId="77777777" w:rsidTr="007D03ED">
        <w:trPr>
          <w:trHeight w:val="1280"/>
        </w:trPr>
        <w:tc>
          <w:tcPr>
            <w:tcW w:w="1440" w:type="dxa"/>
            <w:vMerge/>
            <w:tcBorders>
              <w:top w:val="single" w:sz="4" w:space="0" w:color="auto"/>
              <w:left w:val="single" w:sz="4" w:space="0" w:color="auto"/>
              <w:bottom w:val="single" w:sz="4" w:space="0" w:color="auto"/>
              <w:right w:val="single" w:sz="4" w:space="0" w:color="auto"/>
            </w:tcBorders>
            <w:vAlign w:val="center"/>
            <w:hideMark/>
          </w:tcPr>
          <w:p w14:paraId="1A10389A"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nil"/>
              <w:left w:val="single" w:sz="4" w:space="0" w:color="auto"/>
              <w:bottom w:val="single" w:sz="4" w:space="0" w:color="auto"/>
              <w:right w:val="single" w:sz="4" w:space="0" w:color="auto"/>
            </w:tcBorders>
            <w:vAlign w:val="center"/>
            <w:hideMark/>
          </w:tcPr>
          <w:p w14:paraId="7B583E97"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03660E1C"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2.会员</w:t>
            </w:r>
            <w:proofErr w:type="gramStart"/>
            <w:r w:rsidRPr="007D03ED">
              <w:rPr>
                <w:rFonts w:ascii="微软雅黑" w:eastAsia="微软雅黑" w:hAnsi="微软雅黑" w:cs="宋体" w:hint="eastAsia"/>
                <w:color w:val="000000"/>
                <w:kern w:val="0"/>
                <w:sz w:val="20"/>
              </w:rPr>
              <w:t>按关键</w:t>
            </w:r>
            <w:proofErr w:type="gramEnd"/>
            <w:r w:rsidRPr="007D03ED">
              <w:rPr>
                <w:rFonts w:ascii="微软雅黑" w:eastAsia="微软雅黑" w:hAnsi="微软雅黑" w:cs="宋体" w:hint="eastAsia"/>
                <w:color w:val="000000"/>
                <w:kern w:val="0"/>
                <w:sz w:val="20"/>
              </w:rPr>
              <w:t>信息提示描述自身健康问题，专业医生会在10分钟内响应并根据会员的具体情况提供一对一专业健康和医学指导。</w:t>
            </w:r>
          </w:p>
        </w:tc>
        <w:tc>
          <w:tcPr>
            <w:tcW w:w="3452" w:type="dxa"/>
            <w:vMerge/>
            <w:tcBorders>
              <w:top w:val="nil"/>
              <w:left w:val="single" w:sz="4" w:space="0" w:color="auto"/>
              <w:bottom w:val="single" w:sz="4" w:space="0" w:color="auto"/>
              <w:right w:val="single" w:sz="4" w:space="0" w:color="auto"/>
            </w:tcBorders>
            <w:vAlign w:val="center"/>
            <w:hideMark/>
          </w:tcPr>
          <w:p w14:paraId="7D380755"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75E64249" w14:textId="77777777" w:rsidTr="007D03ED">
        <w:trPr>
          <w:trHeight w:val="86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55374E"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c>
          <w:tcPr>
            <w:tcW w:w="21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377537"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对症预约</w:t>
            </w:r>
          </w:p>
        </w:tc>
        <w:tc>
          <w:tcPr>
            <w:tcW w:w="3478" w:type="dxa"/>
            <w:tcBorders>
              <w:top w:val="nil"/>
              <w:left w:val="nil"/>
              <w:bottom w:val="single" w:sz="4" w:space="0" w:color="auto"/>
              <w:right w:val="single" w:sz="4" w:space="0" w:color="auto"/>
            </w:tcBorders>
            <w:shd w:val="clear" w:color="auto" w:fill="auto"/>
            <w:hideMark/>
          </w:tcPr>
          <w:p w14:paraId="1F989C91" w14:textId="77777777" w:rsidR="007D03ED" w:rsidRPr="007D03ED" w:rsidRDefault="007D03ED" w:rsidP="007D03ED">
            <w:pPr>
              <w:widowControl/>
              <w:spacing w:after="240"/>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 会员需预先注册微平台会员方可享受此项服务，此服务可确保挂号成功。</w:t>
            </w:r>
          </w:p>
        </w:tc>
        <w:tc>
          <w:tcPr>
            <w:tcW w:w="3452" w:type="dxa"/>
            <w:vMerge w:val="restart"/>
            <w:tcBorders>
              <w:top w:val="nil"/>
              <w:left w:val="single" w:sz="4" w:space="0" w:color="auto"/>
              <w:bottom w:val="single" w:sz="4" w:space="0" w:color="auto"/>
              <w:right w:val="single" w:sz="4" w:space="0" w:color="auto"/>
            </w:tcBorders>
            <w:shd w:val="clear" w:color="auto" w:fill="auto"/>
            <w:hideMark/>
          </w:tcPr>
          <w:p w14:paraId="3CBB3B7F"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1.医院挂号费用及诊疗费用由会员自行承担。部分医院预约时需要提供就诊卡卡号等资料，请会员提前自行办理就诊卡。</w:t>
            </w:r>
            <w:r w:rsidRPr="007D03ED">
              <w:rPr>
                <w:rFonts w:ascii="微软雅黑" w:eastAsia="微软雅黑" w:hAnsi="微软雅黑" w:cs="宋体" w:hint="eastAsia"/>
                <w:color w:val="000000"/>
                <w:kern w:val="0"/>
                <w:sz w:val="20"/>
              </w:rPr>
              <w:br/>
              <w:t>2.</w:t>
            </w:r>
            <w:proofErr w:type="gramStart"/>
            <w:r w:rsidRPr="007D03ED">
              <w:rPr>
                <w:rFonts w:ascii="微软雅黑" w:eastAsia="微软雅黑" w:hAnsi="微软雅黑" w:cs="宋体" w:hint="eastAsia"/>
                <w:color w:val="000000"/>
                <w:kern w:val="0"/>
                <w:sz w:val="20"/>
              </w:rPr>
              <w:t>本服务</w:t>
            </w:r>
            <w:proofErr w:type="gramEnd"/>
            <w:r w:rsidRPr="007D03ED">
              <w:rPr>
                <w:rFonts w:ascii="微软雅黑" w:eastAsia="微软雅黑" w:hAnsi="微软雅黑" w:cs="宋体" w:hint="eastAsia"/>
                <w:color w:val="000000"/>
                <w:kern w:val="0"/>
                <w:sz w:val="20"/>
              </w:rPr>
              <w:t>可确保成功预约，但不支持点名预约。预约成功后，服务即生效并扣减次数，请如期就诊。</w:t>
            </w:r>
          </w:p>
        </w:tc>
      </w:tr>
      <w:tr w:rsidR="007D03ED" w:rsidRPr="007D03ED" w14:paraId="4345EB32" w14:textId="77777777" w:rsidTr="007D03ED">
        <w:trPr>
          <w:trHeight w:val="1080"/>
        </w:trPr>
        <w:tc>
          <w:tcPr>
            <w:tcW w:w="1440" w:type="dxa"/>
            <w:vMerge/>
            <w:tcBorders>
              <w:top w:val="nil"/>
              <w:left w:val="single" w:sz="4" w:space="0" w:color="auto"/>
              <w:bottom w:val="single" w:sz="4" w:space="0" w:color="auto"/>
              <w:right w:val="single" w:sz="4" w:space="0" w:color="auto"/>
            </w:tcBorders>
            <w:vAlign w:val="center"/>
            <w:hideMark/>
          </w:tcPr>
          <w:p w14:paraId="1D89F1D8"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nil"/>
              <w:left w:val="single" w:sz="4" w:space="0" w:color="auto"/>
              <w:bottom w:val="single" w:sz="4" w:space="0" w:color="auto"/>
              <w:right w:val="single" w:sz="4" w:space="0" w:color="auto"/>
            </w:tcBorders>
            <w:vAlign w:val="center"/>
            <w:hideMark/>
          </w:tcPr>
          <w:p w14:paraId="500FA0BE"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0296787C"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 xml:space="preserve">2. </w:t>
            </w:r>
            <w:proofErr w:type="gramStart"/>
            <w:r w:rsidRPr="007D03ED">
              <w:rPr>
                <w:rFonts w:ascii="微软雅黑" w:eastAsia="微软雅黑" w:hAnsi="微软雅黑" w:cs="宋体" w:hint="eastAsia"/>
                <w:color w:val="000000"/>
                <w:kern w:val="0"/>
                <w:sz w:val="20"/>
              </w:rPr>
              <w:t>本服务</w:t>
            </w:r>
            <w:proofErr w:type="gramEnd"/>
            <w:r w:rsidRPr="007D03ED">
              <w:rPr>
                <w:rFonts w:ascii="微软雅黑" w:eastAsia="微软雅黑" w:hAnsi="微软雅黑" w:cs="宋体" w:hint="eastAsia"/>
                <w:color w:val="000000"/>
                <w:kern w:val="0"/>
                <w:sz w:val="20"/>
              </w:rPr>
              <w:t>存在60天的观察期（实名团体客户除外），即会员成功注册后的60天后方可使用服务，挂号需求需提前7个工作日提出。</w:t>
            </w:r>
          </w:p>
        </w:tc>
        <w:tc>
          <w:tcPr>
            <w:tcW w:w="3452" w:type="dxa"/>
            <w:vMerge/>
            <w:tcBorders>
              <w:top w:val="nil"/>
              <w:left w:val="single" w:sz="4" w:space="0" w:color="auto"/>
              <w:bottom w:val="single" w:sz="4" w:space="0" w:color="auto"/>
              <w:right w:val="single" w:sz="4" w:space="0" w:color="auto"/>
            </w:tcBorders>
            <w:vAlign w:val="center"/>
            <w:hideMark/>
          </w:tcPr>
          <w:p w14:paraId="6198F041"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2FFA25F1" w14:textId="77777777" w:rsidTr="007D03ED">
        <w:trPr>
          <w:trHeight w:val="1180"/>
        </w:trPr>
        <w:tc>
          <w:tcPr>
            <w:tcW w:w="1440" w:type="dxa"/>
            <w:vMerge/>
            <w:tcBorders>
              <w:top w:val="nil"/>
              <w:left w:val="single" w:sz="4" w:space="0" w:color="auto"/>
              <w:bottom w:val="single" w:sz="4" w:space="0" w:color="auto"/>
              <w:right w:val="single" w:sz="4" w:space="0" w:color="auto"/>
            </w:tcBorders>
            <w:vAlign w:val="center"/>
            <w:hideMark/>
          </w:tcPr>
          <w:p w14:paraId="6C5CB820"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vMerge/>
            <w:tcBorders>
              <w:top w:val="nil"/>
              <w:left w:val="single" w:sz="4" w:space="0" w:color="auto"/>
              <w:bottom w:val="single" w:sz="4" w:space="0" w:color="auto"/>
              <w:right w:val="single" w:sz="4" w:space="0" w:color="auto"/>
            </w:tcBorders>
            <w:vAlign w:val="center"/>
            <w:hideMark/>
          </w:tcPr>
          <w:p w14:paraId="3C109119"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3478" w:type="dxa"/>
            <w:tcBorders>
              <w:top w:val="nil"/>
              <w:left w:val="nil"/>
              <w:bottom w:val="single" w:sz="4" w:space="0" w:color="auto"/>
              <w:right w:val="single" w:sz="4" w:space="0" w:color="auto"/>
            </w:tcBorders>
            <w:shd w:val="clear" w:color="auto" w:fill="auto"/>
            <w:hideMark/>
          </w:tcPr>
          <w:p w14:paraId="629B2E18"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 xml:space="preserve">3. </w:t>
            </w:r>
            <w:proofErr w:type="gramStart"/>
            <w:r w:rsidRPr="007D03ED">
              <w:rPr>
                <w:rFonts w:ascii="微软雅黑" w:eastAsia="微软雅黑" w:hAnsi="微软雅黑" w:cs="宋体" w:hint="eastAsia"/>
                <w:color w:val="000000"/>
                <w:kern w:val="0"/>
                <w:sz w:val="20"/>
              </w:rPr>
              <w:t>本服务</w:t>
            </w:r>
            <w:proofErr w:type="gramEnd"/>
            <w:r w:rsidRPr="007D03ED">
              <w:rPr>
                <w:rFonts w:ascii="微软雅黑" w:eastAsia="微软雅黑" w:hAnsi="微软雅黑" w:cs="宋体" w:hint="eastAsia"/>
                <w:color w:val="000000"/>
                <w:kern w:val="0"/>
                <w:sz w:val="20"/>
              </w:rPr>
              <w:t>每人每年可享受三次（成功计为一次），不接受重复注册或购买。若在服务年度内未能用满三次服务，则剩余次数作废，不转入下一服务年度。</w:t>
            </w:r>
          </w:p>
        </w:tc>
        <w:tc>
          <w:tcPr>
            <w:tcW w:w="3452" w:type="dxa"/>
            <w:vMerge/>
            <w:tcBorders>
              <w:top w:val="nil"/>
              <w:left w:val="single" w:sz="4" w:space="0" w:color="auto"/>
              <w:bottom w:val="single" w:sz="4" w:space="0" w:color="auto"/>
              <w:right w:val="single" w:sz="4" w:space="0" w:color="auto"/>
            </w:tcBorders>
            <w:vAlign w:val="center"/>
            <w:hideMark/>
          </w:tcPr>
          <w:p w14:paraId="76442987" w14:textId="77777777" w:rsidR="007D03ED" w:rsidRPr="007D03ED" w:rsidRDefault="007D03ED" w:rsidP="007D03ED">
            <w:pPr>
              <w:widowControl/>
              <w:jc w:val="left"/>
              <w:rPr>
                <w:rFonts w:ascii="微软雅黑" w:eastAsia="微软雅黑" w:hAnsi="微软雅黑" w:cs="宋体"/>
                <w:color w:val="000000"/>
                <w:kern w:val="0"/>
                <w:sz w:val="20"/>
              </w:rPr>
            </w:pPr>
          </w:p>
        </w:tc>
      </w:tr>
      <w:tr w:rsidR="007D03ED" w:rsidRPr="007D03ED" w14:paraId="6668C796" w14:textId="77777777" w:rsidTr="007D03ED">
        <w:trPr>
          <w:trHeight w:val="620"/>
        </w:trPr>
        <w:tc>
          <w:tcPr>
            <w:tcW w:w="1440" w:type="dxa"/>
            <w:vMerge/>
            <w:tcBorders>
              <w:top w:val="nil"/>
              <w:left w:val="single" w:sz="4" w:space="0" w:color="auto"/>
              <w:bottom w:val="single" w:sz="4" w:space="0" w:color="auto"/>
              <w:right w:val="single" w:sz="4" w:space="0" w:color="auto"/>
            </w:tcBorders>
            <w:vAlign w:val="center"/>
            <w:hideMark/>
          </w:tcPr>
          <w:p w14:paraId="2A8E58CE"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31F1B0E7"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专家挂号</w:t>
            </w:r>
          </w:p>
        </w:tc>
        <w:tc>
          <w:tcPr>
            <w:tcW w:w="3478" w:type="dxa"/>
            <w:tcBorders>
              <w:top w:val="nil"/>
              <w:left w:val="nil"/>
              <w:bottom w:val="single" w:sz="4" w:space="0" w:color="auto"/>
              <w:right w:val="single" w:sz="4" w:space="0" w:color="auto"/>
            </w:tcBorders>
            <w:shd w:val="clear" w:color="auto" w:fill="auto"/>
            <w:hideMark/>
          </w:tcPr>
          <w:p w14:paraId="201C4E22"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1.陪诊</w:t>
            </w:r>
            <w:r w:rsidRPr="007D03ED">
              <w:rPr>
                <w:rFonts w:ascii="微软雅黑" w:eastAsia="微软雅黑" w:hAnsi="微软雅黑" w:cs="宋体" w:hint="eastAsia"/>
                <w:color w:val="000000"/>
                <w:kern w:val="0"/>
                <w:sz w:val="20"/>
              </w:rPr>
              <w:br/>
              <w:t>2.挂号</w:t>
            </w:r>
          </w:p>
        </w:tc>
        <w:tc>
          <w:tcPr>
            <w:tcW w:w="3452" w:type="dxa"/>
            <w:tcBorders>
              <w:top w:val="nil"/>
              <w:left w:val="nil"/>
              <w:bottom w:val="single" w:sz="4" w:space="0" w:color="auto"/>
              <w:right w:val="single" w:sz="4" w:space="0" w:color="auto"/>
            </w:tcBorders>
            <w:shd w:val="clear" w:color="auto" w:fill="auto"/>
            <w:noWrap/>
            <w:vAlign w:val="center"/>
            <w:hideMark/>
          </w:tcPr>
          <w:p w14:paraId="78EE3B60"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w:t>
            </w:r>
          </w:p>
        </w:tc>
      </w:tr>
      <w:tr w:rsidR="007D03ED" w:rsidRPr="007D03ED" w14:paraId="72FC41EE"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5CBDAD1E"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73A739C1" w14:textId="77777777" w:rsidR="007D03ED" w:rsidRPr="007D03ED" w:rsidRDefault="007D03ED" w:rsidP="007D03ED">
            <w:pPr>
              <w:widowControl/>
              <w:jc w:val="center"/>
              <w:rPr>
                <w:rFonts w:ascii="微软雅黑" w:eastAsia="微软雅黑" w:hAnsi="微软雅黑" w:cs="宋体"/>
                <w:color w:val="000000"/>
                <w:kern w:val="0"/>
                <w:sz w:val="22"/>
                <w:szCs w:val="22"/>
              </w:rPr>
            </w:pPr>
            <w:proofErr w:type="gramStart"/>
            <w:r w:rsidRPr="007D03ED">
              <w:rPr>
                <w:rFonts w:ascii="微软雅黑" w:eastAsia="微软雅黑" w:hAnsi="微软雅黑" w:cs="宋体" w:hint="eastAsia"/>
                <w:color w:val="000000"/>
                <w:kern w:val="0"/>
                <w:sz w:val="22"/>
                <w:szCs w:val="22"/>
              </w:rPr>
              <w:t>重疾绿通</w:t>
            </w:r>
            <w:proofErr w:type="gramEnd"/>
          </w:p>
        </w:tc>
        <w:tc>
          <w:tcPr>
            <w:tcW w:w="3478" w:type="dxa"/>
            <w:tcBorders>
              <w:top w:val="nil"/>
              <w:left w:val="nil"/>
              <w:bottom w:val="single" w:sz="4" w:space="0" w:color="auto"/>
              <w:right w:val="single" w:sz="4" w:space="0" w:color="auto"/>
            </w:tcBorders>
            <w:shd w:val="clear" w:color="auto" w:fill="auto"/>
            <w:hideMark/>
          </w:tcPr>
          <w:p w14:paraId="715F837E" w14:textId="77777777" w:rsidR="007D03ED" w:rsidRPr="007D03ED" w:rsidRDefault="007D03ED" w:rsidP="007D03ED">
            <w:pPr>
              <w:widowControl/>
              <w:jc w:val="left"/>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见表2</w:t>
            </w:r>
          </w:p>
        </w:tc>
        <w:tc>
          <w:tcPr>
            <w:tcW w:w="3452" w:type="dxa"/>
            <w:tcBorders>
              <w:top w:val="nil"/>
              <w:left w:val="nil"/>
              <w:bottom w:val="single" w:sz="4" w:space="0" w:color="auto"/>
              <w:right w:val="single" w:sz="4" w:space="0" w:color="auto"/>
            </w:tcBorders>
            <w:shd w:val="clear" w:color="auto" w:fill="auto"/>
            <w:noWrap/>
            <w:vAlign w:val="center"/>
            <w:hideMark/>
          </w:tcPr>
          <w:p w14:paraId="784465A4"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w:t>
            </w:r>
          </w:p>
        </w:tc>
      </w:tr>
      <w:tr w:rsidR="007D03ED" w:rsidRPr="007D03ED" w14:paraId="6619BB49" w14:textId="77777777" w:rsidTr="007D03ED">
        <w:trPr>
          <w:trHeight w:val="440"/>
        </w:trPr>
        <w:tc>
          <w:tcPr>
            <w:tcW w:w="1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7A4351"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健康风险评估</w:t>
            </w:r>
          </w:p>
        </w:tc>
        <w:tc>
          <w:tcPr>
            <w:tcW w:w="2130" w:type="dxa"/>
            <w:tcBorders>
              <w:top w:val="nil"/>
              <w:left w:val="nil"/>
              <w:bottom w:val="single" w:sz="4" w:space="0" w:color="auto"/>
              <w:right w:val="single" w:sz="4" w:space="0" w:color="auto"/>
            </w:tcBorders>
            <w:shd w:val="clear" w:color="auto" w:fill="auto"/>
            <w:noWrap/>
            <w:vAlign w:val="center"/>
            <w:hideMark/>
          </w:tcPr>
          <w:p w14:paraId="37755E02" w14:textId="77777777" w:rsidR="007D03ED" w:rsidRPr="007D03ED" w:rsidRDefault="007D03ED" w:rsidP="007D03ED">
            <w:pPr>
              <w:widowControl/>
              <w:rPr>
                <w:rFonts w:ascii="微软雅黑" w:eastAsia="微软雅黑" w:hAnsi="微软雅黑" w:cs="宋体"/>
                <w:color w:val="000000"/>
                <w:kern w:val="0"/>
                <w:sz w:val="21"/>
                <w:szCs w:val="21"/>
              </w:rPr>
            </w:pPr>
            <w:r w:rsidRPr="007D03ED">
              <w:rPr>
                <w:rFonts w:ascii="微软雅黑" w:eastAsia="微软雅黑" w:hAnsi="微软雅黑" w:cs="宋体" w:hint="eastAsia"/>
                <w:color w:val="000000"/>
                <w:kern w:val="0"/>
                <w:sz w:val="21"/>
                <w:szCs w:val="21"/>
              </w:rPr>
              <w:t>心脑血管综合风险评估</w:t>
            </w:r>
          </w:p>
        </w:tc>
        <w:tc>
          <w:tcPr>
            <w:tcW w:w="3478" w:type="dxa"/>
            <w:vMerge w:val="restart"/>
            <w:tcBorders>
              <w:top w:val="nil"/>
              <w:left w:val="single" w:sz="4" w:space="0" w:color="auto"/>
              <w:bottom w:val="single" w:sz="4" w:space="0" w:color="auto"/>
              <w:right w:val="single" w:sz="4" w:space="0" w:color="auto"/>
            </w:tcBorders>
            <w:shd w:val="clear" w:color="auto" w:fill="auto"/>
            <w:vAlign w:val="center"/>
            <w:hideMark/>
          </w:tcPr>
          <w:p w14:paraId="2CA43590" w14:textId="77777777" w:rsidR="007D03ED" w:rsidRPr="007D03ED" w:rsidRDefault="007D03ED" w:rsidP="007D03ED">
            <w:pPr>
              <w:widowControl/>
              <w:jc w:val="center"/>
              <w:rPr>
                <w:rFonts w:ascii="微软雅黑" w:eastAsia="微软雅黑" w:hAnsi="微软雅黑" w:cs="宋体"/>
                <w:color w:val="000000"/>
                <w:kern w:val="0"/>
                <w:sz w:val="20"/>
              </w:rPr>
            </w:pPr>
            <w:r w:rsidRPr="007D03ED">
              <w:rPr>
                <w:rFonts w:ascii="微软雅黑" w:eastAsia="微软雅黑" w:hAnsi="微软雅黑" w:cs="宋体" w:hint="eastAsia"/>
                <w:color w:val="000000"/>
                <w:kern w:val="0"/>
                <w:sz w:val="20"/>
              </w:rPr>
              <w:t>公众</w:t>
            </w:r>
            <w:proofErr w:type="gramStart"/>
            <w:r w:rsidRPr="007D03ED">
              <w:rPr>
                <w:rFonts w:ascii="微软雅黑" w:eastAsia="微软雅黑" w:hAnsi="微软雅黑" w:cs="宋体" w:hint="eastAsia"/>
                <w:color w:val="000000"/>
                <w:kern w:val="0"/>
                <w:sz w:val="20"/>
              </w:rPr>
              <w:t>号健康</w:t>
            </w:r>
            <w:proofErr w:type="gramEnd"/>
            <w:r w:rsidRPr="007D03ED">
              <w:rPr>
                <w:rFonts w:ascii="微软雅黑" w:eastAsia="微软雅黑" w:hAnsi="微软雅黑" w:cs="宋体" w:hint="eastAsia"/>
                <w:color w:val="000000"/>
                <w:kern w:val="0"/>
                <w:sz w:val="20"/>
              </w:rPr>
              <w:t>测评问卷，自动给出评估结果。</w:t>
            </w:r>
          </w:p>
        </w:tc>
        <w:tc>
          <w:tcPr>
            <w:tcW w:w="3452" w:type="dxa"/>
            <w:tcBorders>
              <w:top w:val="nil"/>
              <w:left w:val="nil"/>
              <w:bottom w:val="single" w:sz="4" w:space="0" w:color="auto"/>
              <w:right w:val="single" w:sz="4" w:space="0" w:color="auto"/>
            </w:tcBorders>
            <w:shd w:val="clear" w:color="auto" w:fill="auto"/>
            <w:noWrap/>
            <w:vAlign w:val="center"/>
            <w:hideMark/>
          </w:tcPr>
          <w:p w14:paraId="32A7B00D"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34BED4E9"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0432D430"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2D02E1CC" w14:textId="77777777" w:rsidR="007D03ED" w:rsidRPr="007D03ED" w:rsidRDefault="007D03ED" w:rsidP="007D03ED">
            <w:pPr>
              <w:widowControl/>
              <w:jc w:val="left"/>
              <w:rPr>
                <w:rFonts w:ascii="微软雅黑" w:eastAsia="微软雅黑" w:hAnsi="微软雅黑" w:cs="宋体"/>
                <w:color w:val="000000"/>
                <w:kern w:val="0"/>
                <w:sz w:val="21"/>
                <w:szCs w:val="21"/>
              </w:rPr>
            </w:pPr>
            <w:r w:rsidRPr="007D03ED">
              <w:rPr>
                <w:rFonts w:ascii="微软雅黑" w:eastAsia="微软雅黑" w:hAnsi="微软雅黑" w:cs="宋体" w:hint="eastAsia"/>
                <w:color w:val="000000"/>
                <w:kern w:val="0"/>
                <w:sz w:val="21"/>
                <w:szCs w:val="21"/>
              </w:rPr>
              <w:t>糖尿病风险评估</w:t>
            </w:r>
          </w:p>
        </w:tc>
        <w:tc>
          <w:tcPr>
            <w:tcW w:w="3478" w:type="dxa"/>
            <w:vMerge/>
            <w:tcBorders>
              <w:top w:val="nil"/>
              <w:left w:val="single" w:sz="4" w:space="0" w:color="auto"/>
              <w:bottom w:val="single" w:sz="4" w:space="0" w:color="auto"/>
              <w:right w:val="single" w:sz="4" w:space="0" w:color="auto"/>
            </w:tcBorders>
            <w:vAlign w:val="center"/>
            <w:hideMark/>
          </w:tcPr>
          <w:p w14:paraId="629D16F7"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3F86E2FD"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764568CB"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17FAAFAF"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07329988" w14:textId="77777777" w:rsidR="007D03ED" w:rsidRPr="007D03ED" w:rsidRDefault="007D03ED" w:rsidP="007D03ED">
            <w:pPr>
              <w:widowControl/>
              <w:jc w:val="left"/>
              <w:rPr>
                <w:rFonts w:ascii="微软雅黑" w:eastAsia="微软雅黑" w:hAnsi="微软雅黑" w:cs="宋体"/>
                <w:color w:val="000000"/>
                <w:kern w:val="0"/>
                <w:sz w:val="21"/>
                <w:szCs w:val="21"/>
              </w:rPr>
            </w:pPr>
            <w:r w:rsidRPr="007D03ED">
              <w:rPr>
                <w:rFonts w:ascii="微软雅黑" w:eastAsia="微软雅黑" w:hAnsi="微软雅黑" w:cs="宋体" w:hint="eastAsia"/>
                <w:color w:val="000000"/>
                <w:kern w:val="0"/>
                <w:sz w:val="21"/>
                <w:szCs w:val="21"/>
              </w:rPr>
              <w:t>胃癌风险评估</w:t>
            </w:r>
          </w:p>
        </w:tc>
        <w:tc>
          <w:tcPr>
            <w:tcW w:w="3478" w:type="dxa"/>
            <w:vMerge/>
            <w:tcBorders>
              <w:top w:val="nil"/>
              <w:left w:val="single" w:sz="4" w:space="0" w:color="auto"/>
              <w:bottom w:val="single" w:sz="4" w:space="0" w:color="auto"/>
              <w:right w:val="single" w:sz="4" w:space="0" w:color="auto"/>
            </w:tcBorders>
            <w:vAlign w:val="center"/>
            <w:hideMark/>
          </w:tcPr>
          <w:p w14:paraId="3B38986D"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053C52E9"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070AC812"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5FD21DC5"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1ACCE94F" w14:textId="77777777" w:rsidR="007D03ED" w:rsidRPr="007D03ED" w:rsidRDefault="007D03ED" w:rsidP="007D03ED">
            <w:pPr>
              <w:widowControl/>
              <w:jc w:val="left"/>
              <w:rPr>
                <w:rFonts w:ascii="微软雅黑" w:eastAsia="微软雅黑" w:hAnsi="微软雅黑" w:cs="宋体"/>
                <w:color w:val="000000"/>
                <w:kern w:val="0"/>
                <w:sz w:val="21"/>
                <w:szCs w:val="21"/>
              </w:rPr>
            </w:pPr>
            <w:r w:rsidRPr="007D03ED">
              <w:rPr>
                <w:rFonts w:ascii="微软雅黑" w:eastAsia="微软雅黑" w:hAnsi="微软雅黑" w:cs="宋体" w:hint="eastAsia"/>
                <w:color w:val="000000"/>
                <w:kern w:val="0"/>
                <w:sz w:val="21"/>
                <w:szCs w:val="21"/>
              </w:rPr>
              <w:t>甲状腺结节风险评估</w:t>
            </w:r>
          </w:p>
        </w:tc>
        <w:tc>
          <w:tcPr>
            <w:tcW w:w="3478" w:type="dxa"/>
            <w:vMerge/>
            <w:tcBorders>
              <w:top w:val="nil"/>
              <w:left w:val="single" w:sz="4" w:space="0" w:color="auto"/>
              <w:bottom w:val="single" w:sz="4" w:space="0" w:color="auto"/>
              <w:right w:val="single" w:sz="4" w:space="0" w:color="auto"/>
            </w:tcBorders>
            <w:vAlign w:val="center"/>
            <w:hideMark/>
          </w:tcPr>
          <w:p w14:paraId="421F2DE7"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4130C538"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35865347"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43A9FC08"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6B36A029" w14:textId="77777777" w:rsidR="007D03ED" w:rsidRPr="007D03ED" w:rsidRDefault="007D03ED" w:rsidP="007D03ED">
            <w:pPr>
              <w:widowControl/>
              <w:jc w:val="left"/>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宫颈癌风险评估</w:t>
            </w:r>
          </w:p>
        </w:tc>
        <w:tc>
          <w:tcPr>
            <w:tcW w:w="3478" w:type="dxa"/>
            <w:vMerge/>
            <w:tcBorders>
              <w:top w:val="nil"/>
              <w:left w:val="single" w:sz="4" w:space="0" w:color="auto"/>
              <w:bottom w:val="single" w:sz="4" w:space="0" w:color="auto"/>
              <w:right w:val="single" w:sz="4" w:space="0" w:color="auto"/>
            </w:tcBorders>
            <w:vAlign w:val="center"/>
            <w:hideMark/>
          </w:tcPr>
          <w:p w14:paraId="29AB3C42"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29337117"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6B376E77"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7D358F0D"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0ABDD1C6" w14:textId="77777777" w:rsidR="007D03ED" w:rsidRPr="007D03ED" w:rsidRDefault="007D03ED" w:rsidP="007D03ED">
            <w:pPr>
              <w:widowControl/>
              <w:jc w:val="left"/>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尿路结石风险评估</w:t>
            </w:r>
          </w:p>
        </w:tc>
        <w:tc>
          <w:tcPr>
            <w:tcW w:w="3478" w:type="dxa"/>
            <w:vMerge/>
            <w:tcBorders>
              <w:top w:val="nil"/>
              <w:left w:val="single" w:sz="4" w:space="0" w:color="auto"/>
              <w:bottom w:val="single" w:sz="4" w:space="0" w:color="auto"/>
              <w:right w:val="single" w:sz="4" w:space="0" w:color="auto"/>
            </w:tcBorders>
            <w:vAlign w:val="center"/>
            <w:hideMark/>
          </w:tcPr>
          <w:p w14:paraId="2F2549B6"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4489881C"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085F38B6"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4895B255"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31E73E52" w14:textId="77777777" w:rsidR="007D03ED" w:rsidRPr="007D03ED" w:rsidRDefault="007D03ED" w:rsidP="007D03ED">
            <w:pPr>
              <w:widowControl/>
              <w:jc w:val="left"/>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脑卒中风险评估</w:t>
            </w:r>
          </w:p>
        </w:tc>
        <w:tc>
          <w:tcPr>
            <w:tcW w:w="3478" w:type="dxa"/>
            <w:vMerge/>
            <w:tcBorders>
              <w:top w:val="nil"/>
              <w:left w:val="single" w:sz="4" w:space="0" w:color="auto"/>
              <w:bottom w:val="single" w:sz="4" w:space="0" w:color="auto"/>
              <w:right w:val="single" w:sz="4" w:space="0" w:color="auto"/>
            </w:tcBorders>
            <w:vAlign w:val="center"/>
            <w:hideMark/>
          </w:tcPr>
          <w:p w14:paraId="0F4EA8A8"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57A8F8D7"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2B70FE9D"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480F411C"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0C41A259" w14:textId="77777777" w:rsidR="007D03ED" w:rsidRPr="007D03ED" w:rsidRDefault="007D03ED" w:rsidP="007D03ED">
            <w:pPr>
              <w:widowControl/>
              <w:jc w:val="left"/>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慢阻肺风险评估</w:t>
            </w:r>
          </w:p>
        </w:tc>
        <w:tc>
          <w:tcPr>
            <w:tcW w:w="3478" w:type="dxa"/>
            <w:vMerge/>
            <w:tcBorders>
              <w:top w:val="nil"/>
              <w:left w:val="single" w:sz="4" w:space="0" w:color="auto"/>
              <w:bottom w:val="single" w:sz="4" w:space="0" w:color="auto"/>
              <w:right w:val="single" w:sz="4" w:space="0" w:color="auto"/>
            </w:tcBorders>
            <w:vAlign w:val="center"/>
            <w:hideMark/>
          </w:tcPr>
          <w:p w14:paraId="4CFDD545"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40EBA6F6"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r w:rsidR="007D03ED" w:rsidRPr="007D03ED" w14:paraId="30AFB34E" w14:textId="77777777" w:rsidTr="007D03ED">
        <w:trPr>
          <w:trHeight w:val="440"/>
        </w:trPr>
        <w:tc>
          <w:tcPr>
            <w:tcW w:w="1440" w:type="dxa"/>
            <w:vMerge/>
            <w:tcBorders>
              <w:top w:val="nil"/>
              <w:left w:val="single" w:sz="4" w:space="0" w:color="auto"/>
              <w:bottom w:val="single" w:sz="4" w:space="0" w:color="auto"/>
              <w:right w:val="single" w:sz="4" w:space="0" w:color="auto"/>
            </w:tcBorders>
            <w:vAlign w:val="center"/>
            <w:hideMark/>
          </w:tcPr>
          <w:p w14:paraId="28E49F4F" w14:textId="77777777" w:rsidR="007D03ED" w:rsidRPr="007D03ED" w:rsidRDefault="007D03ED" w:rsidP="007D03ED">
            <w:pPr>
              <w:widowControl/>
              <w:jc w:val="left"/>
              <w:rPr>
                <w:rFonts w:ascii="微软雅黑" w:eastAsia="微软雅黑" w:hAnsi="微软雅黑" w:cs="宋体"/>
                <w:color w:val="000000"/>
                <w:kern w:val="0"/>
                <w:sz w:val="22"/>
                <w:szCs w:val="22"/>
              </w:rPr>
            </w:pPr>
          </w:p>
        </w:tc>
        <w:tc>
          <w:tcPr>
            <w:tcW w:w="2130" w:type="dxa"/>
            <w:tcBorders>
              <w:top w:val="nil"/>
              <w:left w:val="nil"/>
              <w:bottom w:val="single" w:sz="4" w:space="0" w:color="auto"/>
              <w:right w:val="single" w:sz="4" w:space="0" w:color="auto"/>
            </w:tcBorders>
            <w:shd w:val="clear" w:color="auto" w:fill="auto"/>
            <w:noWrap/>
            <w:vAlign w:val="center"/>
            <w:hideMark/>
          </w:tcPr>
          <w:p w14:paraId="65C05E1B" w14:textId="77777777" w:rsidR="007D03ED" w:rsidRPr="007D03ED" w:rsidRDefault="007D03ED" w:rsidP="007D03ED">
            <w:pPr>
              <w:widowControl/>
              <w:jc w:val="left"/>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痛风风险评估</w:t>
            </w:r>
          </w:p>
        </w:tc>
        <w:tc>
          <w:tcPr>
            <w:tcW w:w="3478" w:type="dxa"/>
            <w:vMerge/>
            <w:tcBorders>
              <w:top w:val="nil"/>
              <w:left w:val="single" w:sz="4" w:space="0" w:color="auto"/>
              <w:bottom w:val="single" w:sz="4" w:space="0" w:color="auto"/>
              <w:right w:val="single" w:sz="4" w:space="0" w:color="auto"/>
            </w:tcBorders>
            <w:vAlign w:val="center"/>
            <w:hideMark/>
          </w:tcPr>
          <w:p w14:paraId="1FE72BCB" w14:textId="77777777" w:rsidR="007D03ED" w:rsidRPr="007D03ED" w:rsidRDefault="007D03ED" w:rsidP="007D03ED">
            <w:pPr>
              <w:widowControl/>
              <w:jc w:val="left"/>
              <w:rPr>
                <w:rFonts w:ascii="微软雅黑" w:eastAsia="微软雅黑" w:hAnsi="微软雅黑" w:cs="宋体"/>
                <w:color w:val="000000"/>
                <w:kern w:val="0"/>
                <w:sz w:val="20"/>
              </w:rPr>
            </w:pPr>
          </w:p>
        </w:tc>
        <w:tc>
          <w:tcPr>
            <w:tcW w:w="3452" w:type="dxa"/>
            <w:tcBorders>
              <w:top w:val="nil"/>
              <w:left w:val="nil"/>
              <w:bottom w:val="single" w:sz="4" w:space="0" w:color="auto"/>
              <w:right w:val="single" w:sz="4" w:space="0" w:color="auto"/>
            </w:tcBorders>
            <w:shd w:val="clear" w:color="auto" w:fill="auto"/>
            <w:noWrap/>
            <w:vAlign w:val="center"/>
            <w:hideMark/>
          </w:tcPr>
          <w:p w14:paraId="0287D980" w14:textId="77777777" w:rsidR="007D03ED" w:rsidRPr="007D03ED" w:rsidRDefault="007D03ED" w:rsidP="007D03ED">
            <w:pPr>
              <w:widowControl/>
              <w:jc w:val="center"/>
              <w:rPr>
                <w:rFonts w:ascii="微软雅黑" w:eastAsia="微软雅黑" w:hAnsi="微软雅黑" w:cs="宋体"/>
                <w:color w:val="000000"/>
                <w:kern w:val="0"/>
                <w:sz w:val="22"/>
                <w:szCs w:val="22"/>
              </w:rPr>
            </w:pPr>
            <w:r w:rsidRPr="007D03ED">
              <w:rPr>
                <w:rFonts w:ascii="微软雅黑" w:eastAsia="微软雅黑" w:hAnsi="微软雅黑" w:cs="宋体" w:hint="eastAsia"/>
                <w:color w:val="000000"/>
                <w:kern w:val="0"/>
                <w:sz w:val="22"/>
                <w:szCs w:val="22"/>
              </w:rPr>
              <w:t xml:space="preserve">　</w:t>
            </w:r>
          </w:p>
        </w:tc>
      </w:tr>
    </w:tbl>
    <w:p w14:paraId="038DB306"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23C627D0"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460CC874"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35727C8B"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032993FA"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7729D89A"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6A246FC5"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1C30DBF5"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468E6819"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467F50F9"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6455BB84"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358656B6"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18C93A08"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56FF07CA"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59894E77" w14:textId="77777777" w:rsidR="001B352F" w:rsidRDefault="001B352F">
      <w:pPr>
        <w:pBdr>
          <w:top w:val="single" w:sz="4" w:space="31" w:color="auto"/>
        </w:pBdr>
        <w:tabs>
          <w:tab w:val="left" w:pos="3900"/>
        </w:tabs>
        <w:spacing w:line="288" w:lineRule="auto"/>
        <w:rPr>
          <w:rFonts w:ascii="仿宋" w:eastAsia="仿宋" w:hAnsi="仿宋" w:cs="仿宋"/>
          <w:b/>
          <w:sz w:val="28"/>
          <w:szCs w:val="28"/>
        </w:rPr>
      </w:pPr>
    </w:p>
    <w:p w14:paraId="4E7382AD" w14:textId="1C4A87D2" w:rsidR="00BB3CCD" w:rsidRDefault="002A659E">
      <w:pPr>
        <w:pBdr>
          <w:top w:val="single" w:sz="4" w:space="31" w:color="auto"/>
        </w:pBdr>
        <w:tabs>
          <w:tab w:val="left" w:pos="3900"/>
        </w:tabs>
        <w:spacing w:line="288" w:lineRule="auto"/>
        <w:rPr>
          <w:rFonts w:ascii="仿宋" w:eastAsia="仿宋" w:hAnsi="仿宋" w:cs="仿宋"/>
          <w:b/>
          <w:sz w:val="28"/>
          <w:szCs w:val="28"/>
        </w:rPr>
      </w:pPr>
      <w:r>
        <w:rPr>
          <w:rFonts w:ascii="仿宋" w:eastAsia="仿宋" w:hAnsi="仿宋" w:cs="仿宋" w:hint="eastAsia"/>
          <w:b/>
          <w:sz w:val="28"/>
          <w:szCs w:val="28"/>
        </w:rPr>
        <w:t>（</w:t>
      </w:r>
      <w:r w:rsidR="001B352F">
        <w:rPr>
          <w:rFonts w:ascii="仿宋" w:eastAsia="仿宋" w:hAnsi="仿宋" w:cs="仿宋" w:hint="eastAsia"/>
          <w:b/>
          <w:sz w:val="28"/>
          <w:szCs w:val="28"/>
        </w:rPr>
        <w:t>本页无正文，为健康管理服务合作协议的签署页</w:t>
      </w:r>
      <w:r>
        <w:rPr>
          <w:rFonts w:ascii="仿宋" w:eastAsia="仿宋" w:hAnsi="仿宋" w:cs="仿宋" w:hint="eastAsia"/>
          <w:b/>
          <w:sz w:val="28"/>
          <w:szCs w:val="28"/>
        </w:rPr>
        <w:t>）</w:t>
      </w:r>
    </w:p>
    <w:p w14:paraId="40690C73" w14:textId="77777777" w:rsidR="00BB3CCD" w:rsidRDefault="00BB3CCD">
      <w:pPr>
        <w:pBdr>
          <w:top w:val="single" w:sz="4" w:space="31" w:color="auto"/>
        </w:pBdr>
        <w:tabs>
          <w:tab w:val="left" w:pos="3900"/>
        </w:tabs>
        <w:spacing w:line="288" w:lineRule="auto"/>
        <w:ind w:firstLineChars="85" w:firstLine="239"/>
        <w:rPr>
          <w:rFonts w:ascii="仿宋" w:eastAsia="仿宋" w:hAnsi="仿宋" w:cs="仿宋"/>
          <w:b/>
          <w:sz w:val="28"/>
          <w:szCs w:val="28"/>
        </w:rPr>
      </w:pPr>
    </w:p>
    <w:p w14:paraId="190F7D4F" w14:textId="008793C2" w:rsidR="00BB3CCD" w:rsidRDefault="002A659E">
      <w:pPr>
        <w:pBdr>
          <w:top w:val="single" w:sz="4" w:space="31" w:color="auto"/>
        </w:pBdr>
        <w:tabs>
          <w:tab w:val="left" w:pos="3900"/>
        </w:tabs>
        <w:spacing w:line="288" w:lineRule="auto"/>
        <w:ind w:firstLineChars="85" w:firstLine="239"/>
        <w:rPr>
          <w:rFonts w:ascii="仿宋" w:eastAsia="仿宋" w:hAnsi="仿宋" w:cs="仿宋"/>
          <w:b/>
          <w:sz w:val="28"/>
          <w:szCs w:val="28"/>
        </w:rPr>
      </w:pPr>
      <w:r>
        <w:rPr>
          <w:rFonts w:ascii="仿宋" w:eastAsia="仿宋" w:hAnsi="仿宋" w:cs="仿宋" w:hint="eastAsia"/>
          <w:b/>
          <w:sz w:val="28"/>
          <w:szCs w:val="28"/>
        </w:rPr>
        <w:t xml:space="preserve">甲方（盖章）:  </w:t>
      </w:r>
      <w:r w:rsidR="00181F2C">
        <w:rPr>
          <w:rFonts w:ascii="仿宋" w:eastAsia="仿宋" w:hAnsi="仿宋" w:cs="仿宋" w:hint="eastAsia"/>
          <w:b/>
          <w:sz w:val="28"/>
          <w:szCs w:val="28"/>
          <w:lang w:eastAsia="zh-Hans"/>
        </w:rPr>
        <w:t>心麦</w:t>
      </w:r>
      <w:r w:rsidR="00181F2C">
        <w:rPr>
          <w:rFonts w:ascii="仿宋" w:eastAsia="仿宋" w:hAnsi="仿宋" w:cs="仿宋"/>
          <w:b/>
          <w:sz w:val="28"/>
          <w:szCs w:val="28"/>
          <w:lang w:eastAsia="zh-Hans"/>
        </w:rPr>
        <w:t>（</w:t>
      </w:r>
      <w:r w:rsidR="00181F2C">
        <w:rPr>
          <w:rFonts w:ascii="仿宋" w:eastAsia="仿宋" w:hAnsi="仿宋" w:cs="仿宋" w:hint="eastAsia"/>
          <w:b/>
          <w:sz w:val="28"/>
          <w:szCs w:val="28"/>
          <w:lang w:eastAsia="zh-Hans"/>
        </w:rPr>
        <w:t>江苏</w:t>
      </w:r>
      <w:r w:rsidR="00181F2C">
        <w:rPr>
          <w:rFonts w:ascii="仿宋" w:eastAsia="仿宋" w:hAnsi="仿宋" w:cs="仿宋"/>
          <w:b/>
          <w:sz w:val="28"/>
          <w:szCs w:val="28"/>
          <w:lang w:eastAsia="zh-Hans"/>
        </w:rPr>
        <w:t>）</w:t>
      </w:r>
      <w:r w:rsidR="00181F2C">
        <w:rPr>
          <w:rFonts w:ascii="仿宋" w:eastAsia="仿宋" w:hAnsi="仿宋" w:cs="仿宋" w:hint="eastAsia"/>
          <w:b/>
          <w:sz w:val="28"/>
          <w:szCs w:val="28"/>
          <w:lang w:eastAsia="zh-Hans"/>
        </w:rPr>
        <w:t>大数据科技有限</w:t>
      </w:r>
      <w:r w:rsidR="00181F2C">
        <w:rPr>
          <w:rFonts w:ascii="仿宋" w:eastAsia="仿宋" w:hAnsi="仿宋" w:cs="仿宋" w:hint="eastAsia"/>
          <w:b/>
          <w:sz w:val="28"/>
          <w:szCs w:val="28"/>
        </w:rPr>
        <w:t>公司</w:t>
      </w:r>
    </w:p>
    <w:p w14:paraId="0246F7E6" w14:textId="77777777" w:rsidR="00BB3CCD" w:rsidRDefault="00BB3CCD">
      <w:pPr>
        <w:pBdr>
          <w:top w:val="single" w:sz="4" w:space="31" w:color="auto"/>
        </w:pBdr>
        <w:tabs>
          <w:tab w:val="left" w:pos="3900"/>
        </w:tabs>
        <w:spacing w:line="288" w:lineRule="auto"/>
        <w:ind w:firstLineChars="85" w:firstLine="238"/>
        <w:rPr>
          <w:rFonts w:ascii="仿宋" w:eastAsia="仿宋" w:hAnsi="仿宋" w:cs="仿宋"/>
          <w:sz w:val="28"/>
          <w:szCs w:val="28"/>
          <w:lang w:val="fr-FR"/>
        </w:rPr>
      </w:pPr>
    </w:p>
    <w:p w14:paraId="77A0EEDE" w14:textId="77777777" w:rsidR="00BB3CCD" w:rsidRDefault="002A659E">
      <w:pPr>
        <w:pBdr>
          <w:top w:val="single" w:sz="4" w:space="31" w:color="auto"/>
        </w:pBdr>
        <w:tabs>
          <w:tab w:val="left" w:pos="3900"/>
        </w:tabs>
        <w:spacing w:line="288" w:lineRule="auto"/>
        <w:ind w:firstLineChars="85" w:firstLine="238"/>
        <w:rPr>
          <w:rFonts w:ascii="仿宋" w:eastAsia="仿宋" w:hAnsi="仿宋" w:cs="仿宋"/>
          <w:sz w:val="28"/>
          <w:szCs w:val="28"/>
        </w:rPr>
      </w:pPr>
      <w:r>
        <w:rPr>
          <w:rFonts w:ascii="仿宋" w:eastAsia="仿宋" w:hAnsi="仿宋" w:cs="仿宋" w:hint="eastAsia"/>
          <w:sz w:val="28"/>
          <w:szCs w:val="28"/>
        </w:rPr>
        <w:lastRenderedPageBreak/>
        <w:t xml:space="preserve">           </w:t>
      </w:r>
    </w:p>
    <w:p w14:paraId="73F8C351" w14:textId="774B8405" w:rsidR="00BB3CCD" w:rsidRDefault="00F65998">
      <w:pPr>
        <w:pBdr>
          <w:top w:val="single" w:sz="4" w:space="31" w:color="auto"/>
        </w:pBdr>
        <w:tabs>
          <w:tab w:val="left" w:pos="3900"/>
        </w:tabs>
        <w:spacing w:line="288" w:lineRule="auto"/>
        <w:ind w:firstLineChars="85" w:firstLine="238"/>
        <w:rPr>
          <w:rFonts w:ascii="仿宋" w:eastAsia="仿宋" w:hAnsi="仿宋" w:cs="仿宋"/>
          <w:sz w:val="28"/>
          <w:szCs w:val="28"/>
        </w:rPr>
      </w:pPr>
      <w:r>
        <w:rPr>
          <w:rFonts w:ascii="仿宋" w:eastAsia="仿宋" w:hAnsi="仿宋" w:cs="仿宋" w:hint="eastAsia"/>
          <w:sz w:val="28"/>
          <w:szCs w:val="28"/>
        </w:rPr>
        <w:t>双方</w:t>
      </w:r>
      <w:r w:rsidR="002A659E">
        <w:rPr>
          <w:rFonts w:ascii="仿宋" w:eastAsia="仿宋" w:hAnsi="仿宋" w:cs="仿宋" w:hint="eastAsia"/>
          <w:sz w:val="28"/>
          <w:szCs w:val="28"/>
        </w:rPr>
        <w:t>签订日期：</w:t>
      </w:r>
    </w:p>
    <w:p w14:paraId="2969F755" w14:textId="77777777" w:rsidR="00BB3CCD" w:rsidRDefault="00BB3CCD">
      <w:pPr>
        <w:pBdr>
          <w:top w:val="single" w:sz="4" w:space="31" w:color="auto"/>
        </w:pBdr>
        <w:tabs>
          <w:tab w:val="left" w:pos="3900"/>
        </w:tabs>
        <w:snapToGrid w:val="0"/>
        <w:spacing w:line="288" w:lineRule="auto"/>
        <w:ind w:firstLineChars="85" w:firstLine="238"/>
        <w:rPr>
          <w:rFonts w:ascii="仿宋" w:eastAsia="仿宋" w:hAnsi="仿宋" w:cs="仿宋"/>
          <w:sz w:val="28"/>
          <w:szCs w:val="28"/>
        </w:rPr>
      </w:pPr>
    </w:p>
    <w:p w14:paraId="614249EC" w14:textId="77777777" w:rsidR="00BB3CCD" w:rsidRDefault="00BB3CCD">
      <w:pPr>
        <w:pBdr>
          <w:top w:val="single" w:sz="4" w:space="31" w:color="auto"/>
        </w:pBdr>
        <w:tabs>
          <w:tab w:val="left" w:pos="3900"/>
        </w:tabs>
        <w:snapToGrid w:val="0"/>
        <w:spacing w:line="288" w:lineRule="auto"/>
        <w:rPr>
          <w:rFonts w:ascii="仿宋" w:eastAsia="仿宋" w:hAnsi="仿宋" w:cs="仿宋"/>
          <w:sz w:val="28"/>
          <w:szCs w:val="28"/>
        </w:rPr>
      </w:pPr>
    </w:p>
    <w:p w14:paraId="471ADEF7" w14:textId="77777777" w:rsidR="00BB3CCD" w:rsidRDefault="00BB3CCD">
      <w:pPr>
        <w:pBdr>
          <w:top w:val="single" w:sz="4" w:space="31" w:color="auto"/>
        </w:pBdr>
        <w:tabs>
          <w:tab w:val="left" w:pos="3900"/>
        </w:tabs>
        <w:snapToGrid w:val="0"/>
        <w:spacing w:line="288" w:lineRule="auto"/>
        <w:rPr>
          <w:rFonts w:ascii="仿宋" w:eastAsia="仿宋" w:hAnsi="仿宋" w:cs="仿宋"/>
          <w:sz w:val="28"/>
          <w:szCs w:val="28"/>
        </w:rPr>
      </w:pPr>
    </w:p>
    <w:p w14:paraId="6CE889B6" w14:textId="77777777" w:rsidR="00BB3CCD" w:rsidRDefault="00BB3CCD">
      <w:pPr>
        <w:pBdr>
          <w:top w:val="single" w:sz="4" w:space="31" w:color="auto"/>
        </w:pBdr>
        <w:tabs>
          <w:tab w:val="left" w:pos="3900"/>
        </w:tabs>
        <w:snapToGrid w:val="0"/>
        <w:spacing w:line="288" w:lineRule="auto"/>
        <w:rPr>
          <w:rFonts w:ascii="仿宋" w:eastAsia="仿宋" w:hAnsi="仿宋" w:cs="仿宋"/>
          <w:sz w:val="28"/>
          <w:szCs w:val="28"/>
        </w:rPr>
      </w:pPr>
    </w:p>
    <w:p w14:paraId="2FF7FF1C" w14:textId="77777777" w:rsidR="00BB3CCD" w:rsidRDefault="00BB3CCD">
      <w:pPr>
        <w:pBdr>
          <w:top w:val="single" w:sz="4" w:space="31" w:color="auto"/>
        </w:pBdr>
        <w:tabs>
          <w:tab w:val="left" w:pos="3900"/>
        </w:tabs>
        <w:snapToGrid w:val="0"/>
        <w:spacing w:line="288" w:lineRule="auto"/>
        <w:rPr>
          <w:rFonts w:ascii="仿宋" w:eastAsia="仿宋" w:hAnsi="仿宋" w:cs="仿宋"/>
          <w:sz w:val="28"/>
          <w:szCs w:val="28"/>
        </w:rPr>
      </w:pPr>
    </w:p>
    <w:p w14:paraId="58028F8A" w14:textId="77777777" w:rsidR="00BB3CCD" w:rsidRDefault="002A659E">
      <w:pPr>
        <w:pBdr>
          <w:top w:val="single" w:sz="4" w:space="31" w:color="auto"/>
        </w:pBdr>
        <w:tabs>
          <w:tab w:val="left" w:pos="3900"/>
        </w:tabs>
        <w:snapToGrid w:val="0"/>
        <w:spacing w:line="288" w:lineRule="auto"/>
        <w:ind w:firstLineChars="85" w:firstLine="238"/>
        <w:rPr>
          <w:rFonts w:ascii="仿宋" w:eastAsia="仿宋" w:hAnsi="仿宋" w:cs="仿宋"/>
          <w:sz w:val="28"/>
          <w:szCs w:val="28"/>
        </w:rPr>
      </w:pPr>
      <w:r>
        <w:rPr>
          <w:rFonts w:ascii="仿宋" w:eastAsia="仿宋" w:hAnsi="仿宋" w:cs="仿宋" w:hint="eastAsia"/>
          <w:sz w:val="28"/>
          <w:szCs w:val="28"/>
        </w:rPr>
        <w:t xml:space="preserve">　　　　　　　       </w:t>
      </w:r>
    </w:p>
    <w:p w14:paraId="75498E13" w14:textId="77777777" w:rsidR="00BB3CCD" w:rsidRDefault="002A659E">
      <w:pPr>
        <w:pBdr>
          <w:top w:val="single" w:sz="4" w:space="31" w:color="auto"/>
        </w:pBdr>
        <w:tabs>
          <w:tab w:val="left" w:pos="3900"/>
        </w:tabs>
        <w:spacing w:line="288" w:lineRule="auto"/>
        <w:ind w:firstLineChars="85" w:firstLine="239"/>
        <w:rPr>
          <w:rFonts w:ascii="仿宋" w:eastAsia="仿宋" w:hAnsi="仿宋" w:cs="仿宋"/>
          <w:b/>
          <w:sz w:val="28"/>
          <w:szCs w:val="28"/>
        </w:rPr>
      </w:pPr>
      <w:r>
        <w:rPr>
          <w:rFonts w:ascii="仿宋" w:eastAsia="仿宋" w:hAnsi="仿宋" w:cs="仿宋" w:hint="eastAsia"/>
          <w:b/>
          <w:sz w:val="28"/>
          <w:szCs w:val="28"/>
        </w:rPr>
        <w:t>乙方（盖章）：北京</w:t>
      </w:r>
      <w:proofErr w:type="gramStart"/>
      <w:r>
        <w:rPr>
          <w:rFonts w:ascii="仿宋" w:eastAsia="仿宋" w:hAnsi="仿宋" w:cs="仿宋" w:hint="eastAsia"/>
          <w:b/>
          <w:sz w:val="28"/>
          <w:szCs w:val="28"/>
        </w:rPr>
        <w:t>远盟普惠健康</w:t>
      </w:r>
      <w:proofErr w:type="gramEnd"/>
      <w:r>
        <w:rPr>
          <w:rFonts w:ascii="仿宋" w:eastAsia="仿宋" w:hAnsi="仿宋" w:cs="仿宋" w:hint="eastAsia"/>
          <w:b/>
          <w:sz w:val="28"/>
          <w:szCs w:val="28"/>
        </w:rPr>
        <w:t>科技有限公司</w:t>
      </w:r>
    </w:p>
    <w:p w14:paraId="21DC7327" w14:textId="77777777" w:rsidR="00BB3CCD" w:rsidRDefault="002A659E">
      <w:pPr>
        <w:pBdr>
          <w:top w:val="single" w:sz="4" w:space="31" w:color="auto"/>
        </w:pBdr>
        <w:tabs>
          <w:tab w:val="left" w:pos="3900"/>
        </w:tabs>
        <w:spacing w:line="288" w:lineRule="auto"/>
        <w:ind w:firstLineChars="85" w:firstLine="239"/>
        <w:rPr>
          <w:rFonts w:ascii="仿宋" w:eastAsia="仿宋" w:hAnsi="仿宋" w:cs="仿宋"/>
          <w:b/>
          <w:sz w:val="28"/>
          <w:szCs w:val="28"/>
        </w:rPr>
      </w:pPr>
      <w:r>
        <w:rPr>
          <w:rFonts w:ascii="仿宋" w:eastAsia="仿宋" w:hAnsi="仿宋" w:cs="仿宋" w:hint="eastAsia"/>
          <w:b/>
          <w:sz w:val="28"/>
          <w:szCs w:val="28"/>
        </w:rPr>
        <w:t xml:space="preserve">    </w:t>
      </w:r>
    </w:p>
    <w:p w14:paraId="213A6993" w14:textId="77777777" w:rsidR="00BB3CCD" w:rsidRDefault="002A659E">
      <w:pPr>
        <w:pBdr>
          <w:top w:val="single" w:sz="4" w:space="31" w:color="auto"/>
        </w:pBdr>
        <w:tabs>
          <w:tab w:val="left" w:pos="3900"/>
        </w:tabs>
        <w:spacing w:line="288" w:lineRule="auto"/>
        <w:ind w:firstLineChars="85" w:firstLine="239"/>
        <w:rPr>
          <w:rFonts w:ascii="仿宋" w:eastAsia="仿宋" w:hAnsi="仿宋" w:cs="仿宋"/>
          <w:sz w:val="28"/>
          <w:szCs w:val="28"/>
        </w:rPr>
      </w:pPr>
      <w:r>
        <w:rPr>
          <w:rFonts w:ascii="仿宋" w:eastAsia="仿宋" w:hAnsi="仿宋" w:cs="仿宋" w:hint="eastAsia"/>
          <w:b/>
          <w:sz w:val="28"/>
          <w:szCs w:val="28"/>
        </w:rPr>
        <w:t xml:space="preserve">                               </w:t>
      </w:r>
    </w:p>
    <w:p w14:paraId="58F0EE0A" w14:textId="04C80C0B" w:rsidR="00BB3CCD" w:rsidRDefault="001B352F">
      <w:pPr>
        <w:spacing w:line="288" w:lineRule="auto"/>
        <w:ind w:firstLineChars="85" w:firstLine="238"/>
        <w:rPr>
          <w:rFonts w:ascii="仿宋" w:eastAsia="仿宋" w:hAnsi="仿宋" w:cs="仿宋"/>
          <w:bCs/>
          <w:color w:val="000000"/>
          <w:sz w:val="28"/>
          <w:szCs w:val="28"/>
        </w:rPr>
      </w:pPr>
      <w:r>
        <w:rPr>
          <w:rFonts w:ascii="仿宋" w:eastAsia="仿宋" w:hAnsi="仿宋" w:cs="仿宋" w:hint="eastAsia"/>
          <w:sz w:val="28"/>
          <w:szCs w:val="28"/>
        </w:rPr>
        <w:t>双方</w:t>
      </w:r>
      <w:r w:rsidR="002A659E">
        <w:rPr>
          <w:rFonts w:ascii="仿宋" w:eastAsia="仿宋" w:hAnsi="仿宋" w:cs="仿宋" w:hint="eastAsia"/>
          <w:sz w:val="28"/>
          <w:szCs w:val="28"/>
        </w:rPr>
        <w:t>签订日期</w:t>
      </w:r>
      <w:r>
        <w:rPr>
          <w:rFonts w:ascii="仿宋" w:eastAsia="仿宋" w:hAnsi="仿宋" w:cs="仿宋" w:hint="eastAsia"/>
          <w:sz w:val="28"/>
          <w:szCs w:val="28"/>
        </w:rPr>
        <w:t>：</w:t>
      </w:r>
    </w:p>
    <w:sectPr w:rsidR="00BB3CCD">
      <w:footerReference w:type="default" r:id="rId10"/>
      <w:footerReference w:type="first" r:id="rId11"/>
      <w:pgSz w:w="11906" w:h="16838"/>
      <w:pgMar w:top="1440" w:right="1134" w:bottom="1440" w:left="1701" w:header="851" w:footer="992" w:gutter="0"/>
      <w:cols w:space="425"/>
      <w:docGrid w:type="linesAndChars"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94325" w14:textId="77777777" w:rsidR="007A0F6C" w:rsidRDefault="007A0F6C">
      <w:r>
        <w:separator/>
      </w:r>
    </w:p>
  </w:endnote>
  <w:endnote w:type="continuationSeparator" w:id="0">
    <w:p w14:paraId="347F3887" w14:textId="77777777" w:rsidR="007A0F6C" w:rsidRDefault="007A0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F5137" w14:textId="77777777" w:rsidR="00BB3CCD" w:rsidRDefault="002A659E">
    <w:pPr>
      <w:pStyle w:val="ac"/>
      <w:jc w:val="center"/>
    </w:pPr>
    <w:r>
      <w:rPr>
        <w:noProof/>
      </w:rPr>
      <mc:AlternateContent>
        <mc:Choice Requires="wps">
          <w:drawing>
            <wp:anchor distT="0" distB="0" distL="114300" distR="114300" simplePos="0" relativeHeight="251658240" behindDoc="0" locked="0" layoutInCell="1" allowOverlap="1" wp14:anchorId="2CF31507" wp14:editId="047A7D32">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042475" w14:textId="48BFF397" w:rsidR="00BB3CCD" w:rsidRDefault="002A659E">
                          <w:pPr>
                            <w:pStyle w:val="ac"/>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65221">
                            <w:rPr>
                              <w:noProof/>
                            </w:rPr>
                            <w:t>21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65221">
                              <w:rPr>
                                <w:noProof/>
                              </w:rPr>
                              <w:t>21</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F31507"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8042475" w14:textId="48BFF397" w:rsidR="00BB3CCD" w:rsidRDefault="002A659E">
                    <w:pPr>
                      <w:pStyle w:val="ac"/>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65221">
                      <w:rPr>
                        <w:noProof/>
                      </w:rPr>
                      <w:t>21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465221">
                        <w:rPr>
                          <w:noProof/>
                        </w:rPr>
                        <w:t>21</w:t>
                      </w:r>
                    </w:fldSimple>
                    <w:r>
                      <w:rPr>
                        <w:rFonts w:hint="eastAsia"/>
                      </w:rPr>
                      <w:t xml:space="preserve"> </w:t>
                    </w:r>
                    <w:r>
                      <w:rPr>
                        <w:rFonts w:hint="eastAsia"/>
                      </w:rPr>
                      <w:t>页</w:t>
                    </w:r>
                  </w:p>
                </w:txbxContent>
              </v:textbox>
              <w10:wrap anchorx="margin"/>
            </v:shape>
          </w:pict>
        </mc:Fallback>
      </mc:AlternateContent>
    </w:r>
  </w:p>
  <w:p w14:paraId="21F75108" w14:textId="77777777" w:rsidR="00BB3CCD" w:rsidRDefault="00BB3CCD">
    <w:pPr>
      <w:pStyle w:val="ac"/>
      <w:ind w:right="360"/>
      <w:jc w:val="center"/>
      <w:rPr>
        <w:color w:val="80808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AC57" w14:textId="77777777" w:rsidR="00BB3CCD" w:rsidRDefault="002A659E">
    <w:pPr>
      <w:pStyle w:val="ac"/>
    </w:pPr>
    <w:r>
      <w:rPr>
        <w:noProof/>
      </w:rPr>
      <mc:AlternateContent>
        <mc:Choice Requires="wps">
          <w:drawing>
            <wp:anchor distT="0" distB="0" distL="114300" distR="114300" simplePos="0" relativeHeight="251659264" behindDoc="0" locked="0" layoutInCell="1" allowOverlap="1" wp14:anchorId="6A219DDC" wp14:editId="26B1F1B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7429BB" w14:textId="77777777" w:rsidR="00BB3CCD" w:rsidRDefault="002A659E">
                          <w:pPr>
                            <w:pStyle w:val="ac"/>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22</w:t>
                            </w:r>
                          </w:fldSimple>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219DDC" id="_x0000_t202" coordsize="21600,21600" o:spt="202" path="m,l,21600r21600,l21600,xe">
              <v:stroke joinstyle="miter"/>
              <v:path gradientshapeok="t" o:connecttype="rect"/>
            </v:shapetype>
            <v:shape id="文本框 2" o:spid="_x0000_s1027"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3A7429BB" w14:textId="77777777" w:rsidR="00BB3CCD" w:rsidRDefault="002A659E">
                    <w:pPr>
                      <w:pStyle w:val="ac"/>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22</w:t>
                      </w:r>
                    </w:fldSimple>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3E129" w14:textId="77777777" w:rsidR="007A0F6C" w:rsidRDefault="007A0F6C">
      <w:r>
        <w:separator/>
      </w:r>
    </w:p>
  </w:footnote>
  <w:footnote w:type="continuationSeparator" w:id="0">
    <w:p w14:paraId="6C041A9A" w14:textId="77777777" w:rsidR="007A0F6C" w:rsidRDefault="007A0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84B133"/>
    <w:multiLevelType w:val="singleLevel"/>
    <w:tmpl w:val="8C84B133"/>
    <w:lvl w:ilvl="0">
      <w:start w:val="1"/>
      <w:numFmt w:val="decimal"/>
      <w:lvlText w:val="%1."/>
      <w:lvlJc w:val="left"/>
      <w:pPr>
        <w:ind w:left="425" w:hanging="425"/>
      </w:pPr>
      <w:rPr>
        <w:rFonts w:hint="default"/>
      </w:rPr>
    </w:lvl>
  </w:abstractNum>
  <w:abstractNum w:abstractNumId="1" w15:restartNumberingAfterBreak="0">
    <w:nsid w:val="D3B65D18"/>
    <w:multiLevelType w:val="singleLevel"/>
    <w:tmpl w:val="D3B65D18"/>
    <w:lvl w:ilvl="0">
      <w:start w:val="1"/>
      <w:numFmt w:val="decimal"/>
      <w:suff w:val="nothing"/>
      <w:lvlText w:val="（%1）"/>
      <w:lvlJc w:val="left"/>
    </w:lvl>
  </w:abstractNum>
  <w:abstractNum w:abstractNumId="2" w15:restartNumberingAfterBreak="0">
    <w:nsid w:val="0000002B"/>
    <w:multiLevelType w:val="multilevel"/>
    <w:tmpl w:val="0000002B"/>
    <w:lvl w:ilvl="0">
      <w:start w:val="1"/>
      <w:numFmt w:val="decimal"/>
      <w:lvlText w:val="%1."/>
      <w:lvlJc w:val="left"/>
      <w:pPr>
        <w:tabs>
          <w:tab w:val="left" w:pos="490"/>
        </w:tabs>
        <w:ind w:left="490" w:hanging="490"/>
      </w:pPr>
      <w:rPr>
        <w:rFonts w:ascii="宋体" w:eastAsia="宋体" w:hAnsi="宋体" w:hint="eastAsia"/>
        <w:b w:val="0"/>
        <w:i w:val="0"/>
        <w:sz w:val="28"/>
      </w:rPr>
    </w:lvl>
    <w:lvl w:ilvl="1">
      <w:start w:val="1"/>
      <w:numFmt w:val="none"/>
      <w:pStyle w:val="2"/>
      <w:suff w:val="nothing"/>
      <w:lvlText w:val=""/>
      <w:lvlJc w:val="left"/>
      <w:pPr>
        <w:ind w:left="0" w:firstLine="0"/>
      </w:pPr>
      <w:rPr>
        <w:rFonts w:hint="eastAsia"/>
      </w:rPr>
    </w:lvl>
    <w:lvl w:ilvl="2">
      <w:start w:val="1"/>
      <w:numFmt w:val="decimal"/>
      <w:lvlRestart w:val="0"/>
      <w:pStyle w:val="3"/>
      <w:lvlText w:val="%3."/>
      <w:lvlJc w:val="left"/>
      <w:pPr>
        <w:tabs>
          <w:tab w:val="left" w:pos="540"/>
        </w:tabs>
        <w:ind w:left="18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11D5D72"/>
    <w:multiLevelType w:val="multilevel"/>
    <w:tmpl w:val="011D5D72"/>
    <w:lvl w:ilvl="0">
      <w:start w:val="1"/>
      <w:numFmt w:val="decimal"/>
      <w:lvlText w:val="%1）"/>
      <w:lvlJc w:val="left"/>
      <w:pPr>
        <w:ind w:left="623" w:hanging="481"/>
      </w:pPr>
      <w:rPr>
        <w:rFonts w:hint="default"/>
      </w:rPr>
    </w:lvl>
    <w:lvl w:ilvl="1">
      <w:start w:val="1"/>
      <w:numFmt w:val="lowerLetter"/>
      <w:lvlText w:val="%2)"/>
      <w:lvlJc w:val="left"/>
      <w:pPr>
        <w:ind w:left="556" w:hanging="420"/>
      </w:pPr>
    </w:lvl>
    <w:lvl w:ilvl="2">
      <w:start w:val="1"/>
      <w:numFmt w:val="lowerRoman"/>
      <w:lvlText w:val="%3."/>
      <w:lvlJc w:val="right"/>
      <w:pPr>
        <w:ind w:left="976" w:hanging="420"/>
      </w:pPr>
    </w:lvl>
    <w:lvl w:ilvl="3">
      <w:start w:val="1"/>
      <w:numFmt w:val="decimal"/>
      <w:lvlText w:val="%4."/>
      <w:lvlJc w:val="left"/>
      <w:pPr>
        <w:ind w:left="1396" w:hanging="420"/>
      </w:pPr>
    </w:lvl>
    <w:lvl w:ilvl="4">
      <w:start w:val="1"/>
      <w:numFmt w:val="lowerLetter"/>
      <w:lvlText w:val="%5)"/>
      <w:lvlJc w:val="left"/>
      <w:pPr>
        <w:ind w:left="1816" w:hanging="420"/>
      </w:pPr>
    </w:lvl>
    <w:lvl w:ilvl="5">
      <w:start w:val="1"/>
      <w:numFmt w:val="lowerRoman"/>
      <w:lvlText w:val="%6."/>
      <w:lvlJc w:val="right"/>
      <w:pPr>
        <w:ind w:left="2236" w:hanging="420"/>
      </w:pPr>
    </w:lvl>
    <w:lvl w:ilvl="6">
      <w:start w:val="1"/>
      <w:numFmt w:val="decimal"/>
      <w:lvlText w:val="%7."/>
      <w:lvlJc w:val="left"/>
      <w:pPr>
        <w:ind w:left="2656" w:hanging="420"/>
      </w:pPr>
    </w:lvl>
    <w:lvl w:ilvl="7">
      <w:start w:val="1"/>
      <w:numFmt w:val="lowerLetter"/>
      <w:lvlText w:val="%8)"/>
      <w:lvlJc w:val="left"/>
      <w:pPr>
        <w:ind w:left="3076" w:hanging="420"/>
      </w:pPr>
    </w:lvl>
    <w:lvl w:ilvl="8">
      <w:start w:val="1"/>
      <w:numFmt w:val="lowerRoman"/>
      <w:lvlText w:val="%9."/>
      <w:lvlJc w:val="right"/>
      <w:pPr>
        <w:ind w:left="3496" w:hanging="420"/>
      </w:pPr>
    </w:lvl>
  </w:abstractNum>
  <w:abstractNum w:abstractNumId="4" w15:restartNumberingAfterBreak="0">
    <w:nsid w:val="046766D9"/>
    <w:multiLevelType w:val="singleLevel"/>
    <w:tmpl w:val="046766D9"/>
    <w:lvl w:ilvl="0">
      <w:start w:val="1"/>
      <w:numFmt w:val="decimal"/>
      <w:lvlText w:val="%1."/>
      <w:lvlJc w:val="left"/>
      <w:pPr>
        <w:ind w:left="851" w:hanging="425"/>
      </w:pPr>
      <w:rPr>
        <w:rFonts w:hint="default"/>
      </w:rPr>
    </w:lvl>
  </w:abstractNum>
  <w:abstractNum w:abstractNumId="5" w15:restartNumberingAfterBreak="0">
    <w:nsid w:val="14DD1156"/>
    <w:multiLevelType w:val="multilevel"/>
    <w:tmpl w:val="14DD1156"/>
    <w:lvl w:ilvl="0">
      <w:start w:val="1"/>
      <w:numFmt w:val="decimal"/>
      <w:lvlText w:val="%1."/>
      <w:lvlJc w:val="left"/>
      <w:pPr>
        <w:tabs>
          <w:tab w:val="left" w:pos="420"/>
        </w:tabs>
        <w:ind w:left="420" w:hanging="420"/>
      </w:pPr>
      <w:rPr>
        <w:rFonts w:asciiTheme="minorEastAsia" w:eastAsiaTheme="minorEastAsia" w:hAnsiTheme="minorEastAsia" w:cs="Times New Roman"/>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FC31B5F"/>
    <w:multiLevelType w:val="singleLevel"/>
    <w:tmpl w:val="1FC31B5F"/>
    <w:lvl w:ilvl="0">
      <w:start w:val="1"/>
      <w:numFmt w:val="decimal"/>
      <w:lvlText w:val="%1."/>
      <w:lvlJc w:val="left"/>
      <w:pPr>
        <w:ind w:left="425" w:hanging="425"/>
      </w:pPr>
      <w:rPr>
        <w:rFonts w:hint="default"/>
      </w:rPr>
    </w:lvl>
  </w:abstractNum>
  <w:abstractNum w:abstractNumId="7" w15:restartNumberingAfterBreak="0">
    <w:nsid w:val="26E0289E"/>
    <w:multiLevelType w:val="multilevel"/>
    <w:tmpl w:val="26E0289E"/>
    <w:lvl w:ilvl="0">
      <w:start w:val="1"/>
      <w:numFmt w:val="decimal"/>
      <w:lvlText w:val="%1."/>
      <w:lvlJc w:val="left"/>
      <w:pPr>
        <w:tabs>
          <w:tab w:val="left" w:pos="420"/>
        </w:tabs>
        <w:ind w:left="420" w:hanging="420"/>
      </w:pPr>
      <w:rPr>
        <w:rFonts w:hint="eastAsia"/>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FF805EE"/>
    <w:multiLevelType w:val="multilevel"/>
    <w:tmpl w:val="2FF805EE"/>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27D3120"/>
    <w:multiLevelType w:val="multilevel"/>
    <w:tmpl w:val="327D3120"/>
    <w:lvl w:ilvl="0">
      <w:start w:val="1"/>
      <w:numFmt w:val="decimal"/>
      <w:lvlText w:val="%1."/>
      <w:lvlJc w:val="left"/>
      <w:pPr>
        <w:tabs>
          <w:tab w:val="left" w:pos="490"/>
        </w:tabs>
        <w:ind w:left="490" w:hanging="490"/>
      </w:pPr>
      <w:rPr>
        <w:rFonts w:ascii="宋体" w:eastAsia="宋体" w:hAnsi="宋体" w:hint="eastAsia"/>
        <w:b w:val="0"/>
        <w:i w:val="0"/>
        <w:sz w:val="28"/>
      </w:rPr>
    </w:lvl>
    <w:lvl w:ilvl="1">
      <w:start w:val="1"/>
      <w:numFmt w:val="decimal"/>
      <w:lvlText w:val="%2."/>
      <w:lvlJc w:val="left"/>
      <w:pPr>
        <w:ind w:left="0" w:firstLine="0"/>
      </w:pPr>
      <w:rPr>
        <w:rFonts w:hint="eastAsia"/>
      </w:rPr>
    </w:lvl>
    <w:lvl w:ilvl="2">
      <w:start w:val="1"/>
      <w:numFmt w:val="decimal"/>
      <w:lvlRestart w:val="0"/>
      <w:lvlText w:val="%3."/>
      <w:lvlJc w:val="left"/>
      <w:pPr>
        <w:tabs>
          <w:tab w:val="left" w:pos="540"/>
        </w:tabs>
        <w:ind w:left="18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0" w15:restartNumberingAfterBreak="0">
    <w:nsid w:val="37C77B87"/>
    <w:multiLevelType w:val="multilevel"/>
    <w:tmpl w:val="37C77B8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3654E6F"/>
    <w:multiLevelType w:val="multilevel"/>
    <w:tmpl w:val="43654E6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677112C"/>
    <w:multiLevelType w:val="multilevel"/>
    <w:tmpl w:val="4677112C"/>
    <w:lvl w:ilvl="0">
      <w:start w:val="1"/>
      <w:numFmt w:val="decimal"/>
      <w:lvlText w:val="%1."/>
      <w:lvlJc w:val="left"/>
      <w:pPr>
        <w:ind w:left="820" w:hanging="420"/>
      </w:pPr>
    </w:lvl>
    <w:lvl w:ilvl="1">
      <w:start w:val="1"/>
      <w:numFmt w:val="lowerLetter"/>
      <w:lvlText w:val="%2)"/>
      <w:lvlJc w:val="left"/>
      <w:pPr>
        <w:ind w:left="1240" w:hanging="420"/>
      </w:pPr>
    </w:lvl>
    <w:lvl w:ilvl="2">
      <w:start w:val="1"/>
      <w:numFmt w:val="lowerRoman"/>
      <w:lvlText w:val="%3."/>
      <w:lvlJc w:val="right"/>
      <w:pPr>
        <w:ind w:left="1660" w:hanging="420"/>
      </w:pPr>
    </w:lvl>
    <w:lvl w:ilvl="3">
      <w:start w:val="1"/>
      <w:numFmt w:val="decimal"/>
      <w:lvlText w:val="%4."/>
      <w:lvlJc w:val="left"/>
      <w:pPr>
        <w:ind w:left="2080" w:hanging="420"/>
      </w:pPr>
    </w:lvl>
    <w:lvl w:ilvl="4">
      <w:start w:val="1"/>
      <w:numFmt w:val="lowerLetter"/>
      <w:lvlText w:val="%5)"/>
      <w:lvlJc w:val="left"/>
      <w:pPr>
        <w:ind w:left="2500" w:hanging="420"/>
      </w:pPr>
    </w:lvl>
    <w:lvl w:ilvl="5">
      <w:start w:val="1"/>
      <w:numFmt w:val="lowerRoman"/>
      <w:lvlText w:val="%6."/>
      <w:lvlJc w:val="right"/>
      <w:pPr>
        <w:ind w:left="2920" w:hanging="420"/>
      </w:pPr>
    </w:lvl>
    <w:lvl w:ilvl="6">
      <w:start w:val="1"/>
      <w:numFmt w:val="decimal"/>
      <w:lvlText w:val="%7."/>
      <w:lvlJc w:val="left"/>
      <w:pPr>
        <w:ind w:left="3340" w:hanging="420"/>
      </w:pPr>
    </w:lvl>
    <w:lvl w:ilvl="7">
      <w:start w:val="1"/>
      <w:numFmt w:val="lowerLetter"/>
      <w:lvlText w:val="%8)"/>
      <w:lvlJc w:val="left"/>
      <w:pPr>
        <w:ind w:left="3760" w:hanging="420"/>
      </w:pPr>
    </w:lvl>
    <w:lvl w:ilvl="8">
      <w:start w:val="1"/>
      <w:numFmt w:val="lowerRoman"/>
      <w:lvlText w:val="%9."/>
      <w:lvlJc w:val="right"/>
      <w:pPr>
        <w:ind w:left="4180" w:hanging="420"/>
      </w:pPr>
    </w:lvl>
  </w:abstractNum>
  <w:abstractNum w:abstractNumId="13" w15:restartNumberingAfterBreak="0">
    <w:nsid w:val="50BC07F3"/>
    <w:multiLevelType w:val="multilevel"/>
    <w:tmpl w:val="50BC07F3"/>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58AC0C58"/>
    <w:multiLevelType w:val="multilevel"/>
    <w:tmpl w:val="58AC0C5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60C10DF1"/>
    <w:multiLevelType w:val="multilevel"/>
    <w:tmpl w:val="60C10DF1"/>
    <w:lvl w:ilvl="0">
      <w:start w:val="1"/>
      <w:numFmt w:val="decimal"/>
      <w:lvlText w:val="%1)"/>
      <w:lvlJc w:val="left"/>
      <w:pPr>
        <w:ind w:left="704" w:hanging="420"/>
      </w:pPr>
      <w:rPr>
        <w:rFonts w:hint="eastAsia"/>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16" w15:restartNumberingAfterBreak="0">
    <w:nsid w:val="611A7076"/>
    <w:multiLevelType w:val="multilevel"/>
    <w:tmpl w:val="611A7076"/>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15:restartNumberingAfterBreak="0">
    <w:nsid w:val="62B868E5"/>
    <w:multiLevelType w:val="multilevel"/>
    <w:tmpl w:val="62B868E5"/>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65CC1B95"/>
    <w:multiLevelType w:val="singleLevel"/>
    <w:tmpl w:val="65CC1B95"/>
    <w:lvl w:ilvl="0">
      <w:start w:val="1"/>
      <w:numFmt w:val="decimal"/>
      <w:lvlText w:val="%1."/>
      <w:lvlJc w:val="left"/>
      <w:pPr>
        <w:ind w:left="425" w:hanging="425"/>
      </w:pPr>
      <w:rPr>
        <w:rFonts w:hint="default"/>
      </w:rPr>
    </w:lvl>
  </w:abstractNum>
  <w:abstractNum w:abstractNumId="19" w15:restartNumberingAfterBreak="0">
    <w:nsid w:val="6D4D11F4"/>
    <w:multiLevelType w:val="singleLevel"/>
    <w:tmpl w:val="6D4D11F4"/>
    <w:lvl w:ilvl="0">
      <w:start w:val="1"/>
      <w:numFmt w:val="decimal"/>
      <w:lvlText w:val="%1)"/>
      <w:lvlJc w:val="left"/>
      <w:pPr>
        <w:ind w:left="425" w:hanging="425"/>
      </w:pPr>
      <w:rPr>
        <w:rFonts w:hint="default"/>
      </w:rPr>
    </w:lvl>
  </w:abstractNum>
  <w:abstractNum w:abstractNumId="20" w15:restartNumberingAfterBreak="0">
    <w:nsid w:val="72876EAF"/>
    <w:multiLevelType w:val="multilevel"/>
    <w:tmpl w:val="72876EAF"/>
    <w:lvl w:ilvl="0">
      <w:start w:val="1"/>
      <w:numFmt w:val="decimal"/>
      <w:lvlText w:val="%1."/>
      <w:lvlJc w:val="left"/>
      <w:pPr>
        <w:tabs>
          <w:tab w:val="left" w:pos="490"/>
        </w:tabs>
        <w:ind w:left="490" w:hanging="490"/>
      </w:pPr>
      <w:rPr>
        <w:rFonts w:ascii="宋体" w:eastAsia="宋体" w:hAnsi="宋体" w:hint="eastAsia"/>
        <w:b w:val="0"/>
        <w:i w:val="0"/>
        <w:sz w:val="28"/>
      </w:rPr>
    </w:lvl>
    <w:lvl w:ilvl="1">
      <w:start w:val="1"/>
      <w:numFmt w:val="decimal"/>
      <w:lvlText w:val="%2."/>
      <w:lvlJc w:val="left"/>
      <w:pPr>
        <w:ind w:left="0" w:firstLine="0"/>
      </w:pPr>
      <w:rPr>
        <w:rFonts w:hint="eastAsia"/>
      </w:rPr>
    </w:lvl>
    <w:lvl w:ilvl="2">
      <w:start w:val="1"/>
      <w:numFmt w:val="decimal"/>
      <w:lvlRestart w:val="0"/>
      <w:lvlText w:val="%3."/>
      <w:lvlJc w:val="left"/>
      <w:pPr>
        <w:tabs>
          <w:tab w:val="left" w:pos="540"/>
        </w:tabs>
        <w:ind w:left="18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1" w15:restartNumberingAfterBreak="0">
    <w:nsid w:val="7819307D"/>
    <w:multiLevelType w:val="multilevel"/>
    <w:tmpl w:val="7819307D"/>
    <w:lvl w:ilvl="0">
      <w:start w:val="1"/>
      <w:numFmt w:val="chineseCountingThousand"/>
      <w:lvlText w:val="(%1)"/>
      <w:lvlJc w:val="left"/>
      <w:pPr>
        <w:tabs>
          <w:tab w:val="left" w:pos="420"/>
        </w:tabs>
        <w:ind w:left="420" w:hanging="420"/>
      </w:pPr>
      <w:rPr>
        <w:rFonts w:hint="eastAsia"/>
        <w:b/>
      </w:rPr>
    </w:lvl>
    <w:lvl w:ilvl="1">
      <w:start w:val="1"/>
      <w:numFmt w:val="decimal"/>
      <w:lvlText w:val="%2."/>
      <w:lvlJc w:val="left"/>
      <w:pPr>
        <w:tabs>
          <w:tab w:val="left" w:pos="840"/>
        </w:tabs>
        <w:ind w:left="840" w:hanging="420"/>
      </w:pPr>
      <w:rPr>
        <w:rFonts w:hint="eastAsia"/>
        <w:b w:val="0"/>
      </w:rPr>
    </w:lvl>
    <w:lvl w:ilvl="2">
      <w:start w:val="1"/>
      <w:numFmt w:val="decimal"/>
      <w:lvlText w:val="%3)"/>
      <w:lvlJc w:val="left"/>
      <w:pPr>
        <w:tabs>
          <w:tab w:val="left" w:pos="846"/>
        </w:tabs>
        <w:ind w:left="846" w:hanging="420"/>
      </w:pPr>
      <w:rPr>
        <w:rFonts w:asciiTheme="minorEastAsia" w:eastAsiaTheme="minorEastAsia" w:hAnsiTheme="minorEastAsia" w:hint="eastAsia"/>
      </w:rPr>
    </w:lvl>
    <w:lvl w:ilvl="3">
      <w:start w:val="1"/>
      <w:numFmt w:val="lowerLetter"/>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lvl>
    <w:lvl w:ilvl="5">
      <w:start w:val="1"/>
      <w:numFmt w:val="decimal"/>
      <w:lvlText w:val="%6."/>
      <w:lvlJc w:val="left"/>
      <w:pPr>
        <w:tabs>
          <w:tab w:val="left" w:pos="420"/>
        </w:tabs>
        <w:ind w:left="420" w:hanging="420"/>
      </w:pPr>
      <w:rPr>
        <w:rFonts w:hint="eastAsia"/>
        <w:b/>
      </w:rPr>
    </w:lvl>
    <w:lvl w:ilvl="6">
      <w:start w:val="1"/>
      <w:numFmt w:val="decimal"/>
      <w:lvlText w:val="%7、"/>
      <w:lvlJc w:val="left"/>
      <w:pPr>
        <w:ind w:left="2880" w:hanging="360"/>
      </w:pPr>
      <w:rPr>
        <w:rFonts w:hint="default"/>
        <w:color w:val="auto"/>
      </w:rPr>
    </w:lvl>
    <w:lvl w:ilvl="7">
      <w:start w:val="1"/>
      <w:numFmt w:val="decimal"/>
      <w:lvlText w:val="%8）"/>
      <w:lvlJc w:val="left"/>
      <w:pPr>
        <w:ind w:left="3660" w:hanging="720"/>
      </w:pPr>
      <w:rPr>
        <w:rFonts w:hint="default"/>
        <w:b w:val="0"/>
        <w:sz w:val="21"/>
      </w:rPr>
    </w:lvl>
    <w:lvl w:ilvl="8">
      <w:start w:val="1"/>
      <w:numFmt w:val="lowerRoman"/>
      <w:lvlText w:val="%9."/>
      <w:lvlJc w:val="right"/>
      <w:pPr>
        <w:tabs>
          <w:tab w:val="left" w:pos="3780"/>
        </w:tabs>
        <w:ind w:left="3780" w:hanging="420"/>
      </w:pPr>
    </w:lvl>
  </w:abstractNum>
  <w:abstractNum w:abstractNumId="22" w15:restartNumberingAfterBreak="0">
    <w:nsid w:val="79AC0988"/>
    <w:multiLevelType w:val="multilevel"/>
    <w:tmpl w:val="79AC0988"/>
    <w:lvl w:ilvl="0">
      <w:start w:val="1"/>
      <w:numFmt w:val="chineseCountingThousand"/>
      <w:lvlText w:val="(%1)"/>
      <w:lvlJc w:val="left"/>
      <w:pPr>
        <w:tabs>
          <w:tab w:val="left" w:pos="420"/>
        </w:tabs>
        <w:ind w:left="420" w:hanging="420"/>
      </w:pPr>
      <w:rPr>
        <w:rFonts w:hint="eastAsia"/>
        <w:b/>
      </w:rPr>
    </w:lvl>
    <w:lvl w:ilvl="1">
      <w:start w:val="3"/>
      <w:numFmt w:val="decimal"/>
      <w:lvlText w:val="%2."/>
      <w:lvlJc w:val="left"/>
      <w:pPr>
        <w:tabs>
          <w:tab w:val="left" w:pos="420"/>
        </w:tabs>
        <w:ind w:left="420" w:hanging="420"/>
      </w:pPr>
      <w:rPr>
        <w:rFonts w:hint="eastAsia"/>
        <w:b w:val="0"/>
      </w:rPr>
    </w:lvl>
    <w:lvl w:ilvl="2">
      <w:start w:val="1"/>
      <w:numFmt w:val="upperLetter"/>
      <w:lvlText w:val="%3."/>
      <w:lvlJc w:val="left"/>
      <w:pPr>
        <w:tabs>
          <w:tab w:val="left" w:pos="1260"/>
        </w:tabs>
        <w:ind w:left="1260" w:hanging="420"/>
      </w:pPr>
      <w:rPr>
        <w:rFonts w:hint="eastAsia"/>
      </w:rPr>
    </w:lvl>
    <w:lvl w:ilvl="3">
      <w:start w:val="1"/>
      <w:numFmt w:val="lowerLetter"/>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lvl>
    <w:lvl w:ilvl="5">
      <w:start w:val="1"/>
      <w:numFmt w:val="decimal"/>
      <w:lvlText w:val="%6."/>
      <w:lvlJc w:val="left"/>
      <w:pPr>
        <w:tabs>
          <w:tab w:val="left" w:pos="2520"/>
        </w:tabs>
        <w:ind w:left="2520" w:hanging="420"/>
      </w:pPr>
      <w:rPr>
        <w:rFonts w:hint="eastAsia"/>
        <w:b/>
      </w:rPr>
    </w:lvl>
    <w:lvl w:ilvl="6">
      <w:start w:val="1"/>
      <w:numFmt w:val="decimal"/>
      <w:lvlText w:val="%7、"/>
      <w:lvlJc w:val="left"/>
      <w:pPr>
        <w:ind w:left="2880" w:hanging="360"/>
      </w:pPr>
      <w:rPr>
        <w:rFonts w:hint="default"/>
        <w:color w:val="auto"/>
      </w:rPr>
    </w:lvl>
    <w:lvl w:ilvl="7">
      <w:start w:val="1"/>
      <w:numFmt w:val="decimal"/>
      <w:lvlText w:val="%8"/>
      <w:lvlJc w:val="left"/>
      <w:pPr>
        <w:ind w:left="3360" w:hanging="420"/>
      </w:pPr>
      <w:rPr>
        <w:rFonts w:hint="default"/>
      </w:rPr>
    </w:lvl>
    <w:lvl w:ilvl="8">
      <w:start w:val="1"/>
      <w:numFmt w:val="decimal"/>
      <w:lvlText w:val="%9）"/>
      <w:lvlJc w:val="left"/>
      <w:pPr>
        <w:ind w:left="907" w:hanging="481"/>
      </w:pPr>
      <w:rPr>
        <w:rFonts w:hint="default"/>
      </w:rPr>
    </w:lvl>
  </w:abstractNum>
  <w:abstractNum w:abstractNumId="23" w15:restartNumberingAfterBreak="0">
    <w:nsid w:val="7E096311"/>
    <w:multiLevelType w:val="multilevel"/>
    <w:tmpl w:val="7E09631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7F9674CA"/>
    <w:multiLevelType w:val="multilevel"/>
    <w:tmpl w:val="7F9674CA"/>
    <w:lvl w:ilvl="0">
      <w:start w:val="1"/>
      <w:numFmt w:val="decimal"/>
      <w:lvlText w:val="(%1)"/>
      <w:lvlJc w:val="left"/>
      <w:pPr>
        <w:ind w:left="660" w:hanging="420"/>
      </w:pPr>
      <w:rPr>
        <w:sz w:val="21"/>
        <w:szCs w:val="21"/>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num w:numId="1">
    <w:abstractNumId w:val="2"/>
  </w:num>
  <w:num w:numId="2">
    <w:abstractNumId w:val="23"/>
  </w:num>
  <w:num w:numId="3">
    <w:abstractNumId w:val="8"/>
  </w:num>
  <w:num w:numId="4">
    <w:abstractNumId w:val="1"/>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num>
  <w:num w:numId="7">
    <w:abstractNumId w:val="15"/>
  </w:num>
  <w:num w:numId="8">
    <w:abstractNumId w:val="21"/>
  </w:num>
  <w:num w:numId="9">
    <w:abstractNumId w:val="19"/>
  </w:num>
  <w:num w:numId="10">
    <w:abstractNumId w:val="9"/>
  </w:num>
  <w:num w:numId="11">
    <w:abstractNumId w:val="22"/>
  </w:num>
  <w:num w:numId="12">
    <w:abstractNumId w:val="3"/>
  </w:num>
  <w:num w:numId="13">
    <w:abstractNumId w:val="17"/>
  </w:num>
  <w:num w:numId="14">
    <w:abstractNumId w:val="14"/>
  </w:num>
  <w:num w:numId="15">
    <w:abstractNumId w:val="12"/>
  </w:num>
  <w:num w:numId="16">
    <w:abstractNumId w:val="11"/>
  </w:num>
  <w:num w:numId="17">
    <w:abstractNumId w:val="4"/>
  </w:num>
  <w:num w:numId="18">
    <w:abstractNumId w:val="10"/>
  </w:num>
  <w:num w:numId="19">
    <w:abstractNumId w:val="6"/>
  </w:num>
  <w:num w:numId="20">
    <w:abstractNumId w:val="18"/>
  </w:num>
  <w:num w:numId="21">
    <w:abstractNumId w:val="0"/>
  </w:num>
  <w:num w:numId="22">
    <w:abstractNumId w:val="16"/>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5"/>
  </w:num>
  <w:num w:numId="2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yden">
    <w15:presenceInfo w15:providerId="None" w15:userId="kayden"/>
  </w15:person>
  <w15:person w15:author=" ">
    <w15:presenceInfo w15:providerId="Windows Live" w15:userId="78b8ea93c7d45b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50"/>
  <w:drawingGridVerticalSpacing w:val="20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60"/>
    <w:rsid w:val="000009F2"/>
    <w:rsid w:val="00001FEA"/>
    <w:rsid w:val="00002AE2"/>
    <w:rsid w:val="000033F3"/>
    <w:rsid w:val="000039F8"/>
    <w:rsid w:val="00003F80"/>
    <w:rsid w:val="0000416C"/>
    <w:rsid w:val="00004B03"/>
    <w:rsid w:val="000053D9"/>
    <w:rsid w:val="00005972"/>
    <w:rsid w:val="00006E13"/>
    <w:rsid w:val="00007495"/>
    <w:rsid w:val="00010CC8"/>
    <w:rsid w:val="00014A52"/>
    <w:rsid w:val="00014EB3"/>
    <w:rsid w:val="000243A2"/>
    <w:rsid w:val="0002511B"/>
    <w:rsid w:val="00027935"/>
    <w:rsid w:val="000324FC"/>
    <w:rsid w:val="00032A6D"/>
    <w:rsid w:val="00033345"/>
    <w:rsid w:val="0003353D"/>
    <w:rsid w:val="00033555"/>
    <w:rsid w:val="00035DE6"/>
    <w:rsid w:val="00035F2B"/>
    <w:rsid w:val="000402F8"/>
    <w:rsid w:val="000405F2"/>
    <w:rsid w:val="00040663"/>
    <w:rsid w:val="00040F26"/>
    <w:rsid w:val="000412FF"/>
    <w:rsid w:val="000415FB"/>
    <w:rsid w:val="0004184A"/>
    <w:rsid w:val="00042676"/>
    <w:rsid w:val="00043CC1"/>
    <w:rsid w:val="00043D66"/>
    <w:rsid w:val="00044EFC"/>
    <w:rsid w:val="00045AF0"/>
    <w:rsid w:val="00045F5C"/>
    <w:rsid w:val="00046469"/>
    <w:rsid w:val="00046D6C"/>
    <w:rsid w:val="00047898"/>
    <w:rsid w:val="0004789B"/>
    <w:rsid w:val="00047942"/>
    <w:rsid w:val="00047ACE"/>
    <w:rsid w:val="00047EAA"/>
    <w:rsid w:val="0005018B"/>
    <w:rsid w:val="00050478"/>
    <w:rsid w:val="00050718"/>
    <w:rsid w:val="000509B4"/>
    <w:rsid w:val="00050A66"/>
    <w:rsid w:val="00050F3E"/>
    <w:rsid w:val="00054A4D"/>
    <w:rsid w:val="00055DE0"/>
    <w:rsid w:val="00055EED"/>
    <w:rsid w:val="00056286"/>
    <w:rsid w:val="000562DF"/>
    <w:rsid w:val="00056452"/>
    <w:rsid w:val="000602C4"/>
    <w:rsid w:val="00061E57"/>
    <w:rsid w:val="00062788"/>
    <w:rsid w:val="000632D3"/>
    <w:rsid w:val="000636FC"/>
    <w:rsid w:val="00067A54"/>
    <w:rsid w:val="000702B1"/>
    <w:rsid w:val="00070F2C"/>
    <w:rsid w:val="0007127F"/>
    <w:rsid w:val="0007131B"/>
    <w:rsid w:val="00071A5D"/>
    <w:rsid w:val="00071D72"/>
    <w:rsid w:val="000724A9"/>
    <w:rsid w:val="00074AED"/>
    <w:rsid w:val="00074FBC"/>
    <w:rsid w:val="00075CBC"/>
    <w:rsid w:val="00075E90"/>
    <w:rsid w:val="00076395"/>
    <w:rsid w:val="00077226"/>
    <w:rsid w:val="00080565"/>
    <w:rsid w:val="000808BD"/>
    <w:rsid w:val="00081893"/>
    <w:rsid w:val="00082B9E"/>
    <w:rsid w:val="00082DC3"/>
    <w:rsid w:val="00083A20"/>
    <w:rsid w:val="00084E7E"/>
    <w:rsid w:val="00085E2D"/>
    <w:rsid w:val="000900C2"/>
    <w:rsid w:val="000934C1"/>
    <w:rsid w:val="0009434D"/>
    <w:rsid w:val="000961A0"/>
    <w:rsid w:val="00097D0B"/>
    <w:rsid w:val="000A0D8E"/>
    <w:rsid w:val="000A2067"/>
    <w:rsid w:val="000A286C"/>
    <w:rsid w:val="000A294D"/>
    <w:rsid w:val="000A5045"/>
    <w:rsid w:val="000A5D28"/>
    <w:rsid w:val="000A63A9"/>
    <w:rsid w:val="000A697C"/>
    <w:rsid w:val="000A7014"/>
    <w:rsid w:val="000B10FA"/>
    <w:rsid w:val="000B56D7"/>
    <w:rsid w:val="000B697A"/>
    <w:rsid w:val="000C07A4"/>
    <w:rsid w:val="000C2584"/>
    <w:rsid w:val="000C3BC2"/>
    <w:rsid w:val="000C3E5C"/>
    <w:rsid w:val="000C46A1"/>
    <w:rsid w:val="000C5485"/>
    <w:rsid w:val="000C5E00"/>
    <w:rsid w:val="000C6EE5"/>
    <w:rsid w:val="000C74E3"/>
    <w:rsid w:val="000D2127"/>
    <w:rsid w:val="000D363D"/>
    <w:rsid w:val="000D45E5"/>
    <w:rsid w:val="000D7C95"/>
    <w:rsid w:val="000E1B71"/>
    <w:rsid w:val="000E2B74"/>
    <w:rsid w:val="000E3B14"/>
    <w:rsid w:val="000E4873"/>
    <w:rsid w:val="000E4A0C"/>
    <w:rsid w:val="000E6C5B"/>
    <w:rsid w:val="000E707A"/>
    <w:rsid w:val="000E74E9"/>
    <w:rsid w:val="000F1451"/>
    <w:rsid w:val="000F21C3"/>
    <w:rsid w:val="000F2D68"/>
    <w:rsid w:val="000F2F8B"/>
    <w:rsid w:val="000F429F"/>
    <w:rsid w:val="000F5A23"/>
    <w:rsid w:val="000F779A"/>
    <w:rsid w:val="00105E49"/>
    <w:rsid w:val="001067F4"/>
    <w:rsid w:val="00110043"/>
    <w:rsid w:val="0011079A"/>
    <w:rsid w:val="00110A6F"/>
    <w:rsid w:val="00110BBA"/>
    <w:rsid w:val="0011502F"/>
    <w:rsid w:val="00115111"/>
    <w:rsid w:val="001155E0"/>
    <w:rsid w:val="001175AB"/>
    <w:rsid w:val="001208DE"/>
    <w:rsid w:val="00120A46"/>
    <w:rsid w:val="00121B72"/>
    <w:rsid w:val="00123540"/>
    <w:rsid w:val="00124BB5"/>
    <w:rsid w:val="001258B1"/>
    <w:rsid w:val="001307AC"/>
    <w:rsid w:val="001321DC"/>
    <w:rsid w:val="00132696"/>
    <w:rsid w:val="001350E0"/>
    <w:rsid w:val="00135843"/>
    <w:rsid w:val="00135C8F"/>
    <w:rsid w:val="00137068"/>
    <w:rsid w:val="001370BA"/>
    <w:rsid w:val="00143ACF"/>
    <w:rsid w:val="00145F29"/>
    <w:rsid w:val="0015129B"/>
    <w:rsid w:val="00153071"/>
    <w:rsid w:val="0015315F"/>
    <w:rsid w:val="00154F78"/>
    <w:rsid w:val="0015562D"/>
    <w:rsid w:val="00155B09"/>
    <w:rsid w:val="00155C5B"/>
    <w:rsid w:val="00157EFD"/>
    <w:rsid w:val="0016078A"/>
    <w:rsid w:val="001624A2"/>
    <w:rsid w:val="00164AC5"/>
    <w:rsid w:val="00164D54"/>
    <w:rsid w:val="00166E35"/>
    <w:rsid w:val="001679CB"/>
    <w:rsid w:val="00167F50"/>
    <w:rsid w:val="00173772"/>
    <w:rsid w:val="0017405C"/>
    <w:rsid w:val="00177D36"/>
    <w:rsid w:val="00180DCA"/>
    <w:rsid w:val="001818DB"/>
    <w:rsid w:val="00181900"/>
    <w:rsid w:val="001819B4"/>
    <w:rsid w:val="00181D92"/>
    <w:rsid w:val="00181F2C"/>
    <w:rsid w:val="00182B5A"/>
    <w:rsid w:val="00182F64"/>
    <w:rsid w:val="00184AB8"/>
    <w:rsid w:val="00185651"/>
    <w:rsid w:val="001859B2"/>
    <w:rsid w:val="00186382"/>
    <w:rsid w:val="001865F8"/>
    <w:rsid w:val="001872DB"/>
    <w:rsid w:val="0019095F"/>
    <w:rsid w:val="001949E8"/>
    <w:rsid w:val="00195ACD"/>
    <w:rsid w:val="00195C75"/>
    <w:rsid w:val="001969DC"/>
    <w:rsid w:val="00196A41"/>
    <w:rsid w:val="00196C7E"/>
    <w:rsid w:val="00196FE5"/>
    <w:rsid w:val="0019758D"/>
    <w:rsid w:val="00197B34"/>
    <w:rsid w:val="001A141E"/>
    <w:rsid w:val="001A1D9B"/>
    <w:rsid w:val="001A50E6"/>
    <w:rsid w:val="001A5651"/>
    <w:rsid w:val="001A5A5F"/>
    <w:rsid w:val="001A65B2"/>
    <w:rsid w:val="001A65C9"/>
    <w:rsid w:val="001A796D"/>
    <w:rsid w:val="001B352F"/>
    <w:rsid w:val="001B62E0"/>
    <w:rsid w:val="001C0C7A"/>
    <w:rsid w:val="001C2129"/>
    <w:rsid w:val="001C4162"/>
    <w:rsid w:val="001C44F3"/>
    <w:rsid w:val="001C4C51"/>
    <w:rsid w:val="001C5406"/>
    <w:rsid w:val="001D0290"/>
    <w:rsid w:val="001D04CD"/>
    <w:rsid w:val="001D169F"/>
    <w:rsid w:val="001D273A"/>
    <w:rsid w:val="001D59EF"/>
    <w:rsid w:val="001D694B"/>
    <w:rsid w:val="001E07F3"/>
    <w:rsid w:val="001E3AD8"/>
    <w:rsid w:val="001E5D8B"/>
    <w:rsid w:val="001E6C61"/>
    <w:rsid w:val="001E74D5"/>
    <w:rsid w:val="001F1A9C"/>
    <w:rsid w:val="001F309C"/>
    <w:rsid w:val="001F4358"/>
    <w:rsid w:val="001F4CE5"/>
    <w:rsid w:val="001F4EC0"/>
    <w:rsid w:val="001F5CBF"/>
    <w:rsid w:val="001F624D"/>
    <w:rsid w:val="001F7507"/>
    <w:rsid w:val="002018E8"/>
    <w:rsid w:val="00202A82"/>
    <w:rsid w:val="00202C9E"/>
    <w:rsid w:val="002033D7"/>
    <w:rsid w:val="00203426"/>
    <w:rsid w:val="00203806"/>
    <w:rsid w:val="002042F1"/>
    <w:rsid w:val="0020609D"/>
    <w:rsid w:val="00206922"/>
    <w:rsid w:val="00206DB8"/>
    <w:rsid w:val="002104A9"/>
    <w:rsid w:val="00212589"/>
    <w:rsid w:val="00212869"/>
    <w:rsid w:val="00214869"/>
    <w:rsid w:val="0021656A"/>
    <w:rsid w:val="00221B78"/>
    <w:rsid w:val="002221B4"/>
    <w:rsid w:val="002223E0"/>
    <w:rsid w:val="00222CA0"/>
    <w:rsid w:val="00223894"/>
    <w:rsid w:val="00223D7A"/>
    <w:rsid w:val="00225488"/>
    <w:rsid w:val="002314F6"/>
    <w:rsid w:val="00232EC5"/>
    <w:rsid w:val="002336EC"/>
    <w:rsid w:val="00235057"/>
    <w:rsid w:val="00237288"/>
    <w:rsid w:val="002410FD"/>
    <w:rsid w:val="00243274"/>
    <w:rsid w:val="0024531B"/>
    <w:rsid w:val="00250620"/>
    <w:rsid w:val="00250A49"/>
    <w:rsid w:val="002512AA"/>
    <w:rsid w:val="00251EE6"/>
    <w:rsid w:val="00252E05"/>
    <w:rsid w:val="002554C7"/>
    <w:rsid w:val="00255F95"/>
    <w:rsid w:val="00256745"/>
    <w:rsid w:val="00257A42"/>
    <w:rsid w:val="00260A5F"/>
    <w:rsid w:val="00260C3C"/>
    <w:rsid w:val="00261D2F"/>
    <w:rsid w:val="00262269"/>
    <w:rsid w:val="0026519F"/>
    <w:rsid w:val="00266023"/>
    <w:rsid w:val="00270136"/>
    <w:rsid w:val="0027033D"/>
    <w:rsid w:val="00270F38"/>
    <w:rsid w:val="00272724"/>
    <w:rsid w:val="002749C0"/>
    <w:rsid w:val="00274AB0"/>
    <w:rsid w:val="002763E9"/>
    <w:rsid w:val="00276550"/>
    <w:rsid w:val="00276A94"/>
    <w:rsid w:val="00277BF8"/>
    <w:rsid w:val="00280F4C"/>
    <w:rsid w:val="002828A7"/>
    <w:rsid w:val="00283BD3"/>
    <w:rsid w:val="00284E7D"/>
    <w:rsid w:val="0028639A"/>
    <w:rsid w:val="00286887"/>
    <w:rsid w:val="00286BBB"/>
    <w:rsid w:val="00287268"/>
    <w:rsid w:val="002903FB"/>
    <w:rsid w:val="00290E42"/>
    <w:rsid w:val="00291998"/>
    <w:rsid w:val="002920BF"/>
    <w:rsid w:val="00292E52"/>
    <w:rsid w:val="00292E53"/>
    <w:rsid w:val="00293B2F"/>
    <w:rsid w:val="00294708"/>
    <w:rsid w:val="00294894"/>
    <w:rsid w:val="002948D7"/>
    <w:rsid w:val="00294A21"/>
    <w:rsid w:val="00294AE5"/>
    <w:rsid w:val="002968CC"/>
    <w:rsid w:val="00296E88"/>
    <w:rsid w:val="002A04ED"/>
    <w:rsid w:val="002A25C2"/>
    <w:rsid w:val="002A4280"/>
    <w:rsid w:val="002A659E"/>
    <w:rsid w:val="002A7DE5"/>
    <w:rsid w:val="002B1113"/>
    <w:rsid w:val="002B2759"/>
    <w:rsid w:val="002B2C52"/>
    <w:rsid w:val="002B3F17"/>
    <w:rsid w:val="002B4746"/>
    <w:rsid w:val="002B6FB7"/>
    <w:rsid w:val="002C04E0"/>
    <w:rsid w:val="002C0CF7"/>
    <w:rsid w:val="002C1039"/>
    <w:rsid w:val="002C1F03"/>
    <w:rsid w:val="002C348B"/>
    <w:rsid w:val="002C37B5"/>
    <w:rsid w:val="002C5944"/>
    <w:rsid w:val="002C6476"/>
    <w:rsid w:val="002C7600"/>
    <w:rsid w:val="002D046A"/>
    <w:rsid w:val="002D23BD"/>
    <w:rsid w:val="002D4D0B"/>
    <w:rsid w:val="002D5D1A"/>
    <w:rsid w:val="002D6271"/>
    <w:rsid w:val="002E01ED"/>
    <w:rsid w:val="002E0C75"/>
    <w:rsid w:val="002E0D44"/>
    <w:rsid w:val="002E43C6"/>
    <w:rsid w:val="002E5B02"/>
    <w:rsid w:val="002E6AFA"/>
    <w:rsid w:val="002F06F7"/>
    <w:rsid w:val="002F102B"/>
    <w:rsid w:val="002F13DE"/>
    <w:rsid w:val="002F23A7"/>
    <w:rsid w:val="002F46E6"/>
    <w:rsid w:val="002F4CB2"/>
    <w:rsid w:val="002F4F76"/>
    <w:rsid w:val="002F5300"/>
    <w:rsid w:val="002F5363"/>
    <w:rsid w:val="002F5766"/>
    <w:rsid w:val="002F706C"/>
    <w:rsid w:val="00302618"/>
    <w:rsid w:val="00302B2D"/>
    <w:rsid w:val="00302CD1"/>
    <w:rsid w:val="00302E25"/>
    <w:rsid w:val="00305B80"/>
    <w:rsid w:val="00311E86"/>
    <w:rsid w:val="00312BBA"/>
    <w:rsid w:val="00313EA7"/>
    <w:rsid w:val="00315E4E"/>
    <w:rsid w:val="003228D9"/>
    <w:rsid w:val="0032475F"/>
    <w:rsid w:val="003257B8"/>
    <w:rsid w:val="00325D90"/>
    <w:rsid w:val="00325E06"/>
    <w:rsid w:val="00326089"/>
    <w:rsid w:val="0032658C"/>
    <w:rsid w:val="00330310"/>
    <w:rsid w:val="00330B21"/>
    <w:rsid w:val="0033214F"/>
    <w:rsid w:val="0033246E"/>
    <w:rsid w:val="00334FFD"/>
    <w:rsid w:val="00336DD7"/>
    <w:rsid w:val="00336F45"/>
    <w:rsid w:val="0033718A"/>
    <w:rsid w:val="00337CAF"/>
    <w:rsid w:val="00337D11"/>
    <w:rsid w:val="003405B1"/>
    <w:rsid w:val="0034087C"/>
    <w:rsid w:val="003418A6"/>
    <w:rsid w:val="00341998"/>
    <w:rsid w:val="00343676"/>
    <w:rsid w:val="0034395B"/>
    <w:rsid w:val="0034526B"/>
    <w:rsid w:val="00345D01"/>
    <w:rsid w:val="00350AD7"/>
    <w:rsid w:val="00352EEB"/>
    <w:rsid w:val="0035392F"/>
    <w:rsid w:val="003557A0"/>
    <w:rsid w:val="003557C1"/>
    <w:rsid w:val="003564CE"/>
    <w:rsid w:val="00356DC4"/>
    <w:rsid w:val="0036004B"/>
    <w:rsid w:val="003608B3"/>
    <w:rsid w:val="00360BDA"/>
    <w:rsid w:val="0036156A"/>
    <w:rsid w:val="00361E66"/>
    <w:rsid w:val="003622FE"/>
    <w:rsid w:val="0036259A"/>
    <w:rsid w:val="00366AE4"/>
    <w:rsid w:val="0036705D"/>
    <w:rsid w:val="003703CD"/>
    <w:rsid w:val="00371A6B"/>
    <w:rsid w:val="00374A14"/>
    <w:rsid w:val="00374E25"/>
    <w:rsid w:val="003752FB"/>
    <w:rsid w:val="00375BCB"/>
    <w:rsid w:val="00380FD3"/>
    <w:rsid w:val="00381B2E"/>
    <w:rsid w:val="00382250"/>
    <w:rsid w:val="00382FB0"/>
    <w:rsid w:val="00383262"/>
    <w:rsid w:val="003835F8"/>
    <w:rsid w:val="00383A2F"/>
    <w:rsid w:val="00386221"/>
    <w:rsid w:val="003904C4"/>
    <w:rsid w:val="00390C9B"/>
    <w:rsid w:val="00390E12"/>
    <w:rsid w:val="00391C32"/>
    <w:rsid w:val="00391F9B"/>
    <w:rsid w:val="00394E94"/>
    <w:rsid w:val="003973DD"/>
    <w:rsid w:val="00397F20"/>
    <w:rsid w:val="003A064A"/>
    <w:rsid w:val="003A0E4E"/>
    <w:rsid w:val="003A268D"/>
    <w:rsid w:val="003A2871"/>
    <w:rsid w:val="003A2EBD"/>
    <w:rsid w:val="003A69E4"/>
    <w:rsid w:val="003A6DF8"/>
    <w:rsid w:val="003A76E0"/>
    <w:rsid w:val="003B2761"/>
    <w:rsid w:val="003B3239"/>
    <w:rsid w:val="003B35A7"/>
    <w:rsid w:val="003B4C4C"/>
    <w:rsid w:val="003B5B77"/>
    <w:rsid w:val="003B6BE3"/>
    <w:rsid w:val="003B6FDE"/>
    <w:rsid w:val="003B76CC"/>
    <w:rsid w:val="003B7802"/>
    <w:rsid w:val="003C1B0D"/>
    <w:rsid w:val="003C2331"/>
    <w:rsid w:val="003C26F7"/>
    <w:rsid w:val="003C47EC"/>
    <w:rsid w:val="003C5123"/>
    <w:rsid w:val="003C5470"/>
    <w:rsid w:val="003C7B1C"/>
    <w:rsid w:val="003D3441"/>
    <w:rsid w:val="003D35D9"/>
    <w:rsid w:val="003D4C1A"/>
    <w:rsid w:val="003D4D7D"/>
    <w:rsid w:val="003D6849"/>
    <w:rsid w:val="003D6873"/>
    <w:rsid w:val="003E0B2E"/>
    <w:rsid w:val="003E1F00"/>
    <w:rsid w:val="003E2950"/>
    <w:rsid w:val="003E37D2"/>
    <w:rsid w:val="003E3C4D"/>
    <w:rsid w:val="003E44FF"/>
    <w:rsid w:val="003E49A5"/>
    <w:rsid w:val="003E6F49"/>
    <w:rsid w:val="003F0020"/>
    <w:rsid w:val="003F024D"/>
    <w:rsid w:val="003F02FF"/>
    <w:rsid w:val="003F15AD"/>
    <w:rsid w:val="003F3F8A"/>
    <w:rsid w:val="003F7492"/>
    <w:rsid w:val="003F7B3A"/>
    <w:rsid w:val="003F7CCF"/>
    <w:rsid w:val="004006B6"/>
    <w:rsid w:val="00402BE4"/>
    <w:rsid w:val="00403578"/>
    <w:rsid w:val="0040359B"/>
    <w:rsid w:val="00403CC9"/>
    <w:rsid w:val="00404237"/>
    <w:rsid w:val="0040717A"/>
    <w:rsid w:val="00407DF7"/>
    <w:rsid w:val="00407F64"/>
    <w:rsid w:val="00411CD4"/>
    <w:rsid w:val="00412196"/>
    <w:rsid w:val="004127F6"/>
    <w:rsid w:val="004130D5"/>
    <w:rsid w:val="00413601"/>
    <w:rsid w:val="00413F30"/>
    <w:rsid w:val="004147E7"/>
    <w:rsid w:val="00414A16"/>
    <w:rsid w:val="0042073F"/>
    <w:rsid w:val="00420C9D"/>
    <w:rsid w:val="00421584"/>
    <w:rsid w:val="00421859"/>
    <w:rsid w:val="00422330"/>
    <w:rsid w:val="00422515"/>
    <w:rsid w:val="004228C2"/>
    <w:rsid w:val="004244D3"/>
    <w:rsid w:val="00424A38"/>
    <w:rsid w:val="004251CB"/>
    <w:rsid w:val="0042548B"/>
    <w:rsid w:val="00425A9C"/>
    <w:rsid w:val="00426657"/>
    <w:rsid w:val="00430F0F"/>
    <w:rsid w:val="00431A06"/>
    <w:rsid w:val="00432086"/>
    <w:rsid w:val="00434C6E"/>
    <w:rsid w:val="00434DEE"/>
    <w:rsid w:val="00435BDD"/>
    <w:rsid w:val="004406C4"/>
    <w:rsid w:val="00441281"/>
    <w:rsid w:val="00441B13"/>
    <w:rsid w:val="00443188"/>
    <w:rsid w:val="0044336D"/>
    <w:rsid w:val="0044434B"/>
    <w:rsid w:val="00444ECF"/>
    <w:rsid w:val="00445A04"/>
    <w:rsid w:val="00445B56"/>
    <w:rsid w:val="00446734"/>
    <w:rsid w:val="004474B5"/>
    <w:rsid w:val="00447D1E"/>
    <w:rsid w:val="00452D93"/>
    <w:rsid w:val="0045323D"/>
    <w:rsid w:val="004540DF"/>
    <w:rsid w:val="00455BB8"/>
    <w:rsid w:val="00455E68"/>
    <w:rsid w:val="004566BA"/>
    <w:rsid w:val="00456BDA"/>
    <w:rsid w:val="00456DCD"/>
    <w:rsid w:val="00460CE3"/>
    <w:rsid w:val="00460D95"/>
    <w:rsid w:val="004624DA"/>
    <w:rsid w:val="00463033"/>
    <w:rsid w:val="00464C3F"/>
    <w:rsid w:val="00465221"/>
    <w:rsid w:val="004652CA"/>
    <w:rsid w:val="0046680D"/>
    <w:rsid w:val="0047024C"/>
    <w:rsid w:val="00470386"/>
    <w:rsid w:val="004720BF"/>
    <w:rsid w:val="00474B17"/>
    <w:rsid w:val="00474C3B"/>
    <w:rsid w:val="00476614"/>
    <w:rsid w:val="0048077D"/>
    <w:rsid w:val="0048086B"/>
    <w:rsid w:val="004843DF"/>
    <w:rsid w:val="00484746"/>
    <w:rsid w:val="00485B5D"/>
    <w:rsid w:val="004863D9"/>
    <w:rsid w:val="00486F5C"/>
    <w:rsid w:val="004877B5"/>
    <w:rsid w:val="004878DE"/>
    <w:rsid w:val="00487E59"/>
    <w:rsid w:val="00490E7C"/>
    <w:rsid w:val="00493AD7"/>
    <w:rsid w:val="00493CB0"/>
    <w:rsid w:val="004942DF"/>
    <w:rsid w:val="00497A4B"/>
    <w:rsid w:val="00497B10"/>
    <w:rsid w:val="00497DDE"/>
    <w:rsid w:val="004A06C1"/>
    <w:rsid w:val="004A14ED"/>
    <w:rsid w:val="004A396B"/>
    <w:rsid w:val="004A41DF"/>
    <w:rsid w:val="004A4CAC"/>
    <w:rsid w:val="004A5E7F"/>
    <w:rsid w:val="004A61D3"/>
    <w:rsid w:val="004A6708"/>
    <w:rsid w:val="004A6F31"/>
    <w:rsid w:val="004A700E"/>
    <w:rsid w:val="004A7509"/>
    <w:rsid w:val="004A764E"/>
    <w:rsid w:val="004B238C"/>
    <w:rsid w:val="004B2726"/>
    <w:rsid w:val="004B2ADE"/>
    <w:rsid w:val="004B3AE9"/>
    <w:rsid w:val="004B48D1"/>
    <w:rsid w:val="004B5596"/>
    <w:rsid w:val="004B6CB2"/>
    <w:rsid w:val="004B7AED"/>
    <w:rsid w:val="004C0A03"/>
    <w:rsid w:val="004C0F2E"/>
    <w:rsid w:val="004C30D5"/>
    <w:rsid w:val="004C3C23"/>
    <w:rsid w:val="004C5044"/>
    <w:rsid w:val="004C581F"/>
    <w:rsid w:val="004C5CE7"/>
    <w:rsid w:val="004C7C3E"/>
    <w:rsid w:val="004D13A0"/>
    <w:rsid w:val="004D233A"/>
    <w:rsid w:val="004D2B74"/>
    <w:rsid w:val="004D3667"/>
    <w:rsid w:val="004D40EB"/>
    <w:rsid w:val="004D4EF9"/>
    <w:rsid w:val="004D5044"/>
    <w:rsid w:val="004D6A01"/>
    <w:rsid w:val="004D6E6B"/>
    <w:rsid w:val="004D7614"/>
    <w:rsid w:val="004D7E38"/>
    <w:rsid w:val="004E0900"/>
    <w:rsid w:val="004E12A9"/>
    <w:rsid w:val="004E1584"/>
    <w:rsid w:val="004E2169"/>
    <w:rsid w:val="004E40F8"/>
    <w:rsid w:val="004E4291"/>
    <w:rsid w:val="004E5A1C"/>
    <w:rsid w:val="004E68B6"/>
    <w:rsid w:val="004F5703"/>
    <w:rsid w:val="004F6206"/>
    <w:rsid w:val="004F6B26"/>
    <w:rsid w:val="004F6CC9"/>
    <w:rsid w:val="004F6DE3"/>
    <w:rsid w:val="00500361"/>
    <w:rsid w:val="005028B3"/>
    <w:rsid w:val="005035C2"/>
    <w:rsid w:val="00503EE6"/>
    <w:rsid w:val="00506733"/>
    <w:rsid w:val="005079CD"/>
    <w:rsid w:val="00507DC4"/>
    <w:rsid w:val="00513228"/>
    <w:rsid w:val="00513640"/>
    <w:rsid w:val="005178A7"/>
    <w:rsid w:val="00520363"/>
    <w:rsid w:val="00522E72"/>
    <w:rsid w:val="00523226"/>
    <w:rsid w:val="00525A04"/>
    <w:rsid w:val="00526BB7"/>
    <w:rsid w:val="00527324"/>
    <w:rsid w:val="0052771A"/>
    <w:rsid w:val="00527EB7"/>
    <w:rsid w:val="00530B94"/>
    <w:rsid w:val="00531E0E"/>
    <w:rsid w:val="005322D6"/>
    <w:rsid w:val="00532AC0"/>
    <w:rsid w:val="00532F7A"/>
    <w:rsid w:val="00533DE8"/>
    <w:rsid w:val="00535673"/>
    <w:rsid w:val="00540D97"/>
    <w:rsid w:val="00541296"/>
    <w:rsid w:val="005423BB"/>
    <w:rsid w:val="005423FD"/>
    <w:rsid w:val="00543211"/>
    <w:rsid w:val="00543BBF"/>
    <w:rsid w:val="00543E81"/>
    <w:rsid w:val="005443FB"/>
    <w:rsid w:val="00544BDE"/>
    <w:rsid w:val="00545046"/>
    <w:rsid w:val="00547F19"/>
    <w:rsid w:val="0055090E"/>
    <w:rsid w:val="005514AF"/>
    <w:rsid w:val="005562EB"/>
    <w:rsid w:val="00556486"/>
    <w:rsid w:val="005568A2"/>
    <w:rsid w:val="005577E6"/>
    <w:rsid w:val="00560D0C"/>
    <w:rsid w:val="00561607"/>
    <w:rsid w:val="00562607"/>
    <w:rsid w:val="0056399D"/>
    <w:rsid w:val="005652BF"/>
    <w:rsid w:val="0056686C"/>
    <w:rsid w:val="00571357"/>
    <w:rsid w:val="00572957"/>
    <w:rsid w:val="00572C90"/>
    <w:rsid w:val="0057351B"/>
    <w:rsid w:val="00573A29"/>
    <w:rsid w:val="00573E41"/>
    <w:rsid w:val="00575A05"/>
    <w:rsid w:val="00575B65"/>
    <w:rsid w:val="0057799C"/>
    <w:rsid w:val="00580212"/>
    <w:rsid w:val="00581BF0"/>
    <w:rsid w:val="00583860"/>
    <w:rsid w:val="00583BC1"/>
    <w:rsid w:val="005842AF"/>
    <w:rsid w:val="0058470B"/>
    <w:rsid w:val="00584736"/>
    <w:rsid w:val="005849C6"/>
    <w:rsid w:val="00586AC7"/>
    <w:rsid w:val="005870AF"/>
    <w:rsid w:val="00587C5D"/>
    <w:rsid w:val="0059372F"/>
    <w:rsid w:val="00595AA5"/>
    <w:rsid w:val="0059792E"/>
    <w:rsid w:val="00597AF8"/>
    <w:rsid w:val="00597E6D"/>
    <w:rsid w:val="005A0440"/>
    <w:rsid w:val="005A0896"/>
    <w:rsid w:val="005A1F26"/>
    <w:rsid w:val="005A2926"/>
    <w:rsid w:val="005A47AA"/>
    <w:rsid w:val="005A6A29"/>
    <w:rsid w:val="005B06DF"/>
    <w:rsid w:val="005B1570"/>
    <w:rsid w:val="005B183F"/>
    <w:rsid w:val="005B41BD"/>
    <w:rsid w:val="005B6A2A"/>
    <w:rsid w:val="005B719A"/>
    <w:rsid w:val="005B73A7"/>
    <w:rsid w:val="005C0D0F"/>
    <w:rsid w:val="005C0E63"/>
    <w:rsid w:val="005C24F1"/>
    <w:rsid w:val="005C2EBB"/>
    <w:rsid w:val="005C502D"/>
    <w:rsid w:val="005C68D9"/>
    <w:rsid w:val="005C6F51"/>
    <w:rsid w:val="005C77EA"/>
    <w:rsid w:val="005D0870"/>
    <w:rsid w:val="005D0BC0"/>
    <w:rsid w:val="005D1089"/>
    <w:rsid w:val="005D1BC8"/>
    <w:rsid w:val="005D1C45"/>
    <w:rsid w:val="005D2CE3"/>
    <w:rsid w:val="005D3AF1"/>
    <w:rsid w:val="005D40D3"/>
    <w:rsid w:val="005D4C75"/>
    <w:rsid w:val="005D7F12"/>
    <w:rsid w:val="005E0491"/>
    <w:rsid w:val="005E11B1"/>
    <w:rsid w:val="005E19F4"/>
    <w:rsid w:val="005E2ED8"/>
    <w:rsid w:val="005E3AA6"/>
    <w:rsid w:val="005E439D"/>
    <w:rsid w:val="005E4CB8"/>
    <w:rsid w:val="005E4F62"/>
    <w:rsid w:val="005E565E"/>
    <w:rsid w:val="005E6E23"/>
    <w:rsid w:val="005E7561"/>
    <w:rsid w:val="005E77BF"/>
    <w:rsid w:val="005F153B"/>
    <w:rsid w:val="005F2B81"/>
    <w:rsid w:val="005F2BBE"/>
    <w:rsid w:val="005F2EE9"/>
    <w:rsid w:val="005F4656"/>
    <w:rsid w:val="005F5660"/>
    <w:rsid w:val="005F5AA0"/>
    <w:rsid w:val="005F64DB"/>
    <w:rsid w:val="005F69ED"/>
    <w:rsid w:val="005F742E"/>
    <w:rsid w:val="005F7EED"/>
    <w:rsid w:val="005F7F6D"/>
    <w:rsid w:val="006009A8"/>
    <w:rsid w:val="00601FAB"/>
    <w:rsid w:val="00604995"/>
    <w:rsid w:val="00610F7D"/>
    <w:rsid w:val="00613A61"/>
    <w:rsid w:val="00613E0A"/>
    <w:rsid w:val="00615F39"/>
    <w:rsid w:val="00617748"/>
    <w:rsid w:val="00617DC0"/>
    <w:rsid w:val="00620B89"/>
    <w:rsid w:val="0062251E"/>
    <w:rsid w:val="006229FA"/>
    <w:rsid w:val="0062369A"/>
    <w:rsid w:val="006236AE"/>
    <w:rsid w:val="006241E3"/>
    <w:rsid w:val="006255D2"/>
    <w:rsid w:val="006256BC"/>
    <w:rsid w:val="006259DE"/>
    <w:rsid w:val="00630FE8"/>
    <w:rsid w:val="00631689"/>
    <w:rsid w:val="006340B3"/>
    <w:rsid w:val="006351A2"/>
    <w:rsid w:val="0063654A"/>
    <w:rsid w:val="00637358"/>
    <w:rsid w:val="00637EED"/>
    <w:rsid w:val="00640A5D"/>
    <w:rsid w:val="00643372"/>
    <w:rsid w:val="006434BD"/>
    <w:rsid w:val="0064356D"/>
    <w:rsid w:val="00643D8A"/>
    <w:rsid w:val="00644150"/>
    <w:rsid w:val="00644887"/>
    <w:rsid w:val="00645935"/>
    <w:rsid w:val="00645FAD"/>
    <w:rsid w:val="00647628"/>
    <w:rsid w:val="00647CCD"/>
    <w:rsid w:val="00650B60"/>
    <w:rsid w:val="006525B6"/>
    <w:rsid w:val="006533C3"/>
    <w:rsid w:val="0065604C"/>
    <w:rsid w:val="0065704B"/>
    <w:rsid w:val="00657AFB"/>
    <w:rsid w:val="00660B3D"/>
    <w:rsid w:val="00660B58"/>
    <w:rsid w:val="006611F2"/>
    <w:rsid w:val="00661ED8"/>
    <w:rsid w:val="00664441"/>
    <w:rsid w:val="00671C00"/>
    <w:rsid w:val="006731FE"/>
    <w:rsid w:val="006735F0"/>
    <w:rsid w:val="00674183"/>
    <w:rsid w:val="00674522"/>
    <w:rsid w:val="00675F4F"/>
    <w:rsid w:val="00676A96"/>
    <w:rsid w:val="0067746C"/>
    <w:rsid w:val="006816E7"/>
    <w:rsid w:val="00681755"/>
    <w:rsid w:val="00681EBE"/>
    <w:rsid w:val="0068329A"/>
    <w:rsid w:val="00683865"/>
    <w:rsid w:val="0068441B"/>
    <w:rsid w:val="006846B7"/>
    <w:rsid w:val="006851A3"/>
    <w:rsid w:val="00685AD1"/>
    <w:rsid w:val="00686FB6"/>
    <w:rsid w:val="006873F3"/>
    <w:rsid w:val="00691701"/>
    <w:rsid w:val="0069187E"/>
    <w:rsid w:val="006919A4"/>
    <w:rsid w:val="00692FCD"/>
    <w:rsid w:val="00694841"/>
    <w:rsid w:val="00694E96"/>
    <w:rsid w:val="006967A6"/>
    <w:rsid w:val="00696DF9"/>
    <w:rsid w:val="006A1426"/>
    <w:rsid w:val="006A16B2"/>
    <w:rsid w:val="006A1FB9"/>
    <w:rsid w:val="006A27B1"/>
    <w:rsid w:val="006A2AB8"/>
    <w:rsid w:val="006A5465"/>
    <w:rsid w:val="006A5F00"/>
    <w:rsid w:val="006A63FE"/>
    <w:rsid w:val="006B1353"/>
    <w:rsid w:val="006B16D0"/>
    <w:rsid w:val="006B2E45"/>
    <w:rsid w:val="006B32A1"/>
    <w:rsid w:val="006B37F8"/>
    <w:rsid w:val="006B45B3"/>
    <w:rsid w:val="006B46B0"/>
    <w:rsid w:val="006B4FC9"/>
    <w:rsid w:val="006B7AB9"/>
    <w:rsid w:val="006B7B67"/>
    <w:rsid w:val="006C2314"/>
    <w:rsid w:val="006C3894"/>
    <w:rsid w:val="006C3F5C"/>
    <w:rsid w:val="006C4B65"/>
    <w:rsid w:val="006C4F2D"/>
    <w:rsid w:val="006C514A"/>
    <w:rsid w:val="006C5902"/>
    <w:rsid w:val="006C5BA1"/>
    <w:rsid w:val="006C7357"/>
    <w:rsid w:val="006D0AAA"/>
    <w:rsid w:val="006D0B1A"/>
    <w:rsid w:val="006D12C3"/>
    <w:rsid w:val="006D2527"/>
    <w:rsid w:val="006D3119"/>
    <w:rsid w:val="006D3C84"/>
    <w:rsid w:val="006D44EC"/>
    <w:rsid w:val="006D559C"/>
    <w:rsid w:val="006D722A"/>
    <w:rsid w:val="006E0437"/>
    <w:rsid w:val="006E047C"/>
    <w:rsid w:val="006E1516"/>
    <w:rsid w:val="006E3E56"/>
    <w:rsid w:val="006E47DA"/>
    <w:rsid w:val="006E4A62"/>
    <w:rsid w:val="006E57F8"/>
    <w:rsid w:val="006E6A42"/>
    <w:rsid w:val="006E6CE8"/>
    <w:rsid w:val="006F48B8"/>
    <w:rsid w:val="006F4B58"/>
    <w:rsid w:val="006F5FAF"/>
    <w:rsid w:val="006F62CA"/>
    <w:rsid w:val="006F637E"/>
    <w:rsid w:val="00700564"/>
    <w:rsid w:val="007019F8"/>
    <w:rsid w:val="007025E3"/>
    <w:rsid w:val="00702ED0"/>
    <w:rsid w:val="00704195"/>
    <w:rsid w:val="007102BD"/>
    <w:rsid w:val="007112D7"/>
    <w:rsid w:val="007134F6"/>
    <w:rsid w:val="00715E5A"/>
    <w:rsid w:val="007202DC"/>
    <w:rsid w:val="00720663"/>
    <w:rsid w:val="0072079A"/>
    <w:rsid w:val="00720BA7"/>
    <w:rsid w:val="0072254A"/>
    <w:rsid w:val="00722CC9"/>
    <w:rsid w:val="00724A44"/>
    <w:rsid w:val="00727EBA"/>
    <w:rsid w:val="00730226"/>
    <w:rsid w:val="00730B54"/>
    <w:rsid w:val="007310AA"/>
    <w:rsid w:val="0073201B"/>
    <w:rsid w:val="007344DB"/>
    <w:rsid w:val="00734C70"/>
    <w:rsid w:val="00735297"/>
    <w:rsid w:val="00736FC6"/>
    <w:rsid w:val="0073714E"/>
    <w:rsid w:val="00737913"/>
    <w:rsid w:val="0074208B"/>
    <w:rsid w:val="00743CB9"/>
    <w:rsid w:val="0074492C"/>
    <w:rsid w:val="007458D6"/>
    <w:rsid w:val="00746CA0"/>
    <w:rsid w:val="00747596"/>
    <w:rsid w:val="0075097C"/>
    <w:rsid w:val="0075189A"/>
    <w:rsid w:val="00753291"/>
    <w:rsid w:val="00753A47"/>
    <w:rsid w:val="007559FD"/>
    <w:rsid w:val="0076077A"/>
    <w:rsid w:val="00760CDC"/>
    <w:rsid w:val="0076140A"/>
    <w:rsid w:val="00762021"/>
    <w:rsid w:val="007625E7"/>
    <w:rsid w:val="00763A4D"/>
    <w:rsid w:val="00763C9C"/>
    <w:rsid w:val="007655D9"/>
    <w:rsid w:val="00766562"/>
    <w:rsid w:val="00766AC0"/>
    <w:rsid w:val="007677B9"/>
    <w:rsid w:val="007709F5"/>
    <w:rsid w:val="007714C5"/>
    <w:rsid w:val="007737AF"/>
    <w:rsid w:val="007741EC"/>
    <w:rsid w:val="00774657"/>
    <w:rsid w:val="00774821"/>
    <w:rsid w:val="00775DF7"/>
    <w:rsid w:val="00777CB7"/>
    <w:rsid w:val="0078080E"/>
    <w:rsid w:val="00780C8C"/>
    <w:rsid w:val="007834B7"/>
    <w:rsid w:val="007843D9"/>
    <w:rsid w:val="00785D56"/>
    <w:rsid w:val="00786911"/>
    <w:rsid w:val="00790AEF"/>
    <w:rsid w:val="0079172A"/>
    <w:rsid w:val="007920C9"/>
    <w:rsid w:val="00792881"/>
    <w:rsid w:val="00793E17"/>
    <w:rsid w:val="00795536"/>
    <w:rsid w:val="00796DFE"/>
    <w:rsid w:val="00796E57"/>
    <w:rsid w:val="00797234"/>
    <w:rsid w:val="007A0F6C"/>
    <w:rsid w:val="007A18EF"/>
    <w:rsid w:val="007A3473"/>
    <w:rsid w:val="007A4DEE"/>
    <w:rsid w:val="007A5FE4"/>
    <w:rsid w:val="007A6B4E"/>
    <w:rsid w:val="007B173A"/>
    <w:rsid w:val="007B3857"/>
    <w:rsid w:val="007B47A1"/>
    <w:rsid w:val="007B4D6A"/>
    <w:rsid w:val="007B588E"/>
    <w:rsid w:val="007B6DAF"/>
    <w:rsid w:val="007C0BC9"/>
    <w:rsid w:val="007C4536"/>
    <w:rsid w:val="007C4930"/>
    <w:rsid w:val="007C5261"/>
    <w:rsid w:val="007C7F86"/>
    <w:rsid w:val="007D028F"/>
    <w:rsid w:val="007D03ED"/>
    <w:rsid w:val="007D18F8"/>
    <w:rsid w:val="007D1988"/>
    <w:rsid w:val="007D4E31"/>
    <w:rsid w:val="007D4EAD"/>
    <w:rsid w:val="007D5F1E"/>
    <w:rsid w:val="007E1A7C"/>
    <w:rsid w:val="007E221F"/>
    <w:rsid w:val="007E396D"/>
    <w:rsid w:val="007E3E91"/>
    <w:rsid w:val="007E4F53"/>
    <w:rsid w:val="007E7736"/>
    <w:rsid w:val="007E7EAA"/>
    <w:rsid w:val="007F0877"/>
    <w:rsid w:val="007F0BD3"/>
    <w:rsid w:val="007F4C79"/>
    <w:rsid w:val="007F5DD6"/>
    <w:rsid w:val="007F624C"/>
    <w:rsid w:val="007F7048"/>
    <w:rsid w:val="0080061A"/>
    <w:rsid w:val="008018DA"/>
    <w:rsid w:val="008051B9"/>
    <w:rsid w:val="008062FC"/>
    <w:rsid w:val="00807381"/>
    <w:rsid w:val="008112CE"/>
    <w:rsid w:val="0081143C"/>
    <w:rsid w:val="00814719"/>
    <w:rsid w:val="00815B56"/>
    <w:rsid w:val="00815F73"/>
    <w:rsid w:val="008178AD"/>
    <w:rsid w:val="008203E5"/>
    <w:rsid w:val="00820B06"/>
    <w:rsid w:val="00820B8E"/>
    <w:rsid w:val="00821568"/>
    <w:rsid w:val="00821E51"/>
    <w:rsid w:val="00823CCD"/>
    <w:rsid w:val="00826570"/>
    <w:rsid w:val="0082788A"/>
    <w:rsid w:val="008314F5"/>
    <w:rsid w:val="00831C1D"/>
    <w:rsid w:val="0083231E"/>
    <w:rsid w:val="00833E98"/>
    <w:rsid w:val="00837002"/>
    <w:rsid w:val="00837C1E"/>
    <w:rsid w:val="0084034B"/>
    <w:rsid w:val="008411DB"/>
    <w:rsid w:val="00841AAC"/>
    <w:rsid w:val="00841D1E"/>
    <w:rsid w:val="00842D00"/>
    <w:rsid w:val="00843C28"/>
    <w:rsid w:val="00845D42"/>
    <w:rsid w:val="00850C3D"/>
    <w:rsid w:val="008525F2"/>
    <w:rsid w:val="008548DA"/>
    <w:rsid w:val="008554D2"/>
    <w:rsid w:val="00857EE9"/>
    <w:rsid w:val="008612C8"/>
    <w:rsid w:val="0086315E"/>
    <w:rsid w:val="00864C65"/>
    <w:rsid w:val="00864F30"/>
    <w:rsid w:val="008654AA"/>
    <w:rsid w:val="00866F9C"/>
    <w:rsid w:val="00867B10"/>
    <w:rsid w:val="008713DD"/>
    <w:rsid w:val="00871805"/>
    <w:rsid w:val="008718F7"/>
    <w:rsid w:val="00872CE4"/>
    <w:rsid w:val="00873071"/>
    <w:rsid w:val="008735BE"/>
    <w:rsid w:val="00873B59"/>
    <w:rsid w:val="008742AC"/>
    <w:rsid w:val="00875335"/>
    <w:rsid w:val="0087625A"/>
    <w:rsid w:val="00877247"/>
    <w:rsid w:val="0087754E"/>
    <w:rsid w:val="00880F8B"/>
    <w:rsid w:val="00883084"/>
    <w:rsid w:val="00883A52"/>
    <w:rsid w:val="00883DA6"/>
    <w:rsid w:val="00884B55"/>
    <w:rsid w:val="00884E07"/>
    <w:rsid w:val="00885253"/>
    <w:rsid w:val="0088585D"/>
    <w:rsid w:val="008908B2"/>
    <w:rsid w:val="0089191E"/>
    <w:rsid w:val="0089222A"/>
    <w:rsid w:val="00892A2D"/>
    <w:rsid w:val="00892D58"/>
    <w:rsid w:val="00893606"/>
    <w:rsid w:val="00893EF5"/>
    <w:rsid w:val="00893F17"/>
    <w:rsid w:val="00896A3F"/>
    <w:rsid w:val="008A13F2"/>
    <w:rsid w:val="008A2A6A"/>
    <w:rsid w:val="008A2DC1"/>
    <w:rsid w:val="008A3B57"/>
    <w:rsid w:val="008A638E"/>
    <w:rsid w:val="008A6546"/>
    <w:rsid w:val="008A787B"/>
    <w:rsid w:val="008A7905"/>
    <w:rsid w:val="008B2BFC"/>
    <w:rsid w:val="008B3916"/>
    <w:rsid w:val="008B7E39"/>
    <w:rsid w:val="008C1A22"/>
    <w:rsid w:val="008C21A5"/>
    <w:rsid w:val="008C2B1A"/>
    <w:rsid w:val="008C31E4"/>
    <w:rsid w:val="008C32AA"/>
    <w:rsid w:val="008C3C24"/>
    <w:rsid w:val="008C7D69"/>
    <w:rsid w:val="008D1EE7"/>
    <w:rsid w:val="008D1F1F"/>
    <w:rsid w:val="008D2952"/>
    <w:rsid w:val="008D2A44"/>
    <w:rsid w:val="008D2E26"/>
    <w:rsid w:val="008D497D"/>
    <w:rsid w:val="008D52C8"/>
    <w:rsid w:val="008D5898"/>
    <w:rsid w:val="008E10C8"/>
    <w:rsid w:val="008E14E6"/>
    <w:rsid w:val="008E3819"/>
    <w:rsid w:val="008E3861"/>
    <w:rsid w:val="008E5100"/>
    <w:rsid w:val="008E5C43"/>
    <w:rsid w:val="008E5E23"/>
    <w:rsid w:val="008E6E3B"/>
    <w:rsid w:val="008E79CB"/>
    <w:rsid w:val="008F26EC"/>
    <w:rsid w:val="008F28C5"/>
    <w:rsid w:val="008F2E61"/>
    <w:rsid w:val="008F2F9C"/>
    <w:rsid w:val="008F3A5F"/>
    <w:rsid w:val="00900422"/>
    <w:rsid w:val="00900614"/>
    <w:rsid w:val="0090100B"/>
    <w:rsid w:val="009013F4"/>
    <w:rsid w:val="00903AC6"/>
    <w:rsid w:val="00903EA5"/>
    <w:rsid w:val="00904EF9"/>
    <w:rsid w:val="009060C9"/>
    <w:rsid w:val="0090777B"/>
    <w:rsid w:val="009113EF"/>
    <w:rsid w:val="009126D4"/>
    <w:rsid w:val="00912F5B"/>
    <w:rsid w:val="00913864"/>
    <w:rsid w:val="00913E42"/>
    <w:rsid w:val="00915A68"/>
    <w:rsid w:val="00916C71"/>
    <w:rsid w:val="00917002"/>
    <w:rsid w:val="0092035C"/>
    <w:rsid w:val="00920A42"/>
    <w:rsid w:val="009213EB"/>
    <w:rsid w:val="009220D1"/>
    <w:rsid w:val="0092301F"/>
    <w:rsid w:val="00923CBF"/>
    <w:rsid w:val="00924141"/>
    <w:rsid w:val="00926C78"/>
    <w:rsid w:val="00927D99"/>
    <w:rsid w:val="0093241A"/>
    <w:rsid w:val="00932444"/>
    <w:rsid w:val="009335DD"/>
    <w:rsid w:val="009346E1"/>
    <w:rsid w:val="00935189"/>
    <w:rsid w:val="0093643D"/>
    <w:rsid w:val="00937814"/>
    <w:rsid w:val="009378DE"/>
    <w:rsid w:val="00940943"/>
    <w:rsid w:val="0094362F"/>
    <w:rsid w:val="00943E1D"/>
    <w:rsid w:val="009447A4"/>
    <w:rsid w:val="00945402"/>
    <w:rsid w:val="0094620F"/>
    <w:rsid w:val="00946C47"/>
    <w:rsid w:val="00947187"/>
    <w:rsid w:val="0095020C"/>
    <w:rsid w:val="00950815"/>
    <w:rsid w:val="0095085C"/>
    <w:rsid w:val="009508CB"/>
    <w:rsid w:val="00954736"/>
    <w:rsid w:val="00955261"/>
    <w:rsid w:val="009569F3"/>
    <w:rsid w:val="0095750D"/>
    <w:rsid w:val="00960A77"/>
    <w:rsid w:val="00960B88"/>
    <w:rsid w:val="0096142E"/>
    <w:rsid w:val="009620F6"/>
    <w:rsid w:val="0096458C"/>
    <w:rsid w:val="0096549C"/>
    <w:rsid w:val="00966C25"/>
    <w:rsid w:val="00967486"/>
    <w:rsid w:val="00970150"/>
    <w:rsid w:val="009716AD"/>
    <w:rsid w:val="009736FE"/>
    <w:rsid w:val="00973794"/>
    <w:rsid w:val="00974E4D"/>
    <w:rsid w:val="00974EC1"/>
    <w:rsid w:val="00980EA0"/>
    <w:rsid w:val="009814A8"/>
    <w:rsid w:val="00981E45"/>
    <w:rsid w:val="00982B9C"/>
    <w:rsid w:val="00983AC4"/>
    <w:rsid w:val="0098522E"/>
    <w:rsid w:val="00985472"/>
    <w:rsid w:val="00985F4F"/>
    <w:rsid w:val="009862EE"/>
    <w:rsid w:val="00987C11"/>
    <w:rsid w:val="009903E3"/>
    <w:rsid w:val="00990AC1"/>
    <w:rsid w:val="009915DF"/>
    <w:rsid w:val="009929DF"/>
    <w:rsid w:val="0099316C"/>
    <w:rsid w:val="009941D4"/>
    <w:rsid w:val="00994AB9"/>
    <w:rsid w:val="0099547E"/>
    <w:rsid w:val="009955B3"/>
    <w:rsid w:val="009958AF"/>
    <w:rsid w:val="009977DF"/>
    <w:rsid w:val="009A0004"/>
    <w:rsid w:val="009A0317"/>
    <w:rsid w:val="009A2D98"/>
    <w:rsid w:val="009A6001"/>
    <w:rsid w:val="009A6379"/>
    <w:rsid w:val="009A6389"/>
    <w:rsid w:val="009A667D"/>
    <w:rsid w:val="009B2088"/>
    <w:rsid w:val="009B3171"/>
    <w:rsid w:val="009B4FAC"/>
    <w:rsid w:val="009C0379"/>
    <w:rsid w:val="009C6662"/>
    <w:rsid w:val="009C6745"/>
    <w:rsid w:val="009D1389"/>
    <w:rsid w:val="009D242B"/>
    <w:rsid w:val="009D3ADE"/>
    <w:rsid w:val="009D5F58"/>
    <w:rsid w:val="009D706C"/>
    <w:rsid w:val="009E1786"/>
    <w:rsid w:val="009E25E7"/>
    <w:rsid w:val="009E4F05"/>
    <w:rsid w:val="009E654D"/>
    <w:rsid w:val="009E658E"/>
    <w:rsid w:val="009E69CE"/>
    <w:rsid w:val="009E7975"/>
    <w:rsid w:val="009E7A46"/>
    <w:rsid w:val="009F06C7"/>
    <w:rsid w:val="009F0911"/>
    <w:rsid w:val="009F1340"/>
    <w:rsid w:val="009F18CD"/>
    <w:rsid w:val="009F205D"/>
    <w:rsid w:val="009F43B6"/>
    <w:rsid w:val="009F4CA4"/>
    <w:rsid w:val="009F5212"/>
    <w:rsid w:val="009F7B45"/>
    <w:rsid w:val="00A001FC"/>
    <w:rsid w:val="00A01D9F"/>
    <w:rsid w:val="00A02833"/>
    <w:rsid w:val="00A03D50"/>
    <w:rsid w:val="00A041DD"/>
    <w:rsid w:val="00A05B9F"/>
    <w:rsid w:val="00A06515"/>
    <w:rsid w:val="00A06800"/>
    <w:rsid w:val="00A068A4"/>
    <w:rsid w:val="00A072C2"/>
    <w:rsid w:val="00A07627"/>
    <w:rsid w:val="00A11DF9"/>
    <w:rsid w:val="00A15883"/>
    <w:rsid w:val="00A16338"/>
    <w:rsid w:val="00A203F8"/>
    <w:rsid w:val="00A22642"/>
    <w:rsid w:val="00A23369"/>
    <w:rsid w:val="00A24128"/>
    <w:rsid w:val="00A24432"/>
    <w:rsid w:val="00A305EE"/>
    <w:rsid w:val="00A31A2A"/>
    <w:rsid w:val="00A3200A"/>
    <w:rsid w:val="00A32DD2"/>
    <w:rsid w:val="00A33541"/>
    <w:rsid w:val="00A335ED"/>
    <w:rsid w:val="00A33F06"/>
    <w:rsid w:val="00A342C9"/>
    <w:rsid w:val="00A358C5"/>
    <w:rsid w:val="00A36313"/>
    <w:rsid w:val="00A36457"/>
    <w:rsid w:val="00A3678E"/>
    <w:rsid w:val="00A37DF5"/>
    <w:rsid w:val="00A415B0"/>
    <w:rsid w:val="00A41BC8"/>
    <w:rsid w:val="00A41D48"/>
    <w:rsid w:val="00A43823"/>
    <w:rsid w:val="00A43B39"/>
    <w:rsid w:val="00A44626"/>
    <w:rsid w:val="00A44FE0"/>
    <w:rsid w:val="00A45D25"/>
    <w:rsid w:val="00A46585"/>
    <w:rsid w:val="00A47E55"/>
    <w:rsid w:val="00A51A85"/>
    <w:rsid w:val="00A51D5B"/>
    <w:rsid w:val="00A52389"/>
    <w:rsid w:val="00A53252"/>
    <w:rsid w:val="00A53481"/>
    <w:rsid w:val="00A53AC1"/>
    <w:rsid w:val="00A54FA9"/>
    <w:rsid w:val="00A55B1F"/>
    <w:rsid w:val="00A56D46"/>
    <w:rsid w:val="00A5733E"/>
    <w:rsid w:val="00A579A2"/>
    <w:rsid w:val="00A600A3"/>
    <w:rsid w:val="00A60259"/>
    <w:rsid w:val="00A60B7E"/>
    <w:rsid w:val="00A612AA"/>
    <w:rsid w:val="00A61330"/>
    <w:rsid w:val="00A62EA6"/>
    <w:rsid w:val="00A630F4"/>
    <w:rsid w:val="00A639C7"/>
    <w:rsid w:val="00A64532"/>
    <w:rsid w:val="00A65A14"/>
    <w:rsid w:val="00A65ADE"/>
    <w:rsid w:val="00A6602F"/>
    <w:rsid w:val="00A66438"/>
    <w:rsid w:val="00A677C0"/>
    <w:rsid w:val="00A67B3C"/>
    <w:rsid w:val="00A70C1A"/>
    <w:rsid w:val="00A72523"/>
    <w:rsid w:val="00A74134"/>
    <w:rsid w:val="00A75A4E"/>
    <w:rsid w:val="00A76DC3"/>
    <w:rsid w:val="00A77B02"/>
    <w:rsid w:val="00A804B5"/>
    <w:rsid w:val="00A809F3"/>
    <w:rsid w:val="00A82332"/>
    <w:rsid w:val="00A8384D"/>
    <w:rsid w:val="00A839F4"/>
    <w:rsid w:val="00A83DEA"/>
    <w:rsid w:val="00A8402F"/>
    <w:rsid w:val="00A840A9"/>
    <w:rsid w:val="00A855F8"/>
    <w:rsid w:val="00A85A09"/>
    <w:rsid w:val="00A86BCE"/>
    <w:rsid w:val="00A87DCE"/>
    <w:rsid w:val="00A90E6A"/>
    <w:rsid w:val="00A93590"/>
    <w:rsid w:val="00A936ED"/>
    <w:rsid w:val="00A96D93"/>
    <w:rsid w:val="00AA0388"/>
    <w:rsid w:val="00AA1F41"/>
    <w:rsid w:val="00AA389B"/>
    <w:rsid w:val="00AA418E"/>
    <w:rsid w:val="00AA5C55"/>
    <w:rsid w:val="00AA604D"/>
    <w:rsid w:val="00AA63DB"/>
    <w:rsid w:val="00AA687C"/>
    <w:rsid w:val="00AA6897"/>
    <w:rsid w:val="00AA6E76"/>
    <w:rsid w:val="00AA7615"/>
    <w:rsid w:val="00AA7763"/>
    <w:rsid w:val="00AA7BA5"/>
    <w:rsid w:val="00AB038B"/>
    <w:rsid w:val="00AB0391"/>
    <w:rsid w:val="00AB26FA"/>
    <w:rsid w:val="00AB351E"/>
    <w:rsid w:val="00AB4BA6"/>
    <w:rsid w:val="00AB6A68"/>
    <w:rsid w:val="00AB79FD"/>
    <w:rsid w:val="00AB7A03"/>
    <w:rsid w:val="00AC13B6"/>
    <w:rsid w:val="00AC1EBD"/>
    <w:rsid w:val="00AC3707"/>
    <w:rsid w:val="00AC3AF1"/>
    <w:rsid w:val="00AC3E13"/>
    <w:rsid w:val="00AC64D1"/>
    <w:rsid w:val="00AC6DCA"/>
    <w:rsid w:val="00AC74D3"/>
    <w:rsid w:val="00AC7969"/>
    <w:rsid w:val="00AC7EF0"/>
    <w:rsid w:val="00AD0A1A"/>
    <w:rsid w:val="00AD16F2"/>
    <w:rsid w:val="00AD3119"/>
    <w:rsid w:val="00AD3151"/>
    <w:rsid w:val="00AD6602"/>
    <w:rsid w:val="00AE12C8"/>
    <w:rsid w:val="00AE2DC3"/>
    <w:rsid w:val="00AE300D"/>
    <w:rsid w:val="00AE33C3"/>
    <w:rsid w:val="00AE3500"/>
    <w:rsid w:val="00AE43E0"/>
    <w:rsid w:val="00AF0125"/>
    <w:rsid w:val="00AF0C51"/>
    <w:rsid w:val="00AF1C11"/>
    <w:rsid w:val="00AF343C"/>
    <w:rsid w:val="00AF3C2C"/>
    <w:rsid w:val="00AF44D0"/>
    <w:rsid w:val="00AF581A"/>
    <w:rsid w:val="00B0193B"/>
    <w:rsid w:val="00B01B9B"/>
    <w:rsid w:val="00B02A76"/>
    <w:rsid w:val="00B06396"/>
    <w:rsid w:val="00B10868"/>
    <w:rsid w:val="00B1106B"/>
    <w:rsid w:val="00B115AE"/>
    <w:rsid w:val="00B119E3"/>
    <w:rsid w:val="00B1422A"/>
    <w:rsid w:val="00B20612"/>
    <w:rsid w:val="00B20707"/>
    <w:rsid w:val="00B20799"/>
    <w:rsid w:val="00B209E2"/>
    <w:rsid w:val="00B21313"/>
    <w:rsid w:val="00B21753"/>
    <w:rsid w:val="00B23244"/>
    <w:rsid w:val="00B23E15"/>
    <w:rsid w:val="00B248B3"/>
    <w:rsid w:val="00B25960"/>
    <w:rsid w:val="00B27CDA"/>
    <w:rsid w:val="00B305B6"/>
    <w:rsid w:val="00B3098E"/>
    <w:rsid w:val="00B32F45"/>
    <w:rsid w:val="00B35715"/>
    <w:rsid w:val="00B35960"/>
    <w:rsid w:val="00B35DE2"/>
    <w:rsid w:val="00B36655"/>
    <w:rsid w:val="00B36B4C"/>
    <w:rsid w:val="00B45288"/>
    <w:rsid w:val="00B465BD"/>
    <w:rsid w:val="00B4796B"/>
    <w:rsid w:val="00B47F2D"/>
    <w:rsid w:val="00B51F42"/>
    <w:rsid w:val="00B51FCE"/>
    <w:rsid w:val="00B535BA"/>
    <w:rsid w:val="00B5372B"/>
    <w:rsid w:val="00B53996"/>
    <w:rsid w:val="00B5430A"/>
    <w:rsid w:val="00B561FA"/>
    <w:rsid w:val="00B564A7"/>
    <w:rsid w:val="00B57004"/>
    <w:rsid w:val="00B61475"/>
    <w:rsid w:val="00B62998"/>
    <w:rsid w:val="00B629EB"/>
    <w:rsid w:val="00B63EB8"/>
    <w:rsid w:val="00B64715"/>
    <w:rsid w:val="00B64D98"/>
    <w:rsid w:val="00B661AD"/>
    <w:rsid w:val="00B66BB5"/>
    <w:rsid w:val="00B66CA9"/>
    <w:rsid w:val="00B706B1"/>
    <w:rsid w:val="00B71588"/>
    <w:rsid w:val="00B72292"/>
    <w:rsid w:val="00B73B28"/>
    <w:rsid w:val="00B73D38"/>
    <w:rsid w:val="00B73F20"/>
    <w:rsid w:val="00B75008"/>
    <w:rsid w:val="00B758A2"/>
    <w:rsid w:val="00B75BF1"/>
    <w:rsid w:val="00B77585"/>
    <w:rsid w:val="00B77928"/>
    <w:rsid w:val="00B77C71"/>
    <w:rsid w:val="00B80D97"/>
    <w:rsid w:val="00B83855"/>
    <w:rsid w:val="00B8515D"/>
    <w:rsid w:val="00B85BE2"/>
    <w:rsid w:val="00B8731C"/>
    <w:rsid w:val="00B8787E"/>
    <w:rsid w:val="00B90411"/>
    <w:rsid w:val="00B90F81"/>
    <w:rsid w:val="00B921F3"/>
    <w:rsid w:val="00B949BE"/>
    <w:rsid w:val="00B95380"/>
    <w:rsid w:val="00B96323"/>
    <w:rsid w:val="00B9767C"/>
    <w:rsid w:val="00BA00BD"/>
    <w:rsid w:val="00BA0B66"/>
    <w:rsid w:val="00BA1B5F"/>
    <w:rsid w:val="00BA361A"/>
    <w:rsid w:val="00BA5B0D"/>
    <w:rsid w:val="00BA7950"/>
    <w:rsid w:val="00BB144D"/>
    <w:rsid w:val="00BB3CCD"/>
    <w:rsid w:val="00BB4A8E"/>
    <w:rsid w:val="00BB4B5F"/>
    <w:rsid w:val="00BB58CA"/>
    <w:rsid w:val="00BB6384"/>
    <w:rsid w:val="00BB6980"/>
    <w:rsid w:val="00BB763B"/>
    <w:rsid w:val="00BB797F"/>
    <w:rsid w:val="00BC1952"/>
    <w:rsid w:val="00BC3092"/>
    <w:rsid w:val="00BC3C9F"/>
    <w:rsid w:val="00BC51C9"/>
    <w:rsid w:val="00BC529D"/>
    <w:rsid w:val="00BC555A"/>
    <w:rsid w:val="00BC55A2"/>
    <w:rsid w:val="00BC5663"/>
    <w:rsid w:val="00BC7875"/>
    <w:rsid w:val="00BD18CA"/>
    <w:rsid w:val="00BD1B5C"/>
    <w:rsid w:val="00BD4C85"/>
    <w:rsid w:val="00BD665B"/>
    <w:rsid w:val="00BD6C2C"/>
    <w:rsid w:val="00BD7F20"/>
    <w:rsid w:val="00BE0FFF"/>
    <w:rsid w:val="00BE1348"/>
    <w:rsid w:val="00BE229B"/>
    <w:rsid w:val="00BE268C"/>
    <w:rsid w:val="00BE4273"/>
    <w:rsid w:val="00BE46EC"/>
    <w:rsid w:val="00BE5DA3"/>
    <w:rsid w:val="00BE68B9"/>
    <w:rsid w:val="00BE7DCC"/>
    <w:rsid w:val="00BF01A1"/>
    <w:rsid w:val="00BF0302"/>
    <w:rsid w:val="00BF03C0"/>
    <w:rsid w:val="00BF286D"/>
    <w:rsid w:val="00BF4823"/>
    <w:rsid w:val="00BF49F6"/>
    <w:rsid w:val="00BF7968"/>
    <w:rsid w:val="00C010E3"/>
    <w:rsid w:val="00C025D5"/>
    <w:rsid w:val="00C03EF2"/>
    <w:rsid w:val="00C058E6"/>
    <w:rsid w:val="00C07A8E"/>
    <w:rsid w:val="00C1025B"/>
    <w:rsid w:val="00C1125B"/>
    <w:rsid w:val="00C20093"/>
    <w:rsid w:val="00C20F63"/>
    <w:rsid w:val="00C2104D"/>
    <w:rsid w:val="00C211EF"/>
    <w:rsid w:val="00C2225D"/>
    <w:rsid w:val="00C23487"/>
    <w:rsid w:val="00C2369E"/>
    <w:rsid w:val="00C250DE"/>
    <w:rsid w:val="00C255C1"/>
    <w:rsid w:val="00C30266"/>
    <w:rsid w:val="00C30E56"/>
    <w:rsid w:val="00C3180E"/>
    <w:rsid w:val="00C31A3F"/>
    <w:rsid w:val="00C33FC3"/>
    <w:rsid w:val="00C34060"/>
    <w:rsid w:val="00C35136"/>
    <w:rsid w:val="00C36C60"/>
    <w:rsid w:val="00C40A8E"/>
    <w:rsid w:val="00C415AC"/>
    <w:rsid w:val="00C45E16"/>
    <w:rsid w:val="00C46BBA"/>
    <w:rsid w:val="00C4720B"/>
    <w:rsid w:val="00C51FB7"/>
    <w:rsid w:val="00C5244D"/>
    <w:rsid w:val="00C550FB"/>
    <w:rsid w:val="00C55925"/>
    <w:rsid w:val="00C56134"/>
    <w:rsid w:val="00C60567"/>
    <w:rsid w:val="00C63F1A"/>
    <w:rsid w:val="00C70A27"/>
    <w:rsid w:val="00C70BCD"/>
    <w:rsid w:val="00C712F1"/>
    <w:rsid w:val="00C73C74"/>
    <w:rsid w:val="00C74305"/>
    <w:rsid w:val="00C76629"/>
    <w:rsid w:val="00C80C61"/>
    <w:rsid w:val="00C813DF"/>
    <w:rsid w:val="00C826D1"/>
    <w:rsid w:val="00C832F2"/>
    <w:rsid w:val="00C83ECC"/>
    <w:rsid w:val="00C83F43"/>
    <w:rsid w:val="00C84A56"/>
    <w:rsid w:val="00C8563F"/>
    <w:rsid w:val="00C9029F"/>
    <w:rsid w:val="00C90909"/>
    <w:rsid w:val="00C9175C"/>
    <w:rsid w:val="00C92050"/>
    <w:rsid w:val="00C924EB"/>
    <w:rsid w:val="00C94009"/>
    <w:rsid w:val="00C94C58"/>
    <w:rsid w:val="00C9631A"/>
    <w:rsid w:val="00C97905"/>
    <w:rsid w:val="00CA01D5"/>
    <w:rsid w:val="00CA13B2"/>
    <w:rsid w:val="00CA14CE"/>
    <w:rsid w:val="00CA19A8"/>
    <w:rsid w:val="00CA22F9"/>
    <w:rsid w:val="00CA2772"/>
    <w:rsid w:val="00CA2D77"/>
    <w:rsid w:val="00CA359B"/>
    <w:rsid w:val="00CA4069"/>
    <w:rsid w:val="00CA6394"/>
    <w:rsid w:val="00CA7FE6"/>
    <w:rsid w:val="00CB1183"/>
    <w:rsid w:val="00CB56EE"/>
    <w:rsid w:val="00CB66EC"/>
    <w:rsid w:val="00CB7535"/>
    <w:rsid w:val="00CB79CE"/>
    <w:rsid w:val="00CB7DDD"/>
    <w:rsid w:val="00CC0EF8"/>
    <w:rsid w:val="00CC124B"/>
    <w:rsid w:val="00CC2624"/>
    <w:rsid w:val="00CC2B65"/>
    <w:rsid w:val="00CC37FC"/>
    <w:rsid w:val="00CC6A90"/>
    <w:rsid w:val="00CC728D"/>
    <w:rsid w:val="00CC786A"/>
    <w:rsid w:val="00CC7B94"/>
    <w:rsid w:val="00CD0A7E"/>
    <w:rsid w:val="00CD0F7E"/>
    <w:rsid w:val="00CD1123"/>
    <w:rsid w:val="00CD1D00"/>
    <w:rsid w:val="00CD2557"/>
    <w:rsid w:val="00CD369E"/>
    <w:rsid w:val="00CD434C"/>
    <w:rsid w:val="00CD61A1"/>
    <w:rsid w:val="00CD748E"/>
    <w:rsid w:val="00CE00DB"/>
    <w:rsid w:val="00CE455F"/>
    <w:rsid w:val="00CE565F"/>
    <w:rsid w:val="00CE69B4"/>
    <w:rsid w:val="00CE6A7C"/>
    <w:rsid w:val="00CF08EF"/>
    <w:rsid w:val="00CF0A3C"/>
    <w:rsid w:val="00CF0E34"/>
    <w:rsid w:val="00CF2320"/>
    <w:rsid w:val="00CF2434"/>
    <w:rsid w:val="00CF2603"/>
    <w:rsid w:val="00CF27E1"/>
    <w:rsid w:val="00CF2E91"/>
    <w:rsid w:val="00CF322D"/>
    <w:rsid w:val="00CF354C"/>
    <w:rsid w:val="00CF3D44"/>
    <w:rsid w:val="00CF5190"/>
    <w:rsid w:val="00CF578F"/>
    <w:rsid w:val="00CF5A64"/>
    <w:rsid w:val="00CF634C"/>
    <w:rsid w:val="00CF65BF"/>
    <w:rsid w:val="00D001EB"/>
    <w:rsid w:val="00D00741"/>
    <w:rsid w:val="00D01D0E"/>
    <w:rsid w:val="00D02019"/>
    <w:rsid w:val="00D03434"/>
    <w:rsid w:val="00D03B39"/>
    <w:rsid w:val="00D04ECC"/>
    <w:rsid w:val="00D061A9"/>
    <w:rsid w:val="00D104E3"/>
    <w:rsid w:val="00D10676"/>
    <w:rsid w:val="00D11692"/>
    <w:rsid w:val="00D14365"/>
    <w:rsid w:val="00D14804"/>
    <w:rsid w:val="00D14AFA"/>
    <w:rsid w:val="00D15A1D"/>
    <w:rsid w:val="00D16909"/>
    <w:rsid w:val="00D16A18"/>
    <w:rsid w:val="00D174B0"/>
    <w:rsid w:val="00D178E9"/>
    <w:rsid w:val="00D20485"/>
    <w:rsid w:val="00D20ADA"/>
    <w:rsid w:val="00D2288C"/>
    <w:rsid w:val="00D22D13"/>
    <w:rsid w:val="00D237E0"/>
    <w:rsid w:val="00D25864"/>
    <w:rsid w:val="00D26B36"/>
    <w:rsid w:val="00D26C9C"/>
    <w:rsid w:val="00D307F3"/>
    <w:rsid w:val="00D31D4D"/>
    <w:rsid w:val="00D327D8"/>
    <w:rsid w:val="00D33005"/>
    <w:rsid w:val="00D346C5"/>
    <w:rsid w:val="00D361F1"/>
    <w:rsid w:val="00D4210D"/>
    <w:rsid w:val="00D42ABA"/>
    <w:rsid w:val="00D437FE"/>
    <w:rsid w:val="00D445C9"/>
    <w:rsid w:val="00D446E4"/>
    <w:rsid w:val="00D454F9"/>
    <w:rsid w:val="00D45A84"/>
    <w:rsid w:val="00D45CAE"/>
    <w:rsid w:val="00D45D8A"/>
    <w:rsid w:val="00D4607A"/>
    <w:rsid w:val="00D46346"/>
    <w:rsid w:val="00D46ECE"/>
    <w:rsid w:val="00D474AA"/>
    <w:rsid w:val="00D47EEB"/>
    <w:rsid w:val="00D51CBC"/>
    <w:rsid w:val="00D532BE"/>
    <w:rsid w:val="00D572B1"/>
    <w:rsid w:val="00D60646"/>
    <w:rsid w:val="00D63F01"/>
    <w:rsid w:val="00D6474A"/>
    <w:rsid w:val="00D6544D"/>
    <w:rsid w:val="00D65CB9"/>
    <w:rsid w:val="00D75C3F"/>
    <w:rsid w:val="00D81110"/>
    <w:rsid w:val="00D858BC"/>
    <w:rsid w:val="00D86D50"/>
    <w:rsid w:val="00D93139"/>
    <w:rsid w:val="00D94FE7"/>
    <w:rsid w:val="00D95222"/>
    <w:rsid w:val="00D961B5"/>
    <w:rsid w:val="00D96558"/>
    <w:rsid w:val="00D96927"/>
    <w:rsid w:val="00D96BFF"/>
    <w:rsid w:val="00D97B96"/>
    <w:rsid w:val="00D97F3D"/>
    <w:rsid w:val="00DA227A"/>
    <w:rsid w:val="00DA23DD"/>
    <w:rsid w:val="00DA3074"/>
    <w:rsid w:val="00DA3AB2"/>
    <w:rsid w:val="00DA3FF9"/>
    <w:rsid w:val="00DA4E56"/>
    <w:rsid w:val="00DA4ED1"/>
    <w:rsid w:val="00DA50D5"/>
    <w:rsid w:val="00DA5268"/>
    <w:rsid w:val="00DA6321"/>
    <w:rsid w:val="00DA6FDA"/>
    <w:rsid w:val="00DB1479"/>
    <w:rsid w:val="00DB1732"/>
    <w:rsid w:val="00DB2CBE"/>
    <w:rsid w:val="00DB2FF7"/>
    <w:rsid w:val="00DB43B1"/>
    <w:rsid w:val="00DB5439"/>
    <w:rsid w:val="00DB65E5"/>
    <w:rsid w:val="00DB765B"/>
    <w:rsid w:val="00DC0688"/>
    <w:rsid w:val="00DC1193"/>
    <w:rsid w:val="00DC30EB"/>
    <w:rsid w:val="00DC4F35"/>
    <w:rsid w:val="00DC50C8"/>
    <w:rsid w:val="00DC63A4"/>
    <w:rsid w:val="00DC7031"/>
    <w:rsid w:val="00DC71F7"/>
    <w:rsid w:val="00DC7E91"/>
    <w:rsid w:val="00DD1D73"/>
    <w:rsid w:val="00DD261E"/>
    <w:rsid w:val="00DD39AE"/>
    <w:rsid w:val="00DD4B1C"/>
    <w:rsid w:val="00DD4D73"/>
    <w:rsid w:val="00DD4FFB"/>
    <w:rsid w:val="00DD5898"/>
    <w:rsid w:val="00DD79F2"/>
    <w:rsid w:val="00DE2840"/>
    <w:rsid w:val="00DE386C"/>
    <w:rsid w:val="00DE4290"/>
    <w:rsid w:val="00DE52B5"/>
    <w:rsid w:val="00DE6E6B"/>
    <w:rsid w:val="00DE7CC1"/>
    <w:rsid w:val="00DF1751"/>
    <w:rsid w:val="00DF21FE"/>
    <w:rsid w:val="00DF25AC"/>
    <w:rsid w:val="00DF5611"/>
    <w:rsid w:val="00DF5AEA"/>
    <w:rsid w:val="00DF5E66"/>
    <w:rsid w:val="00DF5F2A"/>
    <w:rsid w:val="00DF6565"/>
    <w:rsid w:val="00DF7D91"/>
    <w:rsid w:val="00E0220A"/>
    <w:rsid w:val="00E046E5"/>
    <w:rsid w:val="00E06EFA"/>
    <w:rsid w:val="00E07EB7"/>
    <w:rsid w:val="00E11F67"/>
    <w:rsid w:val="00E12D51"/>
    <w:rsid w:val="00E1545E"/>
    <w:rsid w:val="00E16232"/>
    <w:rsid w:val="00E16865"/>
    <w:rsid w:val="00E169C8"/>
    <w:rsid w:val="00E17050"/>
    <w:rsid w:val="00E17579"/>
    <w:rsid w:val="00E17B58"/>
    <w:rsid w:val="00E20B31"/>
    <w:rsid w:val="00E224BF"/>
    <w:rsid w:val="00E23B83"/>
    <w:rsid w:val="00E249AD"/>
    <w:rsid w:val="00E2638F"/>
    <w:rsid w:val="00E27F8A"/>
    <w:rsid w:val="00E30097"/>
    <w:rsid w:val="00E308C0"/>
    <w:rsid w:val="00E323C7"/>
    <w:rsid w:val="00E3299C"/>
    <w:rsid w:val="00E33104"/>
    <w:rsid w:val="00E34DD1"/>
    <w:rsid w:val="00E350F8"/>
    <w:rsid w:val="00E3538E"/>
    <w:rsid w:val="00E37105"/>
    <w:rsid w:val="00E41A1C"/>
    <w:rsid w:val="00E43069"/>
    <w:rsid w:val="00E442FA"/>
    <w:rsid w:val="00E44C20"/>
    <w:rsid w:val="00E44E7E"/>
    <w:rsid w:val="00E47750"/>
    <w:rsid w:val="00E47828"/>
    <w:rsid w:val="00E500E4"/>
    <w:rsid w:val="00E519E6"/>
    <w:rsid w:val="00E51EDA"/>
    <w:rsid w:val="00E52466"/>
    <w:rsid w:val="00E534B4"/>
    <w:rsid w:val="00E53DF2"/>
    <w:rsid w:val="00E541EA"/>
    <w:rsid w:val="00E5458E"/>
    <w:rsid w:val="00E546AB"/>
    <w:rsid w:val="00E549D3"/>
    <w:rsid w:val="00E54FF3"/>
    <w:rsid w:val="00E56480"/>
    <w:rsid w:val="00E56CB3"/>
    <w:rsid w:val="00E574DB"/>
    <w:rsid w:val="00E5799F"/>
    <w:rsid w:val="00E61DE2"/>
    <w:rsid w:val="00E62719"/>
    <w:rsid w:val="00E62DF2"/>
    <w:rsid w:val="00E63F97"/>
    <w:rsid w:val="00E641AD"/>
    <w:rsid w:val="00E67192"/>
    <w:rsid w:val="00E70E18"/>
    <w:rsid w:val="00E71056"/>
    <w:rsid w:val="00E71083"/>
    <w:rsid w:val="00E72DDE"/>
    <w:rsid w:val="00E7344D"/>
    <w:rsid w:val="00E73C7C"/>
    <w:rsid w:val="00E7476C"/>
    <w:rsid w:val="00E748CC"/>
    <w:rsid w:val="00E74CF3"/>
    <w:rsid w:val="00E76B22"/>
    <w:rsid w:val="00E80484"/>
    <w:rsid w:val="00E81CE6"/>
    <w:rsid w:val="00E859F7"/>
    <w:rsid w:val="00E8633C"/>
    <w:rsid w:val="00E876C0"/>
    <w:rsid w:val="00E87AEE"/>
    <w:rsid w:val="00E87DBD"/>
    <w:rsid w:val="00E90367"/>
    <w:rsid w:val="00E93104"/>
    <w:rsid w:val="00E95EC2"/>
    <w:rsid w:val="00EA22E1"/>
    <w:rsid w:val="00EA2F78"/>
    <w:rsid w:val="00EA3816"/>
    <w:rsid w:val="00EA44FB"/>
    <w:rsid w:val="00EA614E"/>
    <w:rsid w:val="00EA69B7"/>
    <w:rsid w:val="00EA70FF"/>
    <w:rsid w:val="00EB0234"/>
    <w:rsid w:val="00EB03A0"/>
    <w:rsid w:val="00EB1134"/>
    <w:rsid w:val="00EB225F"/>
    <w:rsid w:val="00EB26D0"/>
    <w:rsid w:val="00EB31A5"/>
    <w:rsid w:val="00EB3A8C"/>
    <w:rsid w:val="00EB44E3"/>
    <w:rsid w:val="00EB4BD6"/>
    <w:rsid w:val="00EB4C5F"/>
    <w:rsid w:val="00EB4C64"/>
    <w:rsid w:val="00EB58AB"/>
    <w:rsid w:val="00EB60D4"/>
    <w:rsid w:val="00EB732A"/>
    <w:rsid w:val="00EB7641"/>
    <w:rsid w:val="00EC322D"/>
    <w:rsid w:val="00EC37F7"/>
    <w:rsid w:val="00EC3DD3"/>
    <w:rsid w:val="00EC61CE"/>
    <w:rsid w:val="00EC6E07"/>
    <w:rsid w:val="00EC7031"/>
    <w:rsid w:val="00ED1075"/>
    <w:rsid w:val="00ED111C"/>
    <w:rsid w:val="00ED59ED"/>
    <w:rsid w:val="00EE0742"/>
    <w:rsid w:val="00EE08D0"/>
    <w:rsid w:val="00EE1E69"/>
    <w:rsid w:val="00EE1FAD"/>
    <w:rsid w:val="00EE2508"/>
    <w:rsid w:val="00EE2FAB"/>
    <w:rsid w:val="00EE327F"/>
    <w:rsid w:val="00EE335A"/>
    <w:rsid w:val="00EE4842"/>
    <w:rsid w:val="00EE5B58"/>
    <w:rsid w:val="00EE5C38"/>
    <w:rsid w:val="00EE6370"/>
    <w:rsid w:val="00EE75EE"/>
    <w:rsid w:val="00EE781C"/>
    <w:rsid w:val="00EF1688"/>
    <w:rsid w:val="00EF2855"/>
    <w:rsid w:val="00EF316C"/>
    <w:rsid w:val="00EF3248"/>
    <w:rsid w:val="00EF36A0"/>
    <w:rsid w:val="00EF42FC"/>
    <w:rsid w:val="00EF4C7D"/>
    <w:rsid w:val="00EF6EEA"/>
    <w:rsid w:val="00EF7DE9"/>
    <w:rsid w:val="00F009BF"/>
    <w:rsid w:val="00F01F02"/>
    <w:rsid w:val="00F01F08"/>
    <w:rsid w:val="00F02C74"/>
    <w:rsid w:val="00F03638"/>
    <w:rsid w:val="00F03F8D"/>
    <w:rsid w:val="00F04158"/>
    <w:rsid w:val="00F04DC1"/>
    <w:rsid w:val="00F0634A"/>
    <w:rsid w:val="00F067D6"/>
    <w:rsid w:val="00F07469"/>
    <w:rsid w:val="00F114CE"/>
    <w:rsid w:val="00F11B6E"/>
    <w:rsid w:val="00F13F23"/>
    <w:rsid w:val="00F15305"/>
    <w:rsid w:val="00F15600"/>
    <w:rsid w:val="00F15FB2"/>
    <w:rsid w:val="00F17CFA"/>
    <w:rsid w:val="00F20744"/>
    <w:rsid w:val="00F22B31"/>
    <w:rsid w:val="00F25ABC"/>
    <w:rsid w:val="00F26EAE"/>
    <w:rsid w:val="00F27971"/>
    <w:rsid w:val="00F301FB"/>
    <w:rsid w:val="00F3152B"/>
    <w:rsid w:val="00F3183B"/>
    <w:rsid w:val="00F31DAA"/>
    <w:rsid w:val="00F324E6"/>
    <w:rsid w:val="00F3293F"/>
    <w:rsid w:val="00F32BA6"/>
    <w:rsid w:val="00F33C7F"/>
    <w:rsid w:val="00F34111"/>
    <w:rsid w:val="00F35109"/>
    <w:rsid w:val="00F355AB"/>
    <w:rsid w:val="00F359F1"/>
    <w:rsid w:val="00F35FA2"/>
    <w:rsid w:val="00F403F7"/>
    <w:rsid w:val="00F40EC4"/>
    <w:rsid w:val="00F40F96"/>
    <w:rsid w:val="00F417EC"/>
    <w:rsid w:val="00F41AC2"/>
    <w:rsid w:val="00F4267F"/>
    <w:rsid w:val="00F44CA3"/>
    <w:rsid w:val="00F44CC8"/>
    <w:rsid w:val="00F451DC"/>
    <w:rsid w:val="00F456A7"/>
    <w:rsid w:val="00F45CF3"/>
    <w:rsid w:val="00F47C06"/>
    <w:rsid w:val="00F500CD"/>
    <w:rsid w:val="00F51159"/>
    <w:rsid w:val="00F517C0"/>
    <w:rsid w:val="00F51C91"/>
    <w:rsid w:val="00F51E6C"/>
    <w:rsid w:val="00F52AC4"/>
    <w:rsid w:val="00F52B94"/>
    <w:rsid w:val="00F532C2"/>
    <w:rsid w:val="00F547FF"/>
    <w:rsid w:val="00F54ABA"/>
    <w:rsid w:val="00F56B1E"/>
    <w:rsid w:val="00F6142B"/>
    <w:rsid w:val="00F61B0A"/>
    <w:rsid w:val="00F633B5"/>
    <w:rsid w:val="00F64577"/>
    <w:rsid w:val="00F6501A"/>
    <w:rsid w:val="00F65870"/>
    <w:rsid w:val="00F65998"/>
    <w:rsid w:val="00F65BFE"/>
    <w:rsid w:val="00F65D92"/>
    <w:rsid w:val="00F67652"/>
    <w:rsid w:val="00F67A73"/>
    <w:rsid w:val="00F67F54"/>
    <w:rsid w:val="00F70907"/>
    <w:rsid w:val="00F720FF"/>
    <w:rsid w:val="00F727CC"/>
    <w:rsid w:val="00F74706"/>
    <w:rsid w:val="00F75CDB"/>
    <w:rsid w:val="00F7729D"/>
    <w:rsid w:val="00F77B45"/>
    <w:rsid w:val="00F8111C"/>
    <w:rsid w:val="00F81393"/>
    <w:rsid w:val="00F81E1A"/>
    <w:rsid w:val="00F83846"/>
    <w:rsid w:val="00F852CF"/>
    <w:rsid w:val="00F8594F"/>
    <w:rsid w:val="00F86011"/>
    <w:rsid w:val="00F863EB"/>
    <w:rsid w:val="00F87C3A"/>
    <w:rsid w:val="00F910AF"/>
    <w:rsid w:val="00F92745"/>
    <w:rsid w:val="00F9283F"/>
    <w:rsid w:val="00F970DD"/>
    <w:rsid w:val="00FA1171"/>
    <w:rsid w:val="00FA2287"/>
    <w:rsid w:val="00FA38BA"/>
    <w:rsid w:val="00FA6883"/>
    <w:rsid w:val="00FB389C"/>
    <w:rsid w:val="00FB4129"/>
    <w:rsid w:val="00FB4674"/>
    <w:rsid w:val="00FB4BC7"/>
    <w:rsid w:val="00FB5F8C"/>
    <w:rsid w:val="00FB613F"/>
    <w:rsid w:val="00FC02B5"/>
    <w:rsid w:val="00FC2558"/>
    <w:rsid w:val="00FC42FB"/>
    <w:rsid w:val="00FC5A51"/>
    <w:rsid w:val="00FC6213"/>
    <w:rsid w:val="00FC7F4F"/>
    <w:rsid w:val="00FD0F2A"/>
    <w:rsid w:val="00FD1BFE"/>
    <w:rsid w:val="00FD1D51"/>
    <w:rsid w:val="00FD2877"/>
    <w:rsid w:val="00FD4B9F"/>
    <w:rsid w:val="00FD5B4A"/>
    <w:rsid w:val="00FD6313"/>
    <w:rsid w:val="00FD670A"/>
    <w:rsid w:val="00FE2586"/>
    <w:rsid w:val="00FE299A"/>
    <w:rsid w:val="00FE33D0"/>
    <w:rsid w:val="00FE4574"/>
    <w:rsid w:val="00FE4679"/>
    <w:rsid w:val="00FE537E"/>
    <w:rsid w:val="00FE5779"/>
    <w:rsid w:val="00FE5B9A"/>
    <w:rsid w:val="00FF02EF"/>
    <w:rsid w:val="00FF15A6"/>
    <w:rsid w:val="00FF200D"/>
    <w:rsid w:val="00FF33DA"/>
    <w:rsid w:val="00FF3427"/>
    <w:rsid w:val="00FF74A5"/>
    <w:rsid w:val="00FF7EA9"/>
    <w:rsid w:val="01096A0E"/>
    <w:rsid w:val="01A8442C"/>
    <w:rsid w:val="035B1B19"/>
    <w:rsid w:val="039674B9"/>
    <w:rsid w:val="043E4BCD"/>
    <w:rsid w:val="068F77E9"/>
    <w:rsid w:val="077C1927"/>
    <w:rsid w:val="083B772A"/>
    <w:rsid w:val="0B6D2716"/>
    <w:rsid w:val="0C7E4BE2"/>
    <w:rsid w:val="0D371F45"/>
    <w:rsid w:val="0E7C3B02"/>
    <w:rsid w:val="0EE63540"/>
    <w:rsid w:val="13493CF6"/>
    <w:rsid w:val="18BB3B4D"/>
    <w:rsid w:val="195C1F4A"/>
    <w:rsid w:val="1B932304"/>
    <w:rsid w:val="1C7A101C"/>
    <w:rsid w:val="1C951E4F"/>
    <w:rsid w:val="1CA2120C"/>
    <w:rsid w:val="1EFA1E2D"/>
    <w:rsid w:val="2039568A"/>
    <w:rsid w:val="209E2FF2"/>
    <w:rsid w:val="20DB6D1F"/>
    <w:rsid w:val="20EB6A43"/>
    <w:rsid w:val="21ED2D2E"/>
    <w:rsid w:val="22ED2AB5"/>
    <w:rsid w:val="24D85697"/>
    <w:rsid w:val="25C32C15"/>
    <w:rsid w:val="264D6197"/>
    <w:rsid w:val="27000655"/>
    <w:rsid w:val="281A5369"/>
    <w:rsid w:val="2A1C17CC"/>
    <w:rsid w:val="2B79091C"/>
    <w:rsid w:val="2BD03C20"/>
    <w:rsid w:val="2D05190E"/>
    <w:rsid w:val="2D43592D"/>
    <w:rsid w:val="2D817C88"/>
    <w:rsid w:val="2E9532EA"/>
    <w:rsid w:val="302C1CE2"/>
    <w:rsid w:val="308C4966"/>
    <w:rsid w:val="30BF6404"/>
    <w:rsid w:val="326D3892"/>
    <w:rsid w:val="32E737B6"/>
    <w:rsid w:val="34B4286D"/>
    <w:rsid w:val="361E01E9"/>
    <w:rsid w:val="37023893"/>
    <w:rsid w:val="39981A0F"/>
    <w:rsid w:val="39B000B8"/>
    <w:rsid w:val="3C3A169F"/>
    <w:rsid w:val="3C3E5458"/>
    <w:rsid w:val="3C4D608F"/>
    <w:rsid w:val="3D1046BC"/>
    <w:rsid w:val="3DA46A17"/>
    <w:rsid w:val="3FBD560E"/>
    <w:rsid w:val="41341052"/>
    <w:rsid w:val="4214058A"/>
    <w:rsid w:val="42AC5B43"/>
    <w:rsid w:val="42D16545"/>
    <w:rsid w:val="44BD6EEF"/>
    <w:rsid w:val="44CD2A9F"/>
    <w:rsid w:val="487E5262"/>
    <w:rsid w:val="497E7D7C"/>
    <w:rsid w:val="49AC606B"/>
    <w:rsid w:val="4C4A5728"/>
    <w:rsid w:val="4C4F10C4"/>
    <w:rsid w:val="4C53008E"/>
    <w:rsid w:val="4D56177C"/>
    <w:rsid w:val="4EE24754"/>
    <w:rsid w:val="51CC7F14"/>
    <w:rsid w:val="52A84EA7"/>
    <w:rsid w:val="55440B6E"/>
    <w:rsid w:val="55D845F9"/>
    <w:rsid w:val="56D61219"/>
    <w:rsid w:val="57327DEF"/>
    <w:rsid w:val="57471FFC"/>
    <w:rsid w:val="584A64F8"/>
    <w:rsid w:val="591C0033"/>
    <w:rsid w:val="593B5409"/>
    <w:rsid w:val="5B5D1039"/>
    <w:rsid w:val="5B9F48F0"/>
    <w:rsid w:val="5C213D24"/>
    <w:rsid w:val="5CD57540"/>
    <w:rsid w:val="5CE80E88"/>
    <w:rsid w:val="5DCA6F2D"/>
    <w:rsid w:val="5EA640C4"/>
    <w:rsid w:val="60417EAC"/>
    <w:rsid w:val="62011555"/>
    <w:rsid w:val="62F322D5"/>
    <w:rsid w:val="648A0C06"/>
    <w:rsid w:val="65916754"/>
    <w:rsid w:val="661D3260"/>
    <w:rsid w:val="66AD143D"/>
    <w:rsid w:val="66FB1872"/>
    <w:rsid w:val="670A1F73"/>
    <w:rsid w:val="686223E3"/>
    <w:rsid w:val="6A162C0A"/>
    <w:rsid w:val="6B6B6628"/>
    <w:rsid w:val="6BD87AEB"/>
    <w:rsid w:val="6BEE4D48"/>
    <w:rsid w:val="6C9A5BA1"/>
    <w:rsid w:val="6CD2038F"/>
    <w:rsid w:val="70BE2131"/>
    <w:rsid w:val="714366C5"/>
    <w:rsid w:val="72471C6E"/>
    <w:rsid w:val="72DD5DCF"/>
    <w:rsid w:val="73FB7AD0"/>
    <w:rsid w:val="742D0AC0"/>
    <w:rsid w:val="745D50A8"/>
    <w:rsid w:val="747B58C1"/>
    <w:rsid w:val="76FD069D"/>
    <w:rsid w:val="77277B0D"/>
    <w:rsid w:val="77D23350"/>
    <w:rsid w:val="79F501DD"/>
    <w:rsid w:val="79FA25EC"/>
    <w:rsid w:val="7B403354"/>
    <w:rsid w:val="7CB438ED"/>
    <w:rsid w:val="7CBE17FE"/>
    <w:rsid w:val="7D18632B"/>
    <w:rsid w:val="7DC92D8A"/>
    <w:rsid w:val="7DE66A9D"/>
    <w:rsid w:val="7E7C4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EFFC98"/>
  <w15:docId w15:val="{252C1B53-9DE2-4970-B5DF-779383C8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qFormat="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uiPriority="99"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30"/>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numPr>
        <w:ilvl w:val="1"/>
        <w:numId w:val="1"/>
      </w:numPr>
      <w:tabs>
        <w:tab w:val="left" w:pos="490"/>
      </w:tabs>
      <w:adjustRightInd w:val="0"/>
      <w:spacing w:before="260" w:after="260" w:line="416" w:lineRule="atLeast"/>
      <w:textAlignment w:val="baseline"/>
      <w:outlineLvl w:val="1"/>
    </w:pPr>
    <w:rPr>
      <w:b/>
      <w:kern w:val="0"/>
    </w:rPr>
  </w:style>
  <w:style w:type="paragraph" w:styleId="3">
    <w:name w:val="heading 3"/>
    <w:basedOn w:val="a"/>
    <w:next w:val="a"/>
    <w:link w:val="30"/>
    <w:uiPriority w:val="9"/>
    <w:qFormat/>
    <w:pPr>
      <w:keepNext/>
      <w:keepLines/>
      <w:numPr>
        <w:ilvl w:val="2"/>
        <w:numId w:val="1"/>
      </w:numPr>
      <w:tabs>
        <w:tab w:val="left" w:pos="588"/>
      </w:tabs>
      <w:adjustRightInd w:val="0"/>
      <w:spacing w:line="360" w:lineRule="auto"/>
      <w:textAlignment w:val="baseline"/>
      <w:outlineLvl w:val="2"/>
    </w:pPr>
    <w:rPr>
      <w:snapToGrid w:val="0"/>
      <w:kern w:val="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annotation text"/>
    <w:basedOn w:val="a"/>
    <w:link w:val="a5"/>
    <w:semiHidden/>
    <w:qFormat/>
    <w:pPr>
      <w:jc w:val="left"/>
    </w:pPr>
  </w:style>
  <w:style w:type="paragraph" w:styleId="a6">
    <w:name w:val="Body Text"/>
    <w:basedOn w:val="a"/>
    <w:qFormat/>
    <w:pPr>
      <w:widowControl/>
      <w:jc w:val="left"/>
    </w:pPr>
    <w:rPr>
      <w:color w:val="0000FF"/>
      <w:kern w:val="0"/>
      <w:sz w:val="24"/>
    </w:rPr>
  </w:style>
  <w:style w:type="paragraph" w:styleId="a7">
    <w:name w:val="Body Text Indent"/>
    <w:basedOn w:val="a"/>
    <w:qFormat/>
    <w:pPr>
      <w:spacing w:line="360" w:lineRule="auto"/>
      <w:ind w:left="1440" w:hanging="720"/>
      <w:jc w:val="left"/>
    </w:pPr>
    <w:rPr>
      <w:kern w:val="0"/>
      <w:sz w:val="24"/>
      <w:lang w:eastAsia="en-US"/>
    </w:rPr>
  </w:style>
  <w:style w:type="paragraph" w:styleId="a8">
    <w:name w:val="Block Text"/>
    <w:basedOn w:val="a"/>
    <w:qFormat/>
    <w:pPr>
      <w:widowControl/>
      <w:spacing w:after="120"/>
      <w:ind w:left="1440" w:right="1440"/>
      <w:jc w:val="left"/>
    </w:pPr>
    <w:rPr>
      <w:rFonts w:ascii="Arial" w:hAnsi="Arial"/>
      <w:kern w:val="0"/>
      <w:sz w:val="20"/>
      <w:lang w:eastAsia="fr-FR"/>
    </w:rPr>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9">
    <w:name w:val="Plain Text"/>
    <w:basedOn w:val="a"/>
    <w:qFormat/>
    <w:rPr>
      <w:rFonts w:ascii="宋体" w:hAnsi="Courier New" w:cs="Courier New"/>
      <w:szCs w:val="21"/>
    </w:rPr>
  </w:style>
  <w:style w:type="paragraph" w:styleId="aa">
    <w:name w:val="Date"/>
    <w:basedOn w:val="a"/>
    <w:next w:val="a"/>
    <w:qFormat/>
    <w:pPr>
      <w:ind w:leftChars="2500" w:left="100"/>
    </w:pPr>
  </w:style>
  <w:style w:type="paragraph" w:styleId="21">
    <w:name w:val="Body Text Indent 2"/>
    <w:basedOn w:val="a"/>
    <w:qFormat/>
    <w:pPr>
      <w:spacing w:after="120" w:line="480" w:lineRule="auto"/>
      <w:ind w:left="283"/>
    </w:pPr>
  </w:style>
  <w:style w:type="paragraph" w:styleId="ab">
    <w:name w:val="Balloon Text"/>
    <w:basedOn w:val="a"/>
    <w:semiHidden/>
    <w:qFormat/>
    <w:rPr>
      <w:sz w:val="18"/>
      <w:szCs w:val="18"/>
    </w:rPr>
  </w:style>
  <w:style w:type="paragraph" w:styleId="ac">
    <w:name w:val="footer"/>
    <w:basedOn w:val="a"/>
    <w:link w:val="ad"/>
    <w:uiPriority w:val="99"/>
    <w:qFormat/>
    <w:pPr>
      <w:tabs>
        <w:tab w:val="center" w:pos="4153"/>
        <w:tab w:val="right" w:pos="8306"/>
      </w:tabs>
      <w:snapToGrid w:val="0"/>
      <w:jc w:val="left"/>
    </w:pPr>
    <w:rPr>
      <w:sz w:val="18"/>
      <w:szCs w:val="18"/>
    </w:rPr>
  </w:style>
  <w:style w:type="paragraph" w:styleId="ae">
    <w:name w:val="header"/>
    <w:basedOn w:val="a"/>
    <w:qFormat/>
    <w:pPr>
      <w:widowControl/>
      <w:tabs>
        <w:tab w:val="center" w:pos="4536"/>
        <w:tab w:val="right" w:pos="9072"/>
      </w:tabs>
      <w:jc w:val="left"/>
    </w:pPr>
    <w:rPr>
      <w:kern w:val="0"/>
      <w:sz w:val="24"/>
      <w:lang w:val="fr-FR" w:eastAsia="en-US"/>
    </w:rPr>
  </w:style>
  <w:style w:type="paragraph" w:styleId="TOC1">
    <w:name w:val="toc 1"/>
    <w:basedOn w:val="a"/>
    <w:next w:val="a"/>
    <w:uiPriority w:val="39"/>
    <w:unhideWhenUsed/>
    <w:qFormat/>
    <w:pPr>
      <w:widowControl/>
      <w:spacing w:after="100" w:line="259" w:lineRule="auto"/>
      <w:jc w:val="left"/>
    </w:pPr>
    <w:rPr>
      <w:rFonts w:asciiTheme="minorHAnsi" w:eastAsiaTheme="minorEastAsia" w:hAnsiTheme="minorHAnsi"/>
      <w:kern w:val="0"/>
      <w:sz w:val="22"/>
      <w:szCs w:val="22"/>
    </w:rPr>
  </w:style>
  <w:style w:type="paragraph" w:styleId="31">
    <w:name w:val="Body Text Indent 3"/>
    <w:basedOn w:val="a"/>
    <w:qFormat/>
    <w:pPr>
      <w:widowControl/>
      <w:spacing w:after="120"/>
      <w:ind w:left="283"/>
      <w:jc w:val="left"/>
    </w:pPr>
    <w:rPr>
      <w:kern w:val="0"/>
      <w:sz w:val="16"/>
      <w:szCs w:val="16"/>
      <w:lang w:eastAsia="en-US"/>
    </w:rPr>
  </w:style>
  <w:style w:type="paragraph" w:styleId="TOC2">
    <w:name w:val="toc 2"/>
    <w:basedOn w:val="a"/>
    <w:next w:val="a"/>
    <w:uiPriority w:val="39"/>
    <w:unhideWhenUsed/>
    <w:qFormat/>
    <w:pPr>
      <w:widowControl/>
      <w:spacing w:after="100" w:line="259" w:lineRule="auto"/>
      <w:ind w:left="220"/>
      <w:jc w:val="left"/>
    </w:pPr>
    <w:rPr>
      <w:rFonts w:asciiTheme="minorHAnsi" w:eastAsiaTheme="minorEastAsia" w:hAnsiTheme="minorHAnsi"/>
      <w:kern w:val="0"/>
      <w:sz w:val="22"/>
      <w:szCs w:val="22"/>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330" w:lineRule="atLeast"/>
      <w:jc w:val="left"/>
    </w:pPr>
    <w:rPr>
      <w:rFonts w:ascii="Arial" w:hAnsi="Arial" w:cs="Arial"/>
      <w:kern w:val="0"/>
      <w:szCs w:val="21"/>
    </w:rPr>
  </w:style>
  <w:style w:type="paragraph" w:styleId="af">
    <w:name w:val="Normal (Web)"/>
    <w:basedOn w:val="a"/>
    <w:qFormat/>
    <w:pPr>
      <w:widowControl/>
      <w:spacing w:before="100" w:beforeAutospacing="1" w:after="100" w:afterAutospacing="1"/>
      <w:jc w:val="left"/>
    </w:pPr>
    <w:rPr>
      <w:rFonts w:ascii="宋体" w:hAnsi="宋体" w:cs="宋体"/>
      <w:kern w:val="0"/>
      <w:sz w:val="24"/>
    </w:rPr>
  </w:style>
  <w:style w:type="paragraph" w:styleId="af0">
    <w:name w:val="annotation subject"/>
    <w:basedOn w:val="a4"/>
    <w:next w:val="a4"/>
    <w:semiHidden/>
    <w:qFormat/>
    <w:rPr>
      <w:b/>
      <w:bCs/>
    </w:rPr>
  </w:style>
  <w:style w:type="table" w:styleId="af1">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age number"/>
    <w:basedOn w:val="a0"/>
    <w:qFormat/>
  </w:style>
  <w:style w:type="character" w:styleId="af3">
    <w:name w:val="Hyperlink"/>
    <w:uiPriority w:val="99"/>
    <w:qFormat/>
    <w:rPr>
      <w:color w:val="0000FF"/>
      <w:u w:val="single"/>
    </w:rPr>
  </w:style>
  <w:style w:type="character" w:styleId="af4">
    <w:name w:val="annotation reference"/>
    <w:semiHidden/>
    <w:qFormat/>
    <w:rPr>
      <w:sz w:val="21"/>
      <w:szCs w:val="21"/>
    </w:rPr>
  </w:style>
  <w:style w:type="paragraph" w:styleId="af5">
    <w:name w:val="List Paragraph"/>
    <w:basedOn w:val="a"/>
    <w:link w:val="af6"/>
    <w:uiPriority w:val="99"/>
    <w:qFormat/>
    <w:pPr>
      <w:ind w:firstLineChars="200" w:firstLine="420"/>
    </w:pPr>
    <w:rPr>
      <w:rFonts w:ascii="Calibri" w:hAnsi="Calibri"/>
      <w:szCs w:val="22"/>
    </w:rPr>
  </w:style>
  <w:style w:type="paragraph" w:customStyle="1" w:styleId="0">
    <w:name w:val="0"/>
    <w:basedOn w:val="a"/>
    <w:qFormat/>
    <w:pPr>
      <w:widowControl/>
      <w:snapToGrid w:val="0"/>
    </w:pPr>
    <w:rPr>
      <w:kern w:val="0"/>
      <w:szCs w:val="21"/>
    </w:rPr>
  </w:style>
  <w:style w:type="paragraph" w:customStyle="1" w:styleId="Default">
    <w:name w:val="Default"/>
    <w:qFormat/>
    <w:pPr>
      <w:widowControl w:val="0"/>
      <w:autoSpaceDE w:val="0"/>
      <w:autoSpaceDN w:val="0"/>
      <w:adjustRightInd w:val="0"/>
    </w:pPr>
    <w:rPr>
      <w:rFonts w:hAnsi="Times New Roman" w:cs="宋体"/>
      <w:color w:val="000000"/>
      <w:kern w:val="2"/>
      <w:sz w:val="24"/>
      <w:szCs w:val="24"/>
    </w:rPr>
  </w:style>
  <w:style w:type="paragraph" w:customStyle="1" w:styleId="Char1">
    <w:name w:val="Char1"/>
    <w:basedOn w:val="a"/>
    <w:qFormat/>
  </w:style>
  <w:style w:type="paragraph" w:customStyle="1" w:styleId="CharCharCharCharCharCharCharChar1CharCharChar1CharCharCharCharCharCharChar">
    <w:name w:val="Char Char Char Char Char Char Char Char1 Char Char Char1 Char Char Char Char Char Char Char"/>
    <w:basedOn w:val="a"/>
    <w:qFormat/>
    <w:pPr>
      <w:tabs>
        <w:tab w:val="left" w:pos="1440"/>
      </w:tabs>
      <w:ind w:left="1296" w:hanging="1296"/>
    </w:pPr>
    <w:rPr>
      <w:rFonts w:ascii="Arial" w:hAnsi="Arial" w:cs="Arial"/>
      <w:sz w:val="20"/>
    </w:rPr>
  </w:style>
  <w:style w:type="paragraph" w:customStyle="1" w:styleId="CharChar">
    <w:name w:val="Char Char"/>
    <w:basedOn w:val="a"/>
    <w:qFormat/>
    <w:pPr>
      <w:widowControl/>
      <w:spacing w:after="160" w:line="240" w:lineRule="exact"/>
      <w:jc w:val="left"/>
    </w:pPr>
  </w:style>
  <w:style w:type="paragraph" w:customStyle="1" w:styleId="ListParagraph1">
    <w:name w:val="List Paragraph1"/>
    <w:basedOn w:val="a"/>
    <w:qFormat/>
    <w:pPr>
      <w:ind w:firstLineChars="200" w:firstLine="420"/>
    </w:pPr>
    <w:rPr>
      <w:szCs w:val="21"/>
    </w:rPr>
  </w:style>
  <w:style w:type="paragraph" w:customStyle="1" w:styleId="CharChar1">
    <w:name w:val="Char Char1"/>
    <w:basedOn w:val="a"/>
    <w:qFormat/>
    <w:pPr>
      <w:widowControl/>
      <w:tabs>
        <w:tab w:val="left" w:pos="540"/>
        <w:tab w:val="left" w:pos="1260"/>
        <w:tab w:val="left" w:pos="1800"/>
      </w:tabs>
      <w:spacing w:before="240" w:after="160" w:line="240" w:lineRule="exact"/>
      <w:jc w:val="left"/>
    </w:pPr>
    <w:rPr>
      <w:rFonts w:ascii="Verdana" w:eastAsia="PMingLiU" w:hAnsi="Verdana"/>
      <w:kern w:val="0"/>
      <w:sz w:val="24"/>
      <w:lang w:eastAsia="en-US"/>
    </w:rPr>
  </w:style>
  <w:style w:type="paragraph" w:customStyle="1" w:styleId="Char1CharCharCharCharCharCharCharCharChar">
    <w:name w:val="Char1 Char Char Char Char Char Char Char Char Char"/>
    <w:basedOn w:val="a"/>
    <w:qFormat/>
    <w:pPr>
      <w:widowControl/>
      <w:spacing w:after="160" w:line="240" w:lineRule="exact"/>
      <w:jc w:val="left"/>
    </w:pPr>
  </w:style>
  <w:style w:type="paragraph" w:customStyle="1" w:styleId="11">
    <w:name w:val="修订1"/>
    <w:hidden/>
    <w:uiPriority w:val="99"/>
    <w:semiHidden/>
    <w:qFormat/>
    <w:rPr>
      <w:rFonts w:ascii="Times New Roman" w:hAnsi="Times New Roman"/>
      <w:kern w:val="2"/>
      <w:sz w:val="21"/>
      <w:szCs w:val="24"/>
    </w:rPr>
  </w:style>
  <w:style w:type="character" w:customStyle="1" w:styleId="a5">
    <w:name w:val="批注文字 字符"/>
    <w:link w:val="a4"/>
    <w:semiHidden/>
    <w:qFormat/>
    <w:rPr>
      <w:rFonts w:eastAsia="宋体"/>
      <w:kern w:val="2"/>
      <w:sz w:val="21"/>
      <w:szCs w:val="24"/>
      <w:lang w:val="en-US" w:eastAsia="zh-CN" w:bidi="ar-SA"/>
    </w:rPr>
  </w:style>
  <w:style w:type="character" w:customStyle="1" w:styleId="20">
    <w:name w:val="标题 2 字符"/>
    <w:link w:val="2"/>
    <w:uiPriority w:val="9"/>
    <w:qFormat/>
    <w:rPr>
      <w:b/>
      <w:kern w:val="0"/>
    </w:rPr>
  </w:style>
  <w:style w:type="character" w:customStyle="1" w:styleId="30">
    <w:name w:val="标题 3 字符"/>
    <w:link w:val="3"/>
    <w:uiPriority w:val="9"/>
    <w:qFormat/>
    <w:rPr>
      <w:snapToGrid w:val="0"/>
      <w:kern w:val="0"/>
      <w:sz w:val="28"/>
    </w:rPr>
  </w:style>
  <w:style w:type="paragraph" w:customStyle="1" w:styleId="12">
    <w:name w:val="列出段落1"/>
    <w:basedOn w:val="a"/>
    <w:uiPriority w:val="99"/>
    <w:qFormat/>
    <w:pPr>
      <w:ind w:firstLineChars="200" w:firstLine="420"/>
    </w:pPr>
    <w:rPr>
      <w:rFonts w:ascii="Calibri" w:hAnsi="Calibri"/>
      <w:szCs w:val="22"/>
    </w:rPr>
  </w:style>
  <w:style w:type="character" w:customStyle="1" w:styleId="af6">
    <w:name w:val="列表段落 字符"/>
    <w:link w:val="af5"/>
    <w:uiPriority w:val="99"/>
    <w:qFormat/>
    <w:rPr>
      <w:rFonts w:ascii="Calibri" w:hAnsi="Calibri"/>
      <w:kern w:val="2"/>
      <w:sz w:val="21"/>
      <w:szCs w:val="22"/>
    </w:rPr>
  </w:style>
  <w:style w:type="paragraph" w:customStyle="1" w:styleId="af7">
    <w:name w:val="条款正文"/>
    <w:basedOn w:val="a"/>
    <w:qFormat/>
    <w:pPr>
      <w:adjustRightInd w:val="0"/>
      <w:snapToGrid w:val="0"/>
      <w:ind w:leftChars="400" w:left="840" w:firstLineChars="200" w:firstLine="420"/>
    </w:pPr>
  </w:style>
  <w:style w:type="paragraph" w:customStyle="1" w:styleId="af8">
    <w:name w:val="条款标题"/>
    <w:basedOn w:val="af7"/>
    <w:qFormat/>
    <w:pPr>
      <w:tabs>
        <w:tab w:val="left" w:pos="840"/>
      </w:tabs>
      <w:ind w:leftChars="0" w:left="0" w:firstLineChars="0" w:firstLine="0"/>
    </w:pPr>
    <w:rPr>
      <w:b/>
      <w:szCs w:val="24"/>
    </w:rPr>
  </w:style>
  <w:style w:type="table" w:customStyle="1" w:styleId="13">
    <w:name w:val="网格型1"/>
    <w:basedOn w:val="a1"/>
    <w:uiPriority w:val="59"/>
    <w:qFormat/>
    <w:rPr>
      <w:rFonts w:asciiTheme="minorHAnsi" w:eastAsiaTheme="minorEastAsia" w:hAnsiTheme="minorHAnsi" w:cstheme="minorBidi"/>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22">
    <w:name w:val="网格型2"/>
    <w:basedOn w:val="a1"/>
    <w:uiPriority w:val="59"/>
    <w:qFormat/>
    <w:rPr>
      <w:rFonts w:asciiTheme="minorHAnsi" w:eastAsiaTheme="minorEastAsia" w:hAnsiTheme="minorHAnsi" w:cstheme="minorBidi"/>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32">
    <w:name w:val="网格型3"/>
    <w:basedOn w:val="a1"/>
    <w:uiPriority w:val="59"/>
    <w:qFormat/>
    <w:rPr>
      <w:rFonts w:asciiTheme="minorHAnsi" w:eastAsiaTheme="minorEastAsia" w:hAnsiTheme="minorHAnsi" w:cstheme="minorBidi"/>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qFormat/>
  </w:style>
  <w:style w:type="character" w:customStyle="1" w:styleId="ad">
    <w:name w:val="页脚 字符"/>
    <w:basedOn w:val="a0"/>
    <w:link w:val="ac"/>
    <w:uiPriority w:val="99"/>
    <w:qFormat/>
    <w:rPr>
      <w:sz w:val="18"/>
      <w:szCs w:val="18"/>
    </w:rPr>
  </w:style>
  <w:style w:type="paragraph" w:customStyle="1" w:styleId="33">
    <w:name w:val="列出段落3"/>
    <w:basedOn w:val="a"/>
    <w:uiPriority w:val="34"/>
    <w:qFormat/>
    <w:pPr>
      <w:ind w:firstLineChars="200" w:firstLine="420"/>
    </w:pPr>
  </w:style>
  <w:style w:type="paragraph" w:customStyle="1" w:styleId="WPSOffice1">
    <w:name w:val="WPSOffice手动目录 1"/>
    <w:qFormat/>
    <w:rPr>
      <w:rFonts w:ascii="Times New Roman" w:hAnsi="Times New Roman"/>
    </w:rPr>
  </w:style>
  <w:style w:type="paragraph" w:customStyle="1" w:styleId="WPSOffice2">
    <w:name w:val="WPSOffice手动目录 2"/>
    <w:qFormat/>
    <w:pPr>
      <w:ind w:leftChars="200" w:left="200"/>
    </w:pPr>
    <w:rPr>
      <w:rFonts w:ascii="Times New Roman" w:hAnsi="Times New Roman"/>
    </w:rPr>
  </w:style>
  <w:style w:type="character" w:customStyle="1" w:styleId="10">
    <w:name w:val="标题 1 字符"/>
    <w:basedOn w:val="a0"/>
    <w:link w:val="1"/>
    <w:rPr>
      <w:rFonts w:ascii="Times New Roman" w:hAnsi="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23">
    <w:name w:val="修订2"/>
    <w:hidden/>
    <w:uiPriority w:val="99"/>
    <w:semiHidden/>
    <w:qFormat/>
    <w:rPr>
      <w:rFonts w:ascii="Times New Roman" w:hAnsi="Times New Roman"/>
      <w:kern w:val="2"/>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172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C4245B-8B61-4C09-99BE-C28DFE9385A4}">
  <ds:schemaRefs>
    <ds:schemaRef ds:uri="http://schemas.openxmlformats.org/officeDocument/2006/bibliography"/>
  </ds:schemaRefs>
</ds:datastoreItem>
</file>

<file path=customXml/itemProps3.xml><?xml version="1.0" encoding="utf-8"?>
<ds:datastoreItem xmlns:ds="http://schemas.openxmlformats.org/officeDocument/2006/customXml" ds:itemID="{7C317757-8BF9-49CB-80AB-D9A03A24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21</Pages>
  <Words>1794</Words>
  <Characters>10228</Characters>
  <Application>Microsoft Office Word</Application>
  <DocSecurity>0</DocSecurity>
  <Lines>85</Lines>
  <Paragraphs>23</Paragraphs>
  <ScaleCrop>false</ScaleCrop>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保险公司</dc:title>
  <dc:creator>李盈璇</dc:creator>
  <cp:lastModifiedBy> </cp:lastModifiedBy>
  <cp:revision>98</cp:revision>
  <dcterms:created xsi:type="dcterms:W3CDTF">2019-01-15T06:57:00Z</dcterms:created>
  <dcterms:modified xsi:type="dcterms:W3CDTF">2021-07-06T09:39:00Z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