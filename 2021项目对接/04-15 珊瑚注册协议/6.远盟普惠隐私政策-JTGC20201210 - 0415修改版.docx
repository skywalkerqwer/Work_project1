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DC77B" w14:textId="77777777" w:rsidR="00D70B63" w:rsidRDefault="00A420CC">
      <w:pPr>
        <w:jc w:val="center"/>
        <w:rPr>
          <w:rFonts w:ascii="华文中宋" w:eastAsia="华文中宋" w:hAnsi="华文中宋" w:cs="Times New Roman"/>
          <w:b/>
          <w:bCs/>
          <w:sz w:val="32"/>
          <w:szCs w:val="32"/>
        </w:rPr>
      </w:pPr>
      <w:commentRangeStart w:id="0"/>
      <w:r>
        <w:rPr>
          <w:rFonts w:ascii="华文中宋" w:eastAsia="华文中宋" w:hAnsi="华文中宋" w:cs="Times New Roman" w:hint="eastAsia"/>
          <w:b/>
          <w:bCs/>
          <w:sz w:val="32"/>
          <w:szCs w:val="32"/>
        </w:rPr>
        <w:t>温馨提示</w:t>
      </w:r>
      <w:commentRangeEnd w:id="0"/>
      <w:r>
        <w:rPr>
          <w:rStyle w:val="a9"/>
          <w:b/>
          <w:bCs/>
        </w:rPr>
        <w:commentReference w:id="0"/>
      </w:r>
    </w:p>
    <w:p w14:paraId="7FF8E796" w14:textId="77777777" w:rsidR="00D70B63" w:rsidRDefault="00A420CC">
      <w:pPr>
        <w:rPr>
          <w:rFonts w:ascii="华文中宋" w:eastAsia="华文中宋" w:hAnsi="华文中宋" w:cs="Times New Roman"/>
          <w:sz w:val="32"/>
          <w:szCs w:val="32"/>
        </w:rPr>
      </w:pPr>
      <w:r>
        <w:rPr>
          <w:rFonts w:ascii="华文中宋" w:eastAsia="华文中宋" w:hAnsi="华文中宋" w:cs="Times New Roman" w:hint="eastAsia"/>
          <w:sz w:val="32"/>
          <w:szCs w:val="32"/>
        </w:rPr>
        <w:t xml:space="preserve"> </w:t>
      </w:r>
    </w:p>
    <w:p w14:paraId="0AD964A6" w14:textId="77777777" w:rsidR="00D70B63" w:rsidRDefault="00A420CC">
      <w:pPr>
        <w:rPr>
          <w:rFonts w:ascii="华文仿宋" w:eastAsia="华文仿宋" w:hAnsi="华文仿宋" w:cs="Times New Roman"/>
        </w:rPr>
      </w:pPr>
      <w:r>
        <w:rPr>
          <w:rFonts w:ascii="华文仿宋" w:eastAsia="华文仿宋" w:hAnsi="华文仿宋" w:cs="Times New Roman" w:hint="eastAsia"/>
        </w:rPr>
        <w:t>我们非常重视保护您的个人信息与隐私！依据最新的监管要求，我们特向您说明如下：</w:t>
      </w:r>
    </w:p>
    <w:p w14:paraId="50F6F138" w14:textId="77777777" w:rsidR="00D70B63" w:rsidRDefault="00A420CC">
      <w:pPr>
        <w:numPr>
          <w:ilvl w:val="0"/>
          <w:numId w:val="1"/>
        </w:numPr>
        <w:rPr>
          <w:rFonts w:ascii="华文仿宋" w:eastAsia="华文仿宋" w:hAnsi="华文仿宋" w:cs="Times New Roman"/>
          <w:u w:val="single"/>
        </w:rPr>
      </w:pPr>
      <w:r>
        <w:rPr>
          <w:rFonts w:ascii="华文仿宋" w:eastAsia="华文仿宋" w:hAnsi="华文仿宋" w:cs="Times New Roman" w:hint="eastAsia"/>
        </w:rPr>
        <w:t>为向您提供健康管理</w:t>
      </w:r>
      <w:r>
        <w:rPr>
          <w:rFonts w:ascii="华文仿宋" w:eastAsia="华文仿宋" w:hAnsi="华文仿宋" w:hint="eastAsia"/>
        </w:rPr>
        <w:t>服务，我们将根据法律规定及</w:t>
      </w:r>
      <w:commentRangeStart w:id="1"/>
      <w:r>
        <w:rPr>
          <w:rFonts w:ascii="华文仿宋" w:eastAsia="华文仿宋" w:hAnsi="华文仿宋" w:hint="eastAsia"/>
        </w:rPr>
        <w:t>《远盟普惠</w:t>
      </w:r>
      <w:r>
        <w:rPr>
          <w:rFonts w:ascii="Times New Roman" w:eastAsia="华文仿宋" w:hAnsi="Times New Roman" w:cs="Times New Roman"/>
          <w:color w:val="000000" w:themeColor="text1"/>
        </w:rPr>
        <w:t>隐私政策</w:t>
      </w:r>
      <w:r>
        <w:rPr>
          <w:rFonts w:ascii="华文仿宋" w:eastAsia="华文仿宋" w:hAnsi="华文仿宋" w:hint="eastAsia"/>
        </w:rPr>
        <w:t>》</w:t>
      </w:r>
      <w:commentRangeEnd w:id="1"/>
      <w:r>
        <w:rPr>
          <w:rStyle w:val="a9"/>
        </w:rPr>
        <w:commentReference w:id="1"/>
      </w:r>
      <w:r>
        <w:rPr>
          <w:rFonts w:ascii="华文仿宋" w:eastAsia="华文仿宋" w:hAnsi="华文仿宋" w:hint="eastAsia"/>
        </w:rPr>
        <w:t>收集、使用提供服务所必需的个人信息；</w:t>
      </w:r>
    </w:p>
    <w:p w14:paraId="4DAF4F21" w14:textId="77777777" w:rsidR="00D70B63" w:rsidRDefault="00A420CC">
      <w:pPr>
        <w:numPr>
          <w:ilvl w:val="0"/>
          <w:numId w:val="1"/>
        </w:numPr>
        <w:rPr>
          <w:rFonts w:ascii="华文仿宋" w:eastAsia="华文仿宋" w:hAnsi="华文仿宋" w:cs="Times New Roman"/>
          <w:u w:val="single"/>
        </w:rPr>
      </w:pPr>
      <w:r>
        <w:rPr>
          <w:rFonts w:ascii="Times New Roman" w:eastAsia="华文仿宋" w:hAnsi="Times New Roman" w:cs="Times New Roman" w:hint="eastAsia"/>
        </w:rPr>
        <w:t>为向您提供服务，基于您的明示授权，我们可能会开启</w:t>
      </w:r>
      <w:commentRangeStart w:id="2"/>
      <w:r>
        <w:rPr>
          <w:rFonts w:ascii="Times New Roman" w:eastAsia="华文仿宋" w:hAnsi="Times New Roman" w:cs="Times New Roman" w:hint="eastAsia"/>
        </w:rPr>
        <w:t>您设备中的地理位置、摄像头、麦克风、存储等权限</w:t>
      </w:r>
      <w:commentRangeEnd w:id="2"/>
      <w:r>
        <w:commentReference w:id="2"/>
      </w:r>
      <w:r>
        <w:rPr>
          <w:rFonts w:ascii="Times New Roman" w:eastAsia="华文仿宋" w:hAnsi="Times New Roman" w:cs="Times New Roman" w:hint="eastAsia"/>
        </w:rPr>
        <w:t>，您有权拒绝</w:t>
      </w:r>
      <w:r>
        <w:rPr>
          <w:rFonts w:ascii="Times New Roman" w:eastAsia="华文仿宋" w:hAnsi="Times New Roman" w:cs="Times New Roman"/>
        </w:rPr>
        <w:t>和关闭权限</w:t>
      </w:r>
      <w:r>
        <w:rPr>
          <w:rFonts w:ascii="Times New Roman" w:eastAsia="华文仿宋" w:hAnsi="Times New Roman" w:cs="Times New Roman" w:hint="eastAsia"/>
        </w:rPr>
        <w:t>。</w:t>
      </w:r>
    </w:p>
    <w:p w14:paraId="71530178" w14:textId="77777777"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如为向您提供服务而需从第三方获取您的个人信息，我们将要求第三方说明信息来源，并要求第三方保障其提供个人信息的合法性。</w:t>
      </w:r>
    </w:p>
    <w:p w14:paraId="186C5760" w14:textId="77777777"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未经您同意，我们不会向第三方共享您的个人信息。</w:t>
      </w:r>
    </w:p>
    <w:p w14:paraId="0F60BE3E" w14:textId="77777777"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我们会采取严格的技术措施和管理措施以保护您的个人信息安全。</w:t>
      </w:r>
    </w:p>
    <w:p w14:paraId="0D6F0520" w14:textId="77777777" w:rsidR="00D70B63" w:rsidRDefault="00A420CC">
      <w:pPr>
        <w:numPr>
          <w:ilvl w:val="0"/>
          <w:numId w:val="1"/>
        </w:numPr>
        <w:rPr>
          <w:rFonts w:ascii="等线" w:hAnsi="等线" w:cs="Times New Roman"/>
        </w:rPr>
      </w:pPr>
      <w:r>
        <w:rPr>
          <w:rFonts w:ascii="华文仿宋" w:eastAsia="华文仿宋" w:hAnsi="华文仿宋" w:cs="Times New Roman" w:hint="eastAsia"/>
        </w:rPr>
        <w:t>您可以根据本隐私政策所述方法</w:t>
      </w:r>
      <w:commentRangeStart w:id="3"/>
      <w:r>
        <w:rPr>
          <w:rFonts w:ascii="华文仿宋" w:eastAsia="华文仿宋" w:hAnsi="华文仿宋" w:cs="Times New Roman" w:hint="eastAsia"/>
        </w:rPr>
        <w:t>访问、更正、删除您的个人信息，还可以撤回授权同意、注销账号、进行投诉举报以及相关隐私设置</w:t>
      </w:r>
      <w:commentRangeEnd w:id="3"/>
      <w:r>
        <w:commentReference w:id="3"/>
      </w:r>
      <w:r>
        <w:rPr>
          <w:rFonts w:ascii="华文仿宋" w:eastAsia="华文仿宋" w:hAnsi="华文仿宋" w:cs="Times New Roman" w:hint="eastAsia"/>
        </w:rPr>
        <w:t>。</w:t>
      </w:r>
    </w:p>
    <w:p w14:paraId="4A12E53C" w14:textId="77777777" w:rsidR="00D70B63" w:rsidRDefault="00A420CC">
      <w:pPr>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br w:type="page"/>
      </w:r>
    </w:p>
    <w:p w14:paraId="51F102A4" w14:textId="77777777" w:rsidR="00D70B63" w:rsidRDefault="00A420CC">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lastRenderedPageBreak/>
        <w:t>更新日期：</w:t>
      </w:r>
      <w:r>
        <w:rPr>
          <w:rFonts w:ascii="Times New Roman" w:eastAsia="华文仿宋" w:hAnsi="Times New Roman" w:cs="Times New Roman"/>
          <w:b/>
          <w:color w:val="000000" w:themeColor="text1"/>
        </w:rPr>
        <w:t>2020</w:t>
      </w:r>
      <w:r>
        <w:rPr>
          <w:rFonts w:ascii="Times New Roman" w:eastAsia="华文仿宋" w:hAnsi="Times New Roman" w:cs="Times New Roman"/>
          <w:b/>
          <w:color w:val="000000" w:themeColor="text1"/>
        </w:rPr>
        <w:t>年</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月</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日</w:t>
      </w:r>
    </w:p>
    <w:p w14:paraId="25FF313C" w14:textId="77777777" w:rsidR="00D70B63" w:rsidRDefault="00A420CC">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生效日期：</w:t>
      </w:r>
      <w:r>
        <w:rPr>
          <w:rFonts w:ascii="Times New Roman" w:eastAsia="华文仿宋" w:hAnsi="Times New Roman" w:cs="Times New Roman"/>
          <w:b/>
          <w:color w:val="000000" w:themeColor="text1"/>
        </w:rPr>
        <w:t>2020</w:t>
      </w:r>
      <w:r>
        <w:rPr>
          <w:rFonts w:ascii="Times New Roman" w:eastAsia="华文仿宋" w:hAnsi="Times New Roman" w:cs="Times New Roman"/>
          <w:b/>
          <w:color w:val="000000" w:themeColor="text1"/>
        </w:rPr>
        <w:t>年</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月</w:t>
      </w:r>
      <w:r>
        <w:rPr>
          <w:rFonts w:ascii="Times New Roman" w:eastAsia="华文仿宋" w:hAnsi="Times New Roman" w:cs="Times New Roman" w:hint="eastAsia"/>
          <w:b/>
          <w:color w:val="000000" w:themeColor="text1"/>
        </w:rPr>
        <w:t>【</w:t>
      </w:r>
      <w:r>
        <w:rPr>
          <w:rFonts w:ascii="Times New Roman" w:eastAsia="华文仿宋" w:hAnsi="Times New Roman" w:cs="Times New Roman" w:hint="eastAsia"/>
          <w:b/>
          <w:color w:val="000000" w:themeColor="text1"/>
        </w:rPr>
        <w:t xml:space="preserve">  </w:t>
      </w:r>
      <w:r>
        <w:rPr>
          <w:rFonts w:ascii="Times New Roman" w:eastAsia="华文仿宋" w:hAnsi="Times New Roman" w:cs="Times New Roman" w:hint="eastAsia"/>
          <w:b/>
          <w:color w:val="000000" w:themeColor="text1"/>
        </w:rPr>
        <w:t>】</w:t>
      </w:r>
      <w:r>
        <w:rPr>
          <w:rFonts w:ascii="Times New Roman" w:eastAsia="华文仿宋" w:hAnsi="Times New Roman" w:cs="Times New Roman"/>
          <w:b/>
          <w:color w:val="000000" w:themeColor="text1"/>
        </w:rPr>
        <w:t>日</w:t>
      </w:r>
    </w:p>
    <w:p w14:paraId="4A10949A" w14:textId="77777777" w:rsidR="00D70B63" w:rsidRDefault="00D70B63">
      <w:pPr>
        <w:spacing w:before="0" w:afterLines="50" w:after="156"/>
        <w:rPr>
          <w:rFonts w:ascii="Times New Roman" w:eastAsia="华文仿宋" w:hAnsi="Times New Roman" w:cs="Times New Roman"/>
          <w:b/>
          <w:bCs/>
          <w:color w:val="000000" w:themeColor="text1"/>
          <w:kern w:val="44"/>
          <w:sz w:val="32"/>
        </w:rPr>
      </w:pPr>
    </w:p>
    <w:p w14:paraId="7921AE8F" w14:textId="77777777" w:rsidR="00D70B63" w:rsidRDefault="00A420CC">
      <w:pPr>
        <w:spacing w:before="0" w:afterLines="50" w:after="156" w:line="360" w:lineRule="auto"/>
        <w:jc w:val="center"/>
        <w:rPr>
          <w:rFonts w:ascii="华文中宋" w:eastAsia="华文中宋" w:hAnsi="华文中宋" w:cs="华文中宋"/>
          <w:b/>
          <w:bCs/>
          <w:color w:val="000000" w:themeColor="text1"/>
          <w:kern w:val="44"/>
          <w:sz w:val="32"/>
        </w:rPr>
      </w:pPr>
      <w:r>
        <w:rPr>
          <w:rFonts w:ascii="华文中宋" w:eastAsia="华文中宋" w:hAnsi="华文中宋" w:cs="华文中宋" w:hint="eastAsia"/>
          <w:b/>
          <w:bCs/>
        </w:rPr>
        <w:commentReference w:id="4"/>
      </w:r>
      <w:r>
        <w:rPr>
          <w:rFonts w:ascii="华文中宋" w:eastAsia="华文中宋" w:hAnsi="华文中宋" w:cs="华文中宋" w:hint="eastAsia"/>
          <w:b/>
          <w:bCs/>
          <w:color w:val="000000" w:themeColor="text1"/>
          <w:kern w:val="44"/>
          <w:sz w:val="32"/>
        </w:rPr>
        <w:t>远盟普惠隐私政策</w:t>
      </w:r>
    </w:p>
    <w:p w14:paraId="5DADBF77" w14:textId="77777777" w:rsidR="00D70B63" w:rsidRDefault="00D70B63">
      <w:pPr>
        <w:adjustRightInd w:val="0"/>
        <w:snapToGrid w:val="0"/>
        <w:spacing w:before="0" w:afterLines="50" w:after="156" w:line="360" w:lineRule="auto"/>
        <w:rPr>
          <w:rFonts w:ascii="Times New Roman" w:eastAsia="华文仿宋" w:hAnsi="Times New Roman" w:cs="Times New Roman"/>
          <w:b/>
          <w:color w:val="000000" w:themeColor="text1"/>
        </w:rPr>
      </w:pPr>
    </w:p>
    <w:p w14:paraId="6D9723AD" w14:textId="77777777" w:rsidR="00D70B63" w:rsidRDefault="009C74AB">
      <w:pPr>
        <w:adjustRightInd w:val="0"/>
        <w:snapToGrid w:val="0"/>
        <w:spacing w:before="0" w:afterLines="50" w:after="156" w:line="360" w:lineRule="auto"/>
        <w:rPr>
          <w:rFonts w:ascii="Times New Roman" w:eastAsia="华文仿宋" w:hAnsi="Times New Roman" w:cs="Times New Roman"/>
          <w:color w:val="000000" w:themeColor="text1"/>
        </w:rPr>
      </w:pPr>
      <w:hyperlink r:id="rId11" w:tgtFrame="https://www.qixin.com/_blank" w:tooltip="点击查看公司详情" w:history="1">
        <w:r w:rsidR="00A420CC">
          <w:rPr>
            <w:rFonts w:ascii="Times New Roman" w:eastAsia="华文仿宋" w:hAnsi="Times New Roman" w:cs="Times New Roman" w:hint="eastAsia"/>
            <w:color w:val="000000" w:themeColor="text1"/>
          </w:rPr>
          <w:t>北京远盟普惠健康科技有限公司</w:t>
        </w:r>
      </w:hyperlink>
      <w:r w:rsidR="00A420CC">
        <w:rPr>
          <w:rFonts w:ascii="Times New Roman" w:eastAsia="华文仿宋" w:hAnsi="Times New Roman" w:cs="Times New Roman" w:hint="eastAsia"/>
          <w:color w:val="000000" w:themeColor="text1"/>
        </w:rPr>
        <w:t>（注册地址：北京市朝阳区东三环中路</w:t>
      </w:r>
      <w:r w:rsidR="00A420CC">
        <w:rPr>
          <w:rFonts w:ascii="Times New Roman" w:eastAsia="华文仿宋" w:hAnsi="Times New Roman" w:cs="Times New Roman" w:hint="eastAsia"/>
          <w:color w:val="000000" w:themeColor="text1"/>
        </w:rPr>
        <w:t>20</w:t>
      </w:r>
      <w:r w:rsidR="00A420CC">
        <w:rPr>
          <w:rFonts w:ascii="Times New Roman" w:eastAsia="华文仿宋" w:hAnsi="Times New Roman" w:cs="Times New Roman" w:hint="eastAsia"/>
          <w:color w:val="000000" w:themeColor="text1"/>
        </w:rPr>
        <w:t>号楼</w:t>
      </w:r>
      <w:r w:rsidR="00A420CC">
        <w:rPr>
          <w:rFonts w:ascii="Times New Roman" w:eastAsia="华文仿宋" w:hAnsi="Times New Roman" w:cs="Times New Roman" w:hint="eastAsia"/>
          <w:color w:val="000000" w:themeColor="text1"/>
        </w:rPr>
        <w:t>26</w:t>
      </w:r>
      <w:r w:rsidR="00A420CC">
        <w:rPr>
          <w:rFonts w:ascii="Times New Roman" w:eastAsia="华文仿宋" w:hAnsi="Times New Roman" w:cs="Times New Roman" w:hint="eastAsia"/>
          <w:color w:val="000000" w:themeColor="text1"/>
        </w:rPr>
        <w:t>层</w:t>
      </w:r>
      <w:r w:rsidR="00A420CC">
        <w:rPr>
          <w:rFonts w:ascii="Times New Roman" w:eastAsia="华文仿宋" w:hAnsi="Times New Roman" w:cs="Times New Roman" w:hint="eastAsia"/>
          <w:color w:val="000000" w:themeColor="text1"/>
        </w:rPr>
        <w:t>6</w:t>
      </w:r>
      <w:r w:rsidR="00A420CC">
        <w:rPr>
          <w:rFonts w:ascii="Times New Roman" w:eastAsia="华文仿宋" w:hAnsi="Times New Roman" w:cs="Times New Roman" w:hint="eastAsia"/>
          <w:color w:val="000000" w:themeColor="text1"/>
        </w:rPr>
        <w:t>室</w:t>
      </w:r>
      <w:hyperlink r:id="rId12" w:tgtFrame="https://www.tianyancha.com/company/_blank" w:history="1"/>
      <w:r w:rsidR="00A420CC">
        <w:rPr>
          <w:rFonts w:ascii="Times New Roman" w:eastAsia="华文仿宋" w:hAnsi="Times New Roman" w:cs="Times New Roman" w:hint="eastAsia"/>
          <w:color w:val="000000" w:themeColor="text1"/>
        </w:rPr>
        <w:t>，以下简称“</w:t>
      </w:r>
      <w:r w:rsidR="00A420CC">
        <w:rPr>
          <w:rFonts w:ascii="Times New Roman" w:eastAsia="华文仿宋" w:hAnsi="Times New Roman" w:cs="Times New Roman" w:hint="eastAsia"/>
          <w:b/>
          <w:bCs/>
          <w:color w:val="000000" w:themeColor="text1"/>
        </w:rPr>
        <w:t>我们</w:t>
      </w:r>
      <w:r w:rsidR="00A420CC">
        <w:rPr>
          <w:rFonts w:ascii="Times New Roman" w:eastAsia="华文仿宋" w:hAnsi="Times New Roman" w:cs="Times New Roman" w:hint="eastAsia"/>
          <w:color w:val="000000" w:themeColor="text1"/>
        </w:rPr>
        <w:t>”）系远盟普惠“珊瑚健康”管理服务平台（以下简称“</w:t>
      </w:r>
      <w:r w:rsidR="00A420CC">
        <w:rPr>
          <w:rFonts w:ascii="Times New Roman" w:eastAsia="华文仿宋" w:hAnsi="Times New Roman" w:cs="Times New Roman" w:hint="eastAsia"/>
          <w:b/>
          <w:bCs/>
          <w:color w:val="000000" w:themeColor="text1"/>
        </w:rPr>
        <w:t>远盟普惠服务平台</w:t>
      </w:r>
      <w:r w:rsidR="00A420CC">
        <w:rPr>
          <w:rFonts w:ascii="Times New Roman" w:eastAsia="华文仿宋" w:hAnsi="Times New Roman" w:cs="Times New Roman" w:hint="eastAsia"/>
          <w:color w:val="000000" w:themeColor="text1"/>
        </w:rPr>
        <w:t>”）的运营者。</w:t>
      </w:r>
      <w:r w:rsidR="00A420CC">
        <w:rPr>
          <w:rFonts w:ascii="Times New Roman" w:eastAsia="华文仿宋" w:hAnsi="Times New Roman" w:cs="Times New Roman"/>
          <w:color w:val="000000" w:themeColor="text1"/>
        </w:rPr>
        <w:t>我们非常重视保护</w:t>
      </w:r>
      <w:r w:rsidR="00A420CC">
        <w:rPr>
          <w:rFonts w:ascii="Times New Roman" w:eastAsia="华文仿宋" w:hAnsi="Times New Roman" w:cs="Times New Roman" w:hint="eastAsia"/>
          <w:color w:val="000000" w:themeColor="text1"/>
        </w:rPr>
        <w:t>用户</w:t>
      </w:r>
      <w:r w:rsidR="00A420CC">
        <w:rPr>
          <w:rFonts w:ascii="Times New Roman" w:eastAsia="华文仿宋" w:hAnsi="Times New Roman" w:cs="Times New Roman"/>
          <w:color w:val="000000" w:themeColor="text1"/>
        </w:rPr>
        <w:t>（以下简称</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b/>
          <w:bCs/>
          <w:color w:val="000000" w:themeColor="text1"/>
        </w:rPr>
        <w:t>您</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）的个人信息和隐私。</w:t>
      </w:r>
      <w:r w:rsidR="00A420CC">
        <w:rPr>
          <w:rFonts w:ascii="Times New Roman" w:eastAsia="华文仿宋" w:hAnsi="Times New Roman" w:cs="Times New Roman" w:hint="eastAsia"/>
          <w:color w:val="000000" w:themeColor="text1"/>
        </w:rPr>
        <w:t>当您使用我们提供的健康管理服务（以下或称“</w:t>
      </w:r>
      <w:r w:rsidR="00A420CC">
        <w:rPr>
          <w:rFonts w:ascii="Times New Roman" w:eastAsia="华文仿宋" w:hAnsi="Times New Roman" w:cs="Times New Roman" w:hint="eastAsia"/>
          <w:b/>
          <w:bCs/>
          <w:color w:val="000000" w:themeColor="text1"/>
        </w:rPr>
        <w:t>服务</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时，我们会收集、使用、保存、共享您的相关个人信息。为呈现</w:t>
      </w:r>
      <w:r w:rsidR="00A420CC">
        <w:rPr>
          <w:rFonts w:ascii="Times New Roman" w:eastAsia="华文仿宋" w:hAnsi="Times New Roman" w:cs="Times New Roman" w:hint="eastAsia"/>
          <w:color w:val="000000" w:themeColor="text1"/>
        </w:rPr>
        <w:t>我们处理</w:t>
      </w:r>
      <w:r w:rsidR="00A420CC">
        <w:rPr>
          <w:rFonts w:ascii="Times New Roman" w:eastAsia="华文仿宋" w:hAnsi="Times New Roman" w:cs="Times New Roman"/>
          <w:color w:val="000000" w:themeColor="text1"/>
        </w:rPr>
        <w:t>您个人信息的情况，我们特制定《</w:t>
      </w:r>
      <w:r w:rsidR="00A420CC">
        <w:rPr>
          <w:rFonts w:ascii="Times New Roman" w:eastAsia="华文仿宋" w:hAnsi="Times New Roman" w:cs="Times New Roman" w:hint="eastAsia"/>
          <w:color w:val="000000" w:themeColor="text1"/>
        </w:rPr>
        <w:t>远盟普惠隐私政策</w:t>
      </w:r>
      <w:r w:rsidR="00A420CC">
        <w:rPr>
          <w:rFonts w:ascii="Times New Roman" w:eastAsia="华文仿宋" w:hAnsi="Times New Roman" w:cs="Times New Roman"/>
          <w:color w:val="000000" w:themeColor="text1"/>
        </w:rPr>
        <w:t>》（以下简称</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b/>
          <w:bCs/>
          <w:color w:val="000000" w:themeColor="text1"/>
        </w:rPr>
        <w:t>隐私政策</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w:t>
      </w:r>
      <w:r w:rsidR="00A420CC">
        <w:rPr>
          <w:rFonts w:ascii="Times New Roman" w:eastAsia="华文仿宋" w:hAnsi="Times New Roman" w:cs="Times New Roman" w:hint="eastAsia"/>
          <w:color w:val="000000" w:themeColor="text1"/>
        </w:rPr>
        <w:t>并</w:t>
      </w:r>
      <w:r w:rsidR="00A420CC">
        <w:rPr>
          <w:rFonts w:ascii="Times New Roman" w:eastAsia="华文仿宋" w:hAnsi="Times New Roman" w:cs="Times New Roman"/>
          <w:color w:val="000000" w:themeColor="text1"/>
        </w:rPr>
        <w:t>承诺严格按照本隐私政策处理您的个人信息。</w:t>
      </w:r>
    </w:p>
    <w:p w14:paraId="5A408FD1" w14:textId="77777777" w:rsidR="00D70B63" w:rsidRDefault="00A420CC">
      <w:p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我们在此提醒您：</w:t>
      </w:r>
    </w:p>
    <w:p w14:paraId="79DA3B62" w14:textId="77777777" w:rsidR="00D70B63" w:rsidRDefault="00A420CC">
      <w:p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color w:val="000000"/>
        </w:rPr>
        <w:t>本隐私政策适用于我们以网站、客户端、小程序</w:t>
      </w:r>
      <w:r>
        <w:rPr>
          <w:rFonts w:ascii="Times New Roman" w:eastAsia="华文仿宋" w:hAnsi="Times New Roman" w:cs="Times New Roman" w:hint="eastAsia"/>
          <w:b/>
          <w:color w:val="000000"/>
        </w:rPr>
        <w:t>、公众号及</w:t>
      </w:r>
      <w:r>
        <w:rPr>
          <w:rFonts w:ascii="Times New Roman" w:eastAsia="华文仿宋" w:hAnsi="Times New Roman" w:cs="Times New Roman"/>
          <w:b/>
          <w:color w:val="000000"/>
        </w:rPr>
        <w:t>随技术发展出现的新形态向您提供的</w:t>
      </w:r>
      <w:r>
        <w:rPr>
          <w:rFonts w:ascii="Times New Roman" w:eastAsia="华文仿宋" w:hAnsi="Times New Roman" w:cs="Times New Roman" w:hint="eastAsia"/>
          <w:b/>
          <w:color w:val="000000"/>
        </w:rPr>
        <w:t>健康管理服务</w:t>
      </w:r>
      <w:r>
        <w:rPr>
          <w:rFonts w:ascii="Times New Roman" w:eastAsia="华文仿宋" w:hAnsi="Times New Roman" w:cs="Times New Roman"/>
          <w:b/>
          <w:color w:val="000000"/>
        </w:rPr>
        <w:t>。在您</w:t>
      </w:r>
      <w:r>
        <w:rPr>
          <w:rFonts w:ascii="Times New Roman" w:eastAsia="华文仿宋" w:hAnsi="Times New Roman" w:cs="Times New Roman" w:hint="eastAsia"/>
          <w:b/>
          <w:color w:val="000000"/>
        </w:rPr>
        <w:t>注册、登录远盟普惠服务平台，</w:t>
      </w:r>
      <w:r>
        <w:rPr>
          <w:rFonts w:ascii="Times New Roman" w:eastAsia="华文仿宋" w:hAnsi="Times New Roman" w:cs="Times New Roman"/>
          <w:b/>
          <w:color w:val="000000"/>
        </w:rPr>
        <w:t>使用</w:t>
      </w:r>
      <w:r>
        <w:rPr>
          <w:rFonts w:ascii="Times New Roman" w:eastAsia="华文仿宋" w:hAnsi="Times New Roman" w:cs="Times New Roman" w:hint="eastAsia"/>
          <w:b/>
          <w:color w:val="000000"/>
        </w:rPr>
        <w:t>我们向您提供的服务前，</w:t>
      </w:r>
      <w:r>
        <w:rPr>
          <w:rFonts w:ascii="Times New Roman" w:eastAsia="华文仿宋" w:hAnsi="Times New Roman" w:cs="Times New Roman"/>
          <w:b/>
          <w:color w:val="000000"/>
        </w:rPr>
        <w:t>请您务必认真阅读本隐私政策，充分理解各条款内容，包括但不限于免除或限制我们责任的条款。您知晓并确认，当您勾选</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同意</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本隐私政策</w:t>
      </w:r>
      <w:r>
        <w:rPr>
          <w:rFonts w:ascii="Times New Roman" w:eastAsia="华文仿宋" w:hAnsi="Times New Roman" w:cs="Times New Roman" w:hint="eastAsia"/>
          <w:b/>
          <w:color w:val="000000"/>
        </w:rPr>
        <w:t>，即</w:t>
      </w:r>
      <w:r>
        <w:rPr>
          <w:rFonts w:ascii="Times New Roman" w:eastAsia="华文仿宋" w:hAnsi="Times New Roman" w:cs="Times New Roman"/>
          <w:b/>
          <w:color w:val="000000"/>
        </w:rPr>
        <w:t>表示您同意我们按照本隐私政策</w:t>
      </w:r>
      <w:r>
        <w:rPr>
          <w:rFonts w:ascii="Times New Roman" w:eastAsia="华文仿宋" w:hAnsi="Times New Roman" w:cs="Times New Roman" w:hint="eastAsia"/>
          <w:b/>
          <w:color w:val="000000"/>
        </w:rPr>
        <w:t>处理</w:t>
      </w:r>
      <w:r>
        <w:rPr>
          <w:rFonts w:ascii="Times New Roman" w:eastAsia="华文仿宋" w:hAnsi="Times New Roman" w:cs="Times New Roman"/>
          <w:b/>
          <w:color w:val="000000"/>
        </w:rPr>
        <w:t>您的个人信息。</w:t>
      </w:r>
    </w:p>
    <w:p w14:paraId="44252579" w14:textId="77777777" w:rsidR="00D70B63" w:rsidRDefault="00D70B63">
      <w:pPr>
        <w:adjustRightInd w:val="0"/>
        <w:snapToGrid w:val="0"/>
        <w:spacing w:before="0" w:afterLines="50" w:after="156" w:line="360" w:lineRule="auto"/>
        <w:rPr>
          <w:rFonts w:ascii="Times New Roman" w:eastAsia="华文仿宋" w:hAnsi="Times New Roman" w:cs="Times New Roman"/>
          <w:b/>
          <w:color w:val="000000"/>
        </w:rPr>
      </w:pPr>
    </w:p>
    <w:p w14:paraId="601B6AFF"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b/>
          <w:bCs/>
          <w:color w:val="000000" w:themeColor="text1"/>
          <w:kern w:val="0"/>
        </w:rPr>
        <w:t>本隐私政策将帮助您了解以下内容：</w:t>
      </w:r>
    </w:p>
    <w:p w14:paraId="16E4A2E3"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14:paraId="5C49A7AB"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我们如何保存您的个人信息</w:t>
      </w:r>
    </w:p>
    <w:p w14:paraId="10B236B9"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14:paraId="1FEA0464"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lastRenderedPageBreak/>
        <w:t>我们如何保护您的个人信息</w:t>
      </w:r>
    </w:p>
    <w:p w14:paraId="6FB7381B"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您如何管理您的个人信息</w:t>
      </w:r>
    </w:p>
    <w:p w14:paraId="62F06475"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我们如何处理未成年人的个人信息</w:t>
      </w:r>
    </w:p>
    <w:p w14:paraId="3B4AD810"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本隐私政策如何更新</w:t>
      </w:r>
    </w:p>
    <w:p w14:paraId="414FA572" w14:textId="77777777"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如何联系我们</w:t>
      </w:r>
      <w:bookmarkStart w:id="5" w:name="v3qnlv"/>
      <w:bookmarkEnd w:id="5"/>
    </w:p>
    <w:p w14:paraId="278AD2C5" w14:textId="77777777" w:rsidR="00D70B63" w:rsidRDefault="00D70B63">
      <w:pPr>
        <w:pStyle w:val="aa"/>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14:paraId="13C48691" w14:textId="77777777"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commentRangeStart w:id="6"/>
      <w:r>
        <w:rPr>
          <w:rFonts w:ascii="Times New Roman" w:eastAsia="华文仿宋" w:hAnsi="Times New Roman" w:cs="Times New Roman"/>
          <w:b/>
          <w:bCs/>
          <w:color w:val="000000" w:themeColor="text1"/>
          <w:kern w:val="0"/>
        </w:rPr>
        <w:t>我们如何收集和使用您的个人信息</w:t>
      </w:r>
      <w:commentRangeEnd w:id="6"/>
      <w:r>
        <w:commentReference w:id="6"/>
      </w:r>
    </w:p>
    <w:p w14:paraId="2B010060"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我们将远盟普惠服务的业务功能分为基本业务功能、扩展业务功能：</w:t>
      </w:r>
    </w:p>
    <w:p w14:paraId="60781C58" w14:textId="26638356" w:rsidR="00D70B63" w:rsidRDefault="00A420CC">
      <w:pPr>
        <w:pStyle w:val="aa"/>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commentRangeStart w:id="7"/>
      <w:r>
        <w:rPr>
          <w:rFonts w:ascii="Times New Roman" w:eastAsia="华文仿宋" w:hAnsi="Times New Roman" w:cs="Times New Roman" w:hint="eastAsia"/>
          <w:color w:val="000000" w:themeColor="text1"/>
          <w:kern w:val="0"/>
        </w:rPr>
        <w:t>基本业务功能为实现健康管理服务所必需的功能，如日常健康管理咨询服务。</w:t>
      </w:r>
      <w:commentRangeStart w:id="8"/>
      <w:commentRangeStart w:id="9"/>
      <w:r w:rsidR="002741EE">
        <w:rPr>
          <w:rFonts w:ascii="Times New Roman" w:eastAsia="华文仿宋" w:hAnsi="Times New Roman" w:cs="Times New Roman" w:hint="eastAsia"/>
          <w:color w:val="000000" w:themeColor="text1"/>
          <w:kern w:val="0"/>
        </w:rPr>
        <w:t>功能本人激活服务卡，当您使用本人激活服务卡功能，我们需要收集您的姓名、身份证号、手机号。我们收集上述信息是为了进行信息的统一备案及服务开通，如您拒绝提供这些信息，</w:t>
      </w:r>
      <w:r w:rsidR="008E6A73">
        <w:rPr>
          <w:rFonts w:ascii="Times New Roman" w:eastAsia="华文仿宋" w:hAnsi="Times New Roman" w:cs="Times New Roman" w:hint="eastAsia"/>
          <w:color w:val="000000" w:themeColor="text1"/>
          <w:kern w:val="0"/>
        </w:rPr>
        <w:t>则服务卡无法正常激活，</w:t>
      </w:r>
      <w:r w:rsidR="002741EE">
        <w:rPr>
          <w:rFonts w:ascii="Times New Roman" w:eastAsia="华文仿宋" w:hAnsi="Times New Roman" w:cs="Times New Roman" w:hint="eastAsia"/>
          <w:color w:val="000000" w:themeColor="text1"/>
          <w:kern w:val="0"/>
        </w:rPr>
        <w:t>我们无法正常向您提供所持服务卡中的服务。</w:t>
      </w:r>
      <w:commentRangeEnd w:id="8"/>
      <w:r w:rsidR="00F510D3">
        <w:rPr>
          <w:rStyle w:val="a9"/>
        </w:rPr>
        <w:commentReference w:id="8"/>
      </w:r>
      <w:commentRangeEnd w:id="9"/>
      <w:r w:rsidR="00F63823">
        <w:rPr>
          <w:rStyle w:val="a9"/>
        </w:rPr>
        <w:commentReference w:id="9"/>
      </w:r>
      <w:commentRangeEnd w:id="7"/>
      <w:r w:rsidR="009E6EC3">
        <w:rPr>
          <w:rStyle w:val="a9"/>
        </w:rPr>
        <w:commentReference w:id="7"/>
      </w:r>
    </w:p>
    <w:p w14:paraId="7AE44205" w14:textId="77777777" w:rsidR="00D70B63" w:rsidRDefault="00A420CC">
      <w:pPr>
        <w:pStyle w:val="aa"/>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Pr>
          <w:rFonts w:ascii="Times New Roman" w:eastAsia="华文仿宋" w:hAnsi="Times New Roman" w:cs="Times New Roman" w:hint="eastAsia"/>
          <w:color w:val="000000" w:themeColor="text1"/>
          <w:kern w:val="0"/>
        </w:rPr>
        <w:t>扩展业务功能为协助您更便捷、有效地获取健康管理相关服务，提升您在远盟普惠服务使用体验的功能，如珊瑚云课堂服务。</w:t>
      </w:r>
    </w:p>
    <w:p w14:paraId="21C5A2CB" w14:textId="77777777" w:rsidR="00D70B63" w:rsidRDefault="00A420CC">
      <w:pPr>
        <w:pStyle w:val="ListParagraph1"/>
        <w:numPr>
          <w:ilvl w:val="0"/>
          <w:numId w:val="5"/>
        </w:numPr>
        <w:adjustRightInd w:val="0"/>
        <w:snapToGrid w:val="0"/>
        <w:spacing w:before="60" w:after="60" w:line="360" w:lineRule="auto"/>
        <w:ind w:firstLineChars="0"/>
        <w:rPr>
          <w:rFonts w:ascii="华文仿宋" w:eastAsia="华文仿宋" w:hAnsi="华文仿宋"/>
          <w:b/>
          <w:bCs/>
          <w:sz w:val="24"/>
          <w:szCs w:val="24"/>
        </w:rPr>
      </w:pPr>
      <w:r>
        <w:rPr>
          <w:rFonts w:ascii="华文仿宋" w:eastAsia="华文仿宋" w:hAnsi="华文仿宋" w:hint="eastAsia"/>
          <w:b/>
          <w:bCs/>
          <w:sz w:val="24"/>
          <w:szCs w:val="24"/>
        </w:rPr>
        <w:t>基本业务功能中收集您个人信息的情形</w:t>
      </w:r>
    </w:p>
    <w:p w14:paraId="36030BA8"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完成注册</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b/>
          <w:bCs/>
          <w:color w:val="000000" w:themeColor="text1"/>
        </w:rPr>
        <w:t>登录</w:t>
      </w:r>
    </w:p>
    <w:p w14:paraId="2DE2F191" w14:textId="51520819"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您首先需要注册远盟普惠账户以成为远盟普惠用户。当您注册、登录远盟普惠账户时，我们将收集您的手机号码、</w:t>
      </w:r>
      <w:commentRangeStart w:id="10"/>
      <w:commentRangeStart w:id="11"/>
      <w:r>
        <w:rPr>
          <w:rFonts w:ascii="Times New Roman" w:eastAsia="华文仿宋" w:hAnsi="Times New Roman" w:cs="Times New Roman" w:hint="eastAsia"/>
          <w:color w:val="000000" w:themeColor="text1"/>
        </w:rPr>
        <w:t>密码</w:t>
      </w:r>
      <w:commentRangeEnd w:id="10"/>
      <w:r w:rsidR="00C96C46">
        <w:rPr>
          <w:rStyle w:val="a9"/>
        </w:rPr>
        <w:commentReference w:id="10"/>
      </w:r>
      <w:commentRangeEnd w:id="11"/>
      <w:r w:rsidR="00F63823">
        <w:rPr>
          <w:rStyle w:val="a9"/>
        </w:rPr>
        <w:commentReference w:id="11"/>
      </w:r>
      <w:del w:id="12" w:author="Microsoft 帐户" w:date="2021-04-15T09:25:00Z">
        <w:r w:rsidDel="007A78FB">
          <w:rPr>
            <w:rFonts w:ascii="Times New Roman" w:eastAsia="华文仿宋" w:hAnsi="Times New Roman" w:cs="Times New Roman" w:hint="eastAsia"/>
            <w:color w:val="000000" w:themeColor="text1"/>
          </w:rPr>
          <w:delText>、</w:delText>
        </w:r>
        <w:commentRangeStart w:id="13"/>
        <w:r w:rsidDel="007A78FB">
          <w:rPr>
            <w:rFonts w:ascii="Times New Roman" w:eastAsia="华文仿宋" w:hAnsi="Times New Roman" w:cs="Times New Roman" w:hint="eastAsia"/>
            <w:color w:val="000000" w:themeColor="text1"/>
          </w:rPr>
          <w:delText>【</w:delText>
        </w:r>
        <w:r w:rsidDel="007A78FB">
          <w:rPr>
            <w:rFonts w:ascii="Times New Roman" w:eastAsia="华文仿宋" w:hAnsi="Times New Roman" w:cs="Times New Roman" w:hint="eastAsia"/>
            <w:color w:val="000000" w:themeColor="text1"/>
          </w:rPr>
          <w:delText xml:space="preserve">  </w:delText>
        </w:r>
        <w:r w:rsidDel="007A78FB">
          <w:rPr>
            <w:rFonts w:ascii="Times New Roman" w:eastAsia="华文仿宋" w:hAnsi="Times New Roman" w:cs="Times New Roman" w:hint="eastAsia"/>
            <w:color w:val="000000" w:themeColor="text1"/>
          </w:rPr>
          <w:delText>】</w:delText>
        </w:r>
        <w:commentRangeEnd w:id="13"/>
        <w:r w:rsidDel="007A78FB">
          <w:commentReference w:id="13"/>
        </w:r>
        <w:r w:rsidDel="007A78FB">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如您不提供这类信息，我们将无法为您创建账户并正常向您提供服务。</w:t>
      </w:r>
    </w:p>
    <w:p w14:paraId="7840B397" w14:textId="0C45B286"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commentRangeStart w:id="14"/>
      <w:r>
        <w:rPr>
          <w:rFonts w:ascii="Times New Roman" w:eastAsia="华文仿宋" w:hAnsi="Times New Roman" w:cs="Times New Roman" w:hint="eastAsia"/>
          <w:color w:val="000000" w:themeColor="text1"/>
        </w:rPr>
        <w:t>当您通过第三方平台注册成为远盟普惠用户时，</w:t>
      </w:r>
      <w:commentRangeStart w:id="15"/>
      <w:commentRangeStart w:id="16"/>
      <w:r>
        <w:rPr>
          <w:rFonts w:ascii="Times New Roman" w:eastAsia="华文仿宋" w:hAnsi="Times New Roman" w:cs="Times New Roman" w:hint="eastAsia"/>
          <w:color w:val="000000" w:themeColor="text1"/>
        </w:rPr>
        <w:t>我</w:t>
      </w:r>
      <w:commentRangeEnd w:id="14"/>
      <w:r>
        <w:commentReference w:id="14"/>
      </w:r>
      <w:r>
        <w:rPr>
          <w:rFonts w:ascii="Times New Roman" w:eastAsia="华文仿宋" w:hAnsi="Times New Roman" w:cs="Times New Roman" w:hint="eastAsia"/>
          <w:color w:val="000000" w:themeColor="text1"/>
        </w:rPr>
        <w:t>们</w:t>
      </w:r>
      <w:commentRangeStart w:id="17"/>
      <w:r>
        <w:rPr>
          <w:rFonts w:ascii="Times New Roman" w:eastAsia="华文仿宋" w:hAnsi="Times New Roman" w:cs="Times New Roman" w:hint="eastAsia"/>
          <w:color w:val="000000" w:themeColor="text1"/>
        </w:rPr>
        <w:t>可能会从第三方平台收集您的</w:t>
      </w:r>
      <w:commentRangeEnd w:id="17"/>
      <w:r>
        <w:commentReference w:id="17"/>
      </w:r>
      <w:del w:id="18" w:author="kayden" w:date="2021-04-14T16:55:00Z">
        <w:r w:rsidDel="00F63823">
          <w:rPr>
            <w:rFonts w:ascii="Times New Roman" w:eastAsia="华文仿宋" w:hAnsi="Times New Roman" w:cs="Times New Roman" w:hint="eastAsia"/>
            <w:color w:val="000000" w:themeColor="text1"/>
          </w:rPr>
          <w:delText>昵称、头像、【</w:delText>
        </w:r>
        <w:r w:rsidDel="00F63823">
          <w:rPr>
            <w:rFonts w:ascii="Times New Roman" w:eastAsia="华文仿宋" w:hAnsi="Times New Roman" w:cs="Times New Roman" w:hint="eastAsia"/>
            <w:color w:val="000000" w:themeColor="text1"/>
          </w:rPr>
          <w:delText xml:space="preserve">  </w:delText>
        </w:r>
        <w:r w:rsidDel="00F63823">
          <w:rPr>
            <w:rFonts w:ascii="Times New Roman" w:eastAsia="华文仿宋" w:hAnsi="Times New Roman" w:cs="Times New Roman" w:hint="eastAsia"/>
            <w:color w:val="000000" w:themeColor="text1"/>
          </w:rPr>
          <w:delText>】</w:delText>
        </w:r>
        <w:commentRangeEnd w:id="15"/>
        <w:r w:rsidR="0000702D" w:rsidDel="00F63823">
          <w:rPr>
            <w:rStyle w:val="a9"/>
            <w:rFonts w:hint="eastAsia"/>
          </w:rPr>
          <w:commentReference w:id="15"/>
        </w:r>
      </w:del>
      <w:commentRangeEnd w:id="16"/>
      <w:r w:rsidR="00F63823">
        <w:rPr>
          <w:rStyle w:val="a9"/>
        </w:rPr>
        <w:commentReference w:id="16"/>
      </w:r>
      <w:ins w:id="19" w:author="kayden" w:date="2021-04-14T16:55:00Z">
        <w:r w:rsidR="00F63823">
          <w:rPr>
            <w:rFonts w:ascii="Times New Roman" w:eastAsia="华文仿宋" w:hAnsi="Times New Roman" w:cs="Times New Roman" w:hint="eastAsia"/>
            <w:color w:val="000000" w:themeColor="text1"/>
          </w:rPr>
          <w:t>手机号</w:t>
        </w:r>
      </w:ins>
      <w:r>
        <w:rPr>
          <w:rFonts w:ascii="Times New Roman" w:eastAsia="华文仿宋" w:hAnsi="Times New Roman" w:cs="Times New Roman" w:hint="eastAsia"/>
          <w:color w:val="000000" w:themeColor="text1"/>
        </w:rPr>
        <w:t>，以为您创建远盟普惠账户，并将您的第三方账户与远盟普惠账户绑定。如您不提供这类信息，您将无法通过第三方平台直接注册、</w:t>
      </w:r>
      <w:r>
        <w:rPr>
          <w:rFonts w:ascii="Times New Roman" w:eastAsia="华文仿宋" w:hAnsi="Times New Roman" w:cs="Times New Roman" w:hint="eastAsia"/>
          <w:color w:val="000000" w:themeColor="text1"/>
        </w:rPr>
        <w:lastRenderedPageBreak/>
        <w:t>登录并使用我们的服务，但不影响您通过您的手机号码完成注册</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登录及正常使用我们的服务。</w:t>
      </w:r>
    </w:p>
    <w:p w14:paraId="65B90875"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会员认证与服务</w:t>
      </w:r>
    </w:p>
    <w:p w14:paraId="06866B9D" w14:textId="35D95C1E"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当您使用会员类服务时，我们将收集您持有的“</w:t>
      </w:r>
      <w:bookmarkStart w:id="20" w:name="OLE_LINK3"/>
      <w:r>
        <w:rPr>
          <w:rFonts w:ascii="Times New Roman" w:eastAsia="华文仿宋" w:hAnsi="Times New Roman" w:cs="Times New Roman" w:hint="eastAsia"/>
          <w:color w:val="000000" w:themeColor="text1"/>
        </w:rPr>
        <w:t>远盟服务卡”卡号</w:t>
      </w:r>
      <w:bookmarkEnd w:id="20"/>
      <w:r>
        <w:rPr>
          <w:rFonts w:ascii="Times New Roman" w:eastAsia="华文仿宋" w:hAnsi="Times New Roman" w:cs="Times New Roman" w:hint="eastAsia"/>
          <w:color w:val="000000" w:themeColor="text1"/>
        </w:rPr>
        <w:t>、密码、“远盟服务卡”渠道来源，同时我们需要从向</w:t>
      </w:r>
      <w:bookmarkStart w:id="21" w:name="OLE_LINK1"/>
      <w:r>
        <w:rPr>
          <w:rFonts w:ascii="Times New Roman" w:eastAsia="华文仿宋" w:hAnsi="Times New Roman" w:cs="Times New Roman" w:hint="eastAsia"/>
          <w:color w:val="000000" w:themeColor="text1"/>
        </w:rPr>
        <w:t>您提供、发放“远盟服务卡”的第三方（以下简称“</w:t>
      </w:r>
      <w:r>
        <w:rPr>
          <w:rFonts w:ascii="Times New Roman" w:eastAsia="华文仿宋" w:hAnsi="Times New Roman" w:cs="Times New Roman" w:hint="eastAsia"/>
          <w:b/>
          <w:bCs/>
          <w:color w:val="000000" w:themeColor="text1"/>
        </w:rPr>
        <w:t>发卡第三方</w:t>
      </w:r>
      <w:r>
        <w:rPr>
          <w:rFonts w:ascii="Times New Roman" w:eastAsia="华文仿宋" w:hAnsi="Times New Roman" w:cs="Times New Roman" w:hint="eastAsia"/>
          <w:color w:val="000000" w:themeColor="text1"/>
        </w:rPr>
        <w:t>”）处</w:t>
      </w:r>
      <w:bookmarkEnd w:id="21"/>
      <w:r>
        <w:rPr>
          <w:rFonts w:ascii="Times New Roman" w:eastAsia="华文仿宋" w:hAnsi="Times New Roman" w:cs="Times New Roman" w:hint="eastAsia"/>
          <w:color w:val="000000" w:themeColor="text1"/>
        </w:rPr>
        <w:t>收集您的姓名、性别、</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护照号码、第三方服务内容与有效期限</w:t>
      </w:r>
      <w:del w:id="22" w:author="Microsoft 帐户" w:date="2021-04-15T09:27:00Z">
        <w:r w:rsidDel="007A78FB">
          <w:rPr>
            <w:rFonts w:ascii="Times New Roman" w:eastAsia="华文仿宋" w:hAnsi="Times New Roman" w:cs="Times New Roman" w:hint="eastAsia"/>
            <w:color w:val="000000" w:themeColor="text1"/>
          </w:rPr>
          <w:delText>、【</w:delText>
        </w:r>
        <w:r w:rsidDel="007A78FB">
          <w:rPr>
            <w:rFonts w:ascii="Times New Roman" w:eastAsia="华文仿宋" w:hAnsi="Times New Roman" w:cs="Times New Roman" w:hint="eastAsia"/>
            <w:color w:val="000000" w:themeColor="text1"/>
          </w:rPr>
          <w:delText xml:space="preserve">  </w:delText>
        </w:r>
        <w:r w:rsidDel="007A78FB">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。如您不同意我们收集这类信息，我们将无法对您的会员身份及享有的会员类服务内容进行认证，因此将无法为您激活、开通“远盟服务卡”以向您提供会员类服务，但不影响您正常使用非会员类服务。</w:t>
      </w:r>
    </w:p>
    <w:p w14:paraId="6DDB2A38" w14:textId="55399C8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为了</w:t>
      </w:r>
      <w:r>
        <w:rPr>
          <w:rFonts w:ascii="Times New Roman" w:eastAsia="华文仿宋" w:hAnsi="Times New Roman" w:cs="Times New Roman" w:hint="eastAsia"/>
          <w:color w:val="000000" w:themeColor="text1"/>
        </w:rPr>
        <w:t>提升和丰富用户服务体验</w:t>
      </w:r>
      <w:r>
        <w:rPr>
          <w:rFonts w:ascii="Times New Roman" w:eastAsia="华文仿宋" w:hAnsi="Times New Roman" w:cs="Times New Roman"/>
          <w:color w:val="000000" w:themeColor="text1"/>
        </w:rPr>
        <w:t>，您知悉并同意我们从</w:t>
      </w:r>
      <w:r>
        <w:rPr>
          <w:rFonts w:ascii="Times New Roman" w:eastAsia="华文仿宋" w:hAnsi="Times New Roman" w:cs="Times New Roman" w:hint="eastAsia"/>
          <w:color w:val="000000" w:themeColor="text1"/>
        </w:rPr>
        <w:t>我们的</w:t>
      </w:r>
      <w:commentRangeStart w:id="23"/>
      <w:commentRangeStart w:id="24"/>
      <w:r>
        <w:rPr>
          <w:rFonts w:ascii="Times New Roman" w:eastAsia="华文仿宋" w:hAnsi="Times New Roman" w:cs="Times New Roman" w:hint="eastAsia"/>
          <w:color w:val="000000" w:themeColor="text1"/>
        </w:rPr>
        <w:t>关联</w:t>
      </w:r>
      <w:commentRangeEnd w:id="23"/>
      <w:r>
        <w:rPr>
          <w:rFonts w:ascii="Times New Roman" w:eastAsia="华文仿宋" w:hAnsi="Times New Roman" w:cs="Times New Roman"/>
          <w:color w:val="000000" w:themeColor="text1"/>
        </w:rPr>
        <w:commentReference w:id="23"/>
      </w:r>
      <w:commentRangeEnd w:id="24"/>
      <w:r w:rsidR="00F63823">
        <w:rPr>
          <w:rStyle w:val="a9"/>
        </w:rPr>
        <w:commentReference w:id="24"/>
      </w:r>
      <w:r>
        <w:rPr>
          <w:rFonts w:ascii="Times New Roman" w:eastAsia="华文仿宋" w:hAnsi="Times New Roman" w:cs="Times New Roman" w:hint="eastAsia"/>
          <w:color w:val="000000" w:themeColor="text1"/>
        </w:rPr>
        <w:t>方（以下与远盟普惠合称“</w:t>
      </w:r>
      <w:r>
        <w:rPr>
          <w:rFonts w:ascii="Times New Roman" w:eastAsia="华文仿宋" w:hAnsi="Times New Roman" w:cs="Times New Roman" w:hint="eastAsia"/>
          <w:b/>
          <w:bCs/>
          <w:color w:val="000000" w:themeColor="text1"/>
        </w:rPr>
        <w:t>远盟集团</w:t>
      </w:r>
      <w:r>
        <w:rPr>
          <w:rFonts w:ascii="Times New Roman" w:eastAsia="华文仿宋" w:hAnsi="Times New Roman" w:cs="Times New Roman" w:hint="eastAsia"/>
          <w:color w:val="000000" w:themeColor="text1"/>
        </w:rPr>
        <w:t>”）处</w:t>
      </w:r>
      <w:r>
        <w:rPr>
          <w:rFonts w:ascii="Times New Roman" w:eastAsia="华文仿宋" w:hAnsi="Times New Roman" w:cs="Times New Roman"/>
          <w:color w:val="000000" w:themeColor="text1"/>
        </w:rPr>
        <w:t>收集</w:t>
      </w:r>
      <w:r>
        <w:rPr>
          <w:rFonts w:ascii="Times New Roman" w:eastAsia="华文仿宋" w:hAnsi="Times New Roman" w:cs="Times New Roman" w:hint="eastAsia"/>
          <w:color w:val="000000" w:themeColor="text1"/>
        </w:rPr>
        <w:t>您在使用远盟集团产品或服务过程中产生的信息（如您享受远盟集团服务的经历</w:t>
      </w:r>
      <w:del w:id="25" w:author="Microsoft 帐户" w:date="2021-04-15T09:32:00Z">
        <w:r w:rsidDel="007A78FB">
          <w:rPr>
            <w:rFonts w:ascii="Times New Roman" w:eastAsia="华文仿宋" w:hAnsi="Times New Roman" w:cs="Times New Roman" w:hint="eastAsia"/>
            <w:color w:val="000000" w:themeColor="text1"/>
          </w:rPr>
          <w:delText>、</w:delText>
        </w:r>
        <w:r w:rsidDel="007A78FB">
          <w:rPr>
            <w:rFonts w:ascii="Times New Roman" w:eastAsia="华文仿宋" w:hAnsi="Times New Roman" w:cs="Times New Roman"/>
            <w:color w:val="000000" w:themeColor="text1"/>
          </w:rPr>
          <w:delText>【</w:delText>
        </w:r>
        <w:r w:rsidDel="007A78FB">
          <w:rPr>
            <w:rFonts w:ascii="Times New Roman" w:eastAsia="华文仿宋" w:hAnsi="Times New Roman" w:cs="Times New Roman"/>
            <w:color w:val="000000" w:themeColor="text1"/>
          </w:rPr>
          <w:delText xml:space="preserve">  </w:delText>
        </w:r>
        <w:r w:rsidDel="007A78FB">
          <w:rPr>
            <w:rFonts w:ascii="Times New Roman" w:eastAsia="华文仿宋" w:hAnsi="Times New Roman" w:cs="Times New Roman"/>
            <w:color w:val="000000" w:themeColor="text1"/>
          </w:rPr>
          <w:delText>】</w:delText>
        </w:r>
      </w:del>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t>，并将您在使用</w:t>
      </w:r>
      <w:r>
        <w:rPr>
          <w:rFonts w:ascii="Times New Roman" w:eastAsia="华文仿宋" w:hAnsi="Times New Roman" w:cs="Times New Roman" w:hint="eastAsia"/>
          <w:color w:val="000000" w:themeColor="text1"/>
        </w:rPr>
        <w:t>远盟普惠服务过程</w:t>
      </w:r>
      <w:r>
        <w:rPr>
          <w:rFonts w:ascii="Times New Roman" w:eastAsia="华文仿宋" w:hAnsi="Times New Roman" w:cs="Times New Roman"/>
          <w:color w:val="000000" w:themeColor="text1"/>
        </w:rPr>
        <w:t>中</w:t>
      </w:r>
      <w:r>
        <w:rPr>
          <w:rFonts w:ascii="Times New Roman" w:eastAsia="华文仿宋" w:hAnsi="Times New Roman" w:cs="Times New Roman" w:hint="eastAsia"/>
          <w:color w:val="000000" w:themeColor="text1"/>
        </w:rPr>
        <w:t>产生的信息（如</w:t>
      </w:r>
      <w:ins w:id="26" w:author="Microsoft 帐户" w:date="2021-04-15T09:32:00Z">
        <w:r w:rsidR="007A78FB">
          <w:rPr>
            <w:rFonts w:ascii="Times New Roman" w:eastAsia="华文仿宋" w:hAnsi="Times New Roman" w:cs="Times New Roman" w:hint="eastAsia"/>
            <w:color w:val="000000" w:themeColor="text1"/>
          </w:rPr>
          <w:t>体检报告、检测</w:t>
        </w:r>
      </w:ins>
      <w:ins w:id="27" w:author="Microsoft 帐户" w:date="2021-04-15T09:33:00Z">
        <w:r w:rsidR="007A78FB">
          <w:rPr>
            <w:rFonts w:ascii="Times New Roman" w:eastAsia="华文仿宋" w:hAnsi="Times New Roman" w:cs="Times New Roman" w:hint="eastAsia"/>
            <w:color w:val="000000" w:themeColor="text1"/>
          </w:rPr>
          <w:t>报告、诊断证明等信息</w:t>
        </w:r>
      </w:ins>
      <w:commentRangeStart w:id="28"/>
      <w:commentRangeStart w:id="29"/>
      <w:r>
        <w:rPr>
          <w:rFonts w:ascii="Times New Roman" w:eastAsia="华文仿宋" w:hAnsi="Times New Roman" w:cs="Times New Roman"/>
          <w:color w:val="000000" w:themeColor="text1"/>
        </w:rPr>
        <w:t>【</w:t>
      </w:r>
      <w:r>
        <w:rPr>
          <w:rFonts w:ascii="Times New Roman" w:eastAsia="华文仿宋" w:hAnsi="Times New Roman" w:cs="Times New Roman"/>
          <w:color w:val="000000" w:themeColor="text1"/>
        </w:rPr>
        <w:t xml:space="preserve">  </w:t>
      </w:r>
      <w:r>
        <w:rPr>
          <w:rFonts w:ascii="Times New Roman" w:eastAsia="华文仿宋" w:hAnsi="Times New Roman" w:cs="Times New Roman"/>
          <w:color w:val="000000" w:themeColor="text1"/>
        </w:rPr>
        <w:t>】</w:t>
      </w:r>
      <w:commentRangeEnd w:id="28"/>
      <w:r>
        <w:commentReference w:id="28"/>
      </w:r>
      <w:commentRangeEnd w:id="29"/>
      <w:r w:rsidR="00F63823">
        <w:rPr>
          <w:rStyle w:val="a9"/>
        </w:rPr>
        <w:commentReference w:id="29"/>
      </w:r>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t>结合起来，进行数据分析以形成用户画像，从而能够为您提供个性化</w:t>
      </w:r>
      <w:r>
        <w:rPr>
          <w:rFonts w:ascii="Times New Roman" w:eastAsia="华文仿宋" w:hAnsi="Times New Roman" w:cs="Times New Roman" w:hint="eastAsia"/>
          <w:color w:val="000000" w:themeColor="text1"/>
        </w:rPr>
        <w:t>的服务</w:t>
      </w:r>
      <w:r>
        <w:rPr>
          <w:rFonts w:ascii="Times New Roman" w:eastAsia="华文仿宋" w:hAnsi="Times New Roman" w:cs="Times New Roman"/>
          <w:color w:val="000000" w:themeColor="text1"/>
        </w:rPr>
        <w:t>和建议</w:t>
      </w:r>
      <w:del w:id="30" w:author="Microsoft 帐户" w:date="2021-04-15T09:33:00Z">
        <w:r w:rsidDel="007A78FB">
          <w:rPr>
            <w:rFonts w:ascii="Times New Roman" w:eastAsia="华文仿宋" w:hAnsi="Times New Roman" w:cs="Times New Roman"/>
            <w:color w:val="000000" w:themeColor="text1"/>
          </w:rPr>
          <w:delText>、【</w:delText>
        </w:r>
        <w:r w:rsidDel="007A78FB">
          <w:rPr>
            <w:rFonts w:ascii="Times New Roman" w:eastAsia="华文仿宋" w:hAnsi="Times New Roman" w:cs="Times New Roman"/>
            <w:color w:val="000000" w:themeColor="text1"/>
          </w:rPr>
          <w:delText xml:space="preserve">  </w:delText>
        </w:r>
        <w:r w:rsidDel="007A78FB">
          <w:rPr>
            <w:rFonts w:ascii="Times New Roman" w:eastAsia="华文仿宋" w:hAnsi="Times New Roman" w:cs="Times New Roman"/>
            <w:color w:val="000000" w:themeColor="text1"/>
          </w:rPr>
          <w:delText>】</w:delText>
        </w:r>
      </w:del>
      <w:r>
        <w:rPr>
          <w:rFonts w:ascii="Times New Roman" w:eastAsia="华文仿宋" w:hAnsi="Times New Roman" w:cs="Times New Roman"/>
          <w:color w:val="000000" w:themeColor="text1"/>
        </w:rPr>
        <w:t>。同时，我们也会为了优化和改善我们的服务来使用上述信息。</w:t>
      </w:r>
    </w:p>
    <w:p w14:paraId="31D8D03F"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会员类服务（需卡激活）与非会员类服务（无需卡激活）以远盟普惠服务平台提供的服务类型和内容为准。</w:t>
      </w:r>
    </w:p>
    <w:p w14:paraId="65B9DCD2"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电话医生</w:t>
      </w:r>
    </w:p>
    <w:p w14:paraId="26595F9F" w14:textId="76917314"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bookmarkStart w:id="31" w:name="OLE_LINK4"/>
      <w:r>
        <w:rPr>
          <w:rFonts w:ascii="Times New Roman" w:eastAsia="华文仿宋" w:hAnsi="Times New Roman" w:cs="Times New Roman" w:hint="eastAsia"/>
          <w:color w:val="000000" w:themeColor="text1"/>
        </w:rPr>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del w:id="32" w:author="Microsoft 帐户" w:date="2021-04-15T09:33:00Z">
        <w:r w:rsidDel="00B14500">
          <w:rPr>
            <w:rFonts w:ascii="Times New Roman" w:eastAsia="华文仿宋" w:hAnsi="Times New Roman" w:cs="Times New Roman" w:hint="eastAsia"/>
            <w:b/>
            <w:bCs/>
            <w:color w:val="000000" w:themeColor="text1"/>
          </w:rPr>
          <w:delText>、</w:delText>
        </w:r>
        <w:r w:rsidDel="00B14500">
          <w:rPr>
            <w:rFonts w:ascii="Times New Roman" w:eastAsia="华文仿宋" w:hAnsi="Times New Roman" w:cs="Times New Roman" w:hint="eastAsia"/>
            <w:color w:val="000000" w:themeColor="text1"/>
          </w:rPr>
          <w:delText>【</w:delText>
        </w:r>
        <w:r w:rsidDel="00B14500">
          <w:rPr>
            <w:rFonts w:ascii="Times New Roman" w:eastAsia="华文仿宋" w:hAnsi="Times New Roman" w:cs="Times New Roman" w:hint="eastAsia"/>
            <w:color w:val="000000" w:themeColor="text1"/>
          </w:rPr>
          <w:delText xml:space="preserve">  </w:delText>
        </w:r>
        <w:r w:rsidDel="00B14500">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del w:id="33" w:author="Microsoft 帐户" w:date="2021-04-15T09:33:00Z">
        <w:r w:rsidDel="00B14500">
          <w:rPr>
            <w:rFonts w:ascii="Times New Roman" w:eastAsia="华文仿宋" w:hAnsi="Times New Roman" w:cs="Times New Roman" w:hint="eastAsia"/>
            <w:b/>
            <w:bCs/>
            <w:color w:val="000000" w:themeColor="text1"/>
          </w:rPr>
          <w:delText>、【</w:delText>
        </w:r>
        <w:r w:rsidDel="00B14500">
          <w:rPr>
            <w:rFonts w:ascii="Times New Roman" w:eastAsia="华文仿宋" w:hAnsi="Times New Roman" w:cs="Times New Roman" w:hint="eastAsia"/>
            <w:b/>
            <w:bCs/>
            <w:color w:val="000000" w:themeColor="text1"/>
          </w:rPr>
          <w:delText xml:space="preserve">  </w:delText>
        </w:r>
        <w:r w:rsidDel="00B14500">
          <w:rPr>
            <w:rFonts w:ascii="Times New Roman" w:eastAsia="华文仿宋" w:hAnsi="Times New Roman" w:cs="Times New Roman" w:hint="eastAsia"/>
            <w:b/>
            <w:bCs/>
            <w:color w:val="000000" w:themeColor="text1"/>
          </w:rPr>
          <w:delText>】</w:delText>
        </w:r>
      </w:del>
      <w:r>
        <w:rPr>
          <w:rFonts w:ascii="Times New Roman" w:eastAsia="华文仿宋" w:hAnsi="Times New Roman" w:cs="Times New Roman" w:hint="eastAsia"/>
          <w:color w:val="000000" w:themeColor="text1"/>
        </w:rPr>
        <w:t>等信息。如您不同意我们收集这类信息，我们将无法通过电话向您提供日常健康管理咨询服务，但不影响您正常使用我们提供的其他服务。</w:t>
      </w:r>
      <w:bookmarkEnd w:id="31"/>
    </w:p>
    <w:p w14:paraId="4DB62FDA"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lastRenderedPageBreak/>
        <w:t>视频医生</w:t>
      </w:r>
    </w:p>
    <w:p w14:paraId="615696E9" w14:textId="48D29EF8"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当您使用视频医生服务时，我们将收集您的姓名、手机号码、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commentRangeStart w:id="34"/>
      <w:r w:rsidR="005D26F9" w:rsidRPr="005D26F9">
        <w:rPr>
          <w:rFonts w:ascii="Times New Roman" w:eastAsia="华文仿宋" w:hAnsi="Times New Roman" w:cs="Times New Roman" w:hint="eastAsia"/>
          <w:b/>
          <w:bCs/>
          <w:color w:val="000000" w:themeColor="text1"/>
        </w:rPr>
        <w:t>通话视频</w:t>
      </w:r>
      <w:commentRangeEnd w:id="34"/>
      <w:r w:rsidR="005D26F9">
        <w:rPr>
          <w:rStyle w:val="a9"/>
        </w:rPr>
        <w:commentReference w:id="34"/>
      </w:r>
      <w:del w:id="35" w:author="Microsoft 帐户" w:date="2021-04-15T09:34:00Z">
        <w:r w:rsidR="005D26F9" w:rsidDel="00B14500">
          <w:rPr>
            <w:rFonts w:ascii="Times New Roman" w:eastAsia="华文仿宋" w:hAnsi="Times New Roman" w:cs="Times New Roman" w:hint="eastAsia"/>
            <w:color w:val="000000" w:themeColor="text1"/>
          </w:rPr>
          <w:delText>、</w:delText>
        </w:r>
        <w:r w:rsidDel="00B14500">
          <w:rPr>
            <w:rFonts w:ascii="Times New Roman" w:eastAsia="华文仿宋" w:hAnsi="Times New Roman" w:cs="Times New Roman" w:hint="eastAsia"/>
            <w:color w:val="000000" w:themeColor="text1"/>
          </w:rPr>
          <w:delText>【</w:delText>
        </w:r>
        <w:r w:rsidDel="00B14500">
          <w:rPr>
            <w:rFonts w:ascii="Times New Roman" w:eastAsia="华文仿宋" w:hAnsi="Times New Roman" w:cs="Times New Roman" w:hint="eastAsia"/>
            <w:color w:val="000000" w:themeColor="text1"/>
          </w:rPr>
          <w:delText xml:space="preserve">  </w:delText>
        </w:r>
        <w:r w:rsidDel="00B14500">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del w:id="36" w:author="Microsoft 帐户" w:date="2021-04-15T09:34:00Z">
        <w:r w:rsidDel="00B14500">
          <w:rPr>
            <w:rFonts w:ascii="Times New Roman" w:eastAsia="华文仿宋" w:hAnsi="Times New Roman" w:cs="Times New Roman" w:hint="eastAsia"/>
            <w:b/>
            <w:bCs/>
            <w:color w:val="000000" w:themeColor="text1"/>
          </w:rPr>
          <w:delText>、【</w:delText>
        </w:r>
        <w:r w:rsidDel="00B14500">
          <w:rPr>
            <w:rFonts w:ascii="Times New Roman" w:eastAsia="华文仿宋" w:hAnsi="Times New Roman" w:cs="Times New Roman" w:hint="eastAsia"/>
            <w:b/>
            <w:bCs/>
            <w:color w:val="000000" w:themeColor="text1"/>
          </w:rPr>
          <w:delText xml:space="preserve">  </w:delText>
        </w:r>
        <w:r w:rsidDel="00B14500">
          <w:rPr>
            <w:rFonts w:ascii="Times New Roman" w:eastAsia="华文仿宋" w:hAnsi="Times New Roman" w:cs="Times New Roman" w:hint="eastAsia"/>
            <w:b/>
            <w:bCs/>
            <w:color w:val="000000" w:themeColor="text1"/>
          </w:rPr>
          <w:delText>】</w:delText>
        </w:r>
      </w:del>
      <w:r>
        <w:rPr>
          <w:rFonts w:ascii="Times New Roman" w:eastAsia="华文仿宋" w:hAnsi="Times New Roman" w:cs="Times New Roman" w:hint="eastAsia"/>
          <w:color w:val="000000" w:themeColor="text1"/>
        </w:rPr>
        <w:t>等信息。如您不同意我们收集这类信息，我们将无法通过视频向您提供日常健康管理咨询服务，但不影响您正常使用我们提供的其他服务。</w:t>
      </w:r>
    </w:p>
    <w:p w14:paraId="51E844E1" w14:textId="2F4C77C0"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请您知悉，视频技术服务的提供者为接入远盟普惠服务平台的第三方</w:t>
      </w:r>
      <w:del w:id="37" w:author="Microsoft 帐户" w:date="2021-04-15T09:34:00Z">
        <w:r w:rsidDel="00B14500">
          <w:rPr>
            <w:rFonts w:ascii="Times New Roman" w:eastAsia="华文仿宋" w:hAnsi="Times New Roman" w:cs="Times New Roman" w:hint="eastAsia"/>
            <w:b/>
            <w:bCs/>
            <w:color w:val="000000" w:themeColor="text1"/>
          </w:rPr>
          <w:delText>企鹅医生</w:delText>
        </w:r>
      </w:del>
      <w:commentRangeStart w:id="38"/>
      <w:ins w:id="39" w:author="Microsoft 帐户" w:date="2021-04-15T09:34:00Z">
        <w:r w:rsidR="00B14500">
          <w:rPr>
            <w:rFonts w:ascii="Times New Roman" w:eastAsia="华文仿宋" w:hAnsi="Times New Roman" w:cs="Times New Roman" w:hint="eastAsia"/>
            <w:b/>
            <w:bCs/>
            <w:color w:val="000000" w:themeColor="text1"/>
          </w:rPr>
          <w:t>Udesk</w:t>
        </w:r>
      </w:ins>
      <w:commentRangeEnd w:id="38"/>
      <w:ins w:id="40" w:author="Microsoft 帐户" w:date="2021-04-15T14:21:00Z">
        <w:r w:rsidR="001E2D51">
          <w:rPr>
            <w:rStyle w:val="a9"/>
          </w:rPr>
          <w:commentReference w:id="38"/>
        </w:r>
      </w:ins>
      <w:r>
        <w:rPr>
          <w:rFonts w:ascii="Times New Roman" w:eastAsia="华文仿宋" w:hAnsi="Times New Roman" w:cs="Times New Roman" w:hint="eastAsia"/>
          <w:b/>
          <w:bCs/>
          <w:color w:val="000000" w:themeColor="text1"/>
        </w:rPr>
        <w:t>。当您通过远盟普惠服务平台使用视频医生服务时，需由</w:t>
      </w:r>
      <w:del w:id="41" w:author="Microsoft 帐户" w:date="2021-04-15T09:34:00Z">
        <w:r w:rsidDel="00B14500">
          <w:rPr>
            <w:rFonts w:ascii="Times New Roman" w:eastAsia="华文仿宋" w:hAnsi="Times New Roman" w:cs="Times New Roman" w:hint="eastAsia"/>
            <w:b/>
            <w:bCs/>
            <w:color w:val="000000" w:themeColor="text1"/>
          </w:rPr>
          <w:delText>企鹅医生</w:delText>
        </w:r>
      </w:del>
      <w:ins w:id="42" w:author="Microsoft 帐户" w:date="2021-04-15T09:34:00Z">
        <w:r w:rsidR="00B14500">
          <w:rPr>
            <w:rFonts w:ascii="Times New Roman" w:eastAsia="华文仿宋" w:hAnsi="Times New Roman" w:cs="Times New Roman" w:hint="eastAsia"/>
            <w:b/>
            <w:bCs/>
            <w:color w:val="000000" w:themeColor="text1"/>
          </w:rPr>
          <w:t>Udesk</w:t>
        </w:r>
      </w:ins>
      <w:r>
        <w:rPr>
          <w:rFonts w:ascii="Times New Roman" w:eastAsia="华文仿宋" w:hAnsi="Times New Roman" w:cs="Times New Roman" w:hint="eastAsia"/>
          <w:b/>
          <w:bCs/>
          <w:color w:val="000000" w:themeColor="text1"/>
        </w:rPr>
        <w:t>为您与医生之间的远程沟通提供技术支持。为此，</w:t>
      </w:r>
      <w:del w:id="43" w:author="Microsoft 帐户" w:date="2021-04-15T09:35:00Z">
        <w:r w:rsidDel="00B14500">
          <w:rPr>
            <w:rFonts w:ascii="Times New Roman" w:eastAsia="华文仿宋" w:hAnsi="Times New Roman" w:cs="Times New Roman" w:hint="eastAsia"/>
            <w:b/>
            <w:bCs/>
            <w:color w:val="000000" w:themeColor="text1"/>
          </w:rPr>
          <w:delText>企鹅医生</w:delText>
        </w:r>
      </w:del>
      <w:ins w:id="44" w:author="Microsoft 帐户" w:date="2021-04-15T09:35:00Z">
        <w:r w:rsidR="00B14500">
          <w:rPr>
            <w:rFonts w:ascii="Times New Roman" w:eastAsia="华文仿宋" w:hAnsi="Times New Roman" w:cs="Times New Roman" w:hint="eastAsia"/>
            <w:b/>
            <w:bCs/>
            <w:color w:val="000000" w:themeColor="text1"/>
          </w:rPr>
          <w:t>Udesk</w:t>
        </w:r>
      </w:ins>
      <w:r>
        <w:rPr>
          <w:rFonts w:ascii="Times New Roman" w:eastAsia="华文仿宋" w:hAnsi="Times New Roman" w:cs="Times New Roman" w:hint="eastAsia"/>
          <w:b/>
          <w:bCs/>
          <w:color w:val="000000" w:themeColor="text1"/>
        </w:rPr>
        <w:t>需要调用您设备的摄像头和麦克风权限，以便您正常使用视频和语音功能与医生进行沟通。</w:t>
      </w:r>
      <w:commentRangeStart w:id="45"/>
      <w:commentRangeStart w:id="46"/>
      <w:del w:id="47" w:author="Microsoft 帐户" w:date="2021-04-15T14:40:00Z">
        <w:r w:rsidR="00664608" w:rsidDel="00895A5A">
          <w:rPr>
            <w:rFonts w:ascii="Times New Roman" w:eastAsia="华文仿宋" w:hAnsi="Times New Roman" w:cs="Times New Roman" w:hint="eastAsia"/>
            <w:b/>
            <w:bCs/>
            <w:color w:val="000000" w:themeColor="text1"/>
          </w:rPr>
          <w:delText>和缓医疗</w:delText>
        </w:r>
        <w:commentRangeEnd w:id="45"/>
        <w:r w:rsidR="00664608" w:rsidDel="00895A5A">
          <w:rPr>
            <w:rStyle w:val="a9"/>
          </w:rPr>
          <w:commentReference w:id="45"/>
        </w:r>
        <w:commentRangeEnd w:id="46"/>
        <w:r w:rsidR="002C277B" w:rsidDel="00895A5A">
          <w:rPr>
            <w:rStyle w:val="a9"/>
          </w:rPr>
          <w:commentReference w:id="46"/>
        </w:r>
      </w:del>
      <w:ins w:id="48" w:author="Microsoft 帐户" w:date="2021-04-15T14:40:00Z">
        <w:r w:rsidR="00895A5A">
          <w:rPr>
            <w:rFonts w:ascii="Times New Roman" w:eastAsia="华文仿宋" w:hAnsi="Times New Roman" w:cs="Times New Roman" w:hint="eastAsia"/>
            <w:b/>
            <w:bCs/>
            <w:color w:val="000000" w:themeColor="text1"/>
          </w:rPr>
          <w:t>Udesk</w:t>
        </w:r>
      </w:ins>
      <w:r>
        <w:rPr>
          <w:rFonts w:ascii="Times New Roman" w:eastAsia="华文仿宋" w:hAnsi="Times New Roman" w:cs="Times New Roman" w:hint="eastAsia"/>
          <w:b/>
          <w:bCs/>
          <w:color w:val="000000" w:themeColor="text1"/>
        </w:rPr>
        <w:t>将按照其</w:t>
      </w:r>
      <w:commentRangeStart w:id="49"/>
      <w:r>
        <w:rPr>
          <w:rFonts w:ascii="Times New Roman" w:eastAsia="华文仿宋" w:hAnsi="Times New Roman" w:cs="Times New Roman" w:hint="eastAsia"/>
          <w:b/>
          <w:bCs/>
          <w:color w:val="000000" w:themeColor="text1"/>
        </w:rPr>
        <w:t>《隐私政策》</w:t>
      </w:r>
      <w:commentRangeEnd w:id="49"/>
      <w:r>
        <w:commentReference w:id="49"/>
      </w:r>
      <w:r>
        <w:rPr>
          <w:rFonts w:ascii="Times New Roman" w:eastAsia="华文仿宋" w:hAnsi="Times New Roman" w:cs="Times New Roman" w:hint="eastAsia"/>
          <w:b/>
          <w:bCs/>
          <w:color w:val="000000" w:themeColor="text1"/>
        </w:rPr>
        <w:t>收集、使用、保存</w:t>
      </w:r>
      <w:bookmarkStart w:id="50" w:name="_GoBack"/>
      <w:bookmarkEnd w:id="50"/>
      <w:r>
        <w:rPr>
          <w:rFonts w:ascii="Times New Roman" w:eastAsia="华文仿宋" w:hAnsi="Times New Roman" w:cs="Times New Roman" w:hint="eastAsia"/>
          <w:b/>
          <w:bCs/>
          <w:color w:val="000000" w:themeColor="text1"/>
        </w:rPr>
        <w:t>、共享及通过其他方式处理您的个人信息，而不受本隐私的约束。</w:t>
      </w:r>
      <w:commentRangeStart w:id="51"/>
      <w:r>
        <w:rPr>
          <w:rFonts w:ascii="Times New Roman" w:eastAsia="华文仿宋" w:hAnsi="Times New Roman" w:cs="Times New Roman" w:hint="eastAsia"/>
          <w:b/>
          <w:bCs/>
          <w:color w:val="000000" w:themeColor="text1"/>
        </w:rPr>
        <w:t>我们会努力要求</w:t>
      </w:r>
      <w:del w:id="52" w:author="Microsoft 帐户" w:date="2021-04-15T09:35:00Z">
        <w:r w:rsidDel="00B14500">
          <w:rPr>
            <w:rFonts w:ascii="Times New Roman" w:eastAsia="华文仿宋" w:hAnsi="Times New Roman" w:cs="Times New Roman" w:hint="eastAsia"/>
            <w:b/>
            <w:bCs/>
            <w:color w:val="000000" w:themeColor="text1"/>
          </w:rPr>
          <w:delText>企鹅医生</w:delText>
        </w:r>
      </w:del>
      <w:ins w:id="53" w:author="Microsoft 帐户" w:date="2021-04-15T09:35:00Z">
        <w:r w:rsidR="00B14500">
          <w:rPr>
            <w:rFonts w:ascii="Times New Roman" w:eastAsia="华文仿宋" w:hAnsi="Times New Roman" w:cs="Times New Roman" w:hint="eastAsia"/>
            <w:b/>
            <w:bCs/>
            <w:color w:val="000000" w:themeColor="text1"/>
          </w:rPr>
          <w:t>U</w:t>
        </w:r>
        <w:r w:rsidR="00B14500">
          <w:rPr>
            <w:rFonts w:ascii="Times New Roman" w:eastAsia="华文仿宋" w:hAnsi="Times New Roman" w:cs="Times New Roman"/>
            <w:b/>
            <w:bCs/>
            <w:color w:val="000000" w:themeColor="text1"/>
          </w:rPr>
          <w:t>desk</w:t>
        </w:r>
      </w:ins>
      <w:r>
        <w:rPr>
          <w:rFonts w:ascii="Times New Roman" w:eastAsia="华文仿宋" w:hAnsi="Times New Roman" w:cs="Times New Roman" w:hint="eastAsia"/>
          <w:b/>
          <w:bCs/>
          <w:color w:val="000000" w:themeColor="text1"/>
        </w:rPr>
        <w:t>对您的个人信息采取保护措施，建议您在使用企鹅医生的服务前，详细了解其隐私政策的情况。</w:t>
      </w:r>
      <w:commentRangeEnd w:id="51"/>
      <w:r>
        <w:commentReference w:id="51"/>
      </w:r>
    </w:p>
    <w:p w14:paraId="69656E82"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在线咨询</w:t>
      </w:r>
    </w:p>
    <w:p w14:paraId="734D65BD" w14:textId="263F76BA"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当您使用在线咨询服务时，我们将收集您的姓名、手机号码、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健康管理相关的问题与信息（如图片、文字）</w:t>
      </w:r>
      <w:del w:id="54" w:author="Microsoft 帐户" w:date="2021-04-15T09:36:00Z">
        <w:r w:rsidDel="00F62210">
          <w:rPr>
            <w:rFonts w:ascii="Times New Roman" w:eastAsia="华文仿宋" w:hAnsi="Times New Roman" w:cs="Times New Roman" w:hint="eastAsia"/>
            <w:color w:val="000000" w:themeColor="text1"/>
          </w:rPr>
          <w:delText>、【</w:delText>
        </w:r>
        <w:r w:rsidDel="00F62210">
          <w:rPr>
            <w:rFonts w:ascii="Times New Roman" w:eastAsia="华文仿宋" w:hAnsi="Times New Roman" w:cs="Times New Roman" w:hint="eastAsia"/>
            <w:color w:val="000000" w:themeColor="text1"/>
          </w:rPr>
          <w:delText xml:space="preserve">  </w:delText>
        </w:r>
        <w:r w:rsidDel="00F62210">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del w:id="55" w:author="Microsoft 帐户" w:date="2021-04-15T09:36:00Z">
        <w:r w:rsidDel="00F62210">
          <w:rPr>
            <w:rFonts w:ascii="Times New Roman" w:eastAsia="华文仿宋" w:hAnsi="Times New Roman" w:cs="Times New Roman" w:hint="eastAsia"/>
            <w:b/>
            <w:bCs/>
            <w:color w:val="000000" w:themeColor="text1"/>
          </w:rPr>
          <w:delText>、【</w:delText>
        </w:r>
        <w:r w:rsidDel="00F62210">
          <w:rPr>
            <w:rFonts w:ascii="Times New Roman" w:eastAsia="华文仿宋" w:hAnsi="Times New Roman" w:cs="Times New Roman" w:hint="eastAsia"/>
            <w:b/>
            <w:bCs/>
            <w:color w:val="000000" w:themeColor="text1"/>
          </w:rPr>
          <w:delText xml:space="preserve">  </w:delText>
        </w:r>
        <w:r w:rsidDel="00F62210">
          <w:rPr>
            <w:rFonts w:ascii="Times New Roman" w:eastAsia="华文仿宋" w:hAnsi="Times New Roman" w:cs="Times New Roman" w:hint="eastAsia"/>
            <w:b/>
            <w:bCs/>
            <w:color w:val="000000" w:themeColor="text1"/>
          </w:rPr>
          <w:delText>】</w:delText>
        </w:r>
      </w:del>
      <w:r>
        <w:rPr>
          <w:rFonts w:ascii="Times New Roman" w:eastAsia="华文仿宋" w:hAnsi="Times New Roman" w:cs="Times New Roman" w:hint="eastAsia"/>
          <w:color w:val="000000" w:themeColor="text1"/>
        </w:rPr>
        <w:t>等信息。如您不同意我们收集这类信息，我们将无法向您提供在线日常健康管理咨询服务，但不影响您正常使用我们提供的其他服务。</w:t>
      </w:r>
    </w:p>
    <w:p w14:paraId="7B44EECE"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心理健康咨询</w:t>
      </w:r>
    </w:p>
    <w:p w14:paraId="1E8A4B73" w14:textId="454E5145"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lastRenderedPageBreak/>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心理健康相关问题与信息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del w:id="56" w:author="Microsoft 帐户" w:date="2021-04-15T09:36:00Z">
        <w:r w:rsidDel="00401444">
          <w:rPr>
            <w:rFonts w:ascii="Times New Roman" w:eastAsia="华文仿宋" w:hAnsi="Times New Roman" w:cs="Times New Roman" w:hint="eastAsia"/>
            <w:b/>
            <w:bCs/>
            <w:color w:val="000000" w:themeColor="text1"/>
          </w:rPr>
          <w:delText>、</w:delText>
        </w:r>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病症、住院志、医嘱单、检验报告、手术及麻醉记录、护理记录、用药记录、药物食物过敏信息、生育信息、以往病史、诊治情况、家族病史、现病史、传染病史</w:t>
      </w:r>
      <w:del w:id="57" w:author="Microsoft 帐户" w:date="2021-04-15T09:36:00Z">
        <w:r w:rsidDel="00401444">
          <w:rPr>
            <w:rFonts w:ascii="Times New Roman" w:eastAsia="华文仿宋" w:hAnsi="Times New Roman" w:cs="Times New Roman" w:hint="eastAsia"/>
            <w:b/>
            <w:bCs/>
            <w:color w:val="000000" w:themeColor="text1"/>
          </w:rPr>
          <w:delText>、【</w:delText>
        </w:r>
        <w:r w:rsidDel="00401444">
          <w:rPr>
            <w:rFonts w:ascii="Times New Roman" w:eastAsia="华文仿宋" w:hAnsi="Times New Roman" w:cs="Times New Roman" w:hint="eastAsia"/>
            <w:b/>
            <w:bCs/>
            <w:color w:val="000000" w:themeColor="text1"/>
          </w:rPr>
          <w:delText xml:space="preserve">  </w:delText>
        </w:r>
        <w:r w:rsidDel="00401444">
          <w:rPr>
            <w:rFonts w:ascii="Times New Roman" w:eastAsia="华文仿宋" w:hAnsi="Times New Roman" w:cs="Times New Roman" w:hint="eastAsia"/>
            <w:b/>
            <w:bCs/>
            <w:color w:val="000000" w:themeColor="text1"/>
          </w:rPr>
          <w:delText>】</w:delText>
        </w:r>
      </w:del>
      <w:r>
        <w:rPr>
          <w:rFonts w:ascii="Times New Roman" w:eastAsia="华文仿宋" w:hAnsi="Times New Roman" w:cs="Times New Roman" w:hint="eastAsia"/>
          <w:color w:val="000000" w:themeColor="text1"/>
        </w:rPr>
        <w:t>等信息。如您不同意我们收集这类信息，我们将无法通过电话向您提供心理健康咨询服务，但不影响您正常使用我们提供的其他服务。</w:t>
      </w:r>
    </w:p>
    <w:p w14:paraId="3A7D42EF"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自助挂号</w:t>
      </w:r>
    </w:p>
    <w:p w14:paraId="727DA197" w14:textId="0A450914"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del w:id="58" w:author="Microsoft 帐户" w:date="2021-04-15T09:36:00Z">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。如您不同意我们收集这类信息，我们将无法为您提供挂号服务，但不影响您正常使用我们提供的其他服务。</w:t>
      </w:r>
    </w:p>
    <w:p w14:paraId="58AD04BB"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请您知悉，挂号服务的提供者为接入远盟普惠服务平台的第三方挂号网。当您通过远盟普惠服务平台访问挂号网、使用其挂号服务时，将由挂号网按照其</w:t>
      </w:r>
      <w:commentRangeStart w:id="59"/>
      <w:r>
        <w:rPr>
          <w:rFonts w:ascii="Times New Roman" w:eastAsia="华文仿宋" w:hAnsi="Times New Roman" w:cs="Times New Roman" w:hint="eastAsia"/>
          <w:b/>
          <w:bCs/>
          <w:color w:val="000000" w:themeColor="text1"/>
        </w:rPr>
        <w:t>《隐私政策》</w:t>
      </w:r>
      <w:commentRangeEnd w:id="59"/>
      <w:r>
        <w:commentReference w:id="59"/>
      </w:r>
      <w:r>
        <w:rPr>
          <w:rFonts w:ascii="Times New Roman" w:eastAsia="华文仿宋" w:hAnsi="Times New Roman" w:cs="Times New Roman" w:hint="eastAsia"/>
          <w:b/>
          <w:bCs/>
          <w:color w:val="000000" w:themeColor="text1"/>
        </w:rPr>
        <w:t>收集、使用、保存、共享及通过其他方式处理您的个人信息，而不受本隐私的约束。我们会</w:t>
      </w:r>
      <w:commentRangeStart w:id="60"/>
      <w:r>
        <w:rPr>
          <w:rFonts w:ascii="Times New Roman" w:eastAsia="华文仿宋" w:hAnsi="Times New Roman" w:cs="Times New Roman" w:hint="eastAsia"/>
          <w:b/>
          <w:bCs/>
          <w:color w:val="000000" w:themeColor="text1"/>
        </w:rPr>
        <w:t>努力要求挂号网对您的个人信息采取保护措施，建议您在使用挂号网的服务前，详细了解其隐私政策的情况</w:t>
      </w:r>
      <w:commentRangeEnd w:id="60"/>
      <w:r>
        <w:commentReference w:id="60"/>
      </w:r>
      <w:r>
        <w:rPr>
          <w:rFonts w:ascii="Times New Roman" w:eastAsia="华文仿宋" w:hAnsi="Times New Roman" w:cs="Times New Roman" w:hint="eastAsia"/>
          <w:b/>
          <w:bCs/>
          <w:color w:val="000000" w:themeColor="text1"/>
        </w:rPr>
        <w:t>。</w:t>
      </w:r>
    </w:p>
    <w:p w14:paraId="5EEC0F40"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对症预约</w:t>
      </w:r>
    </w:p>
    <w:p w14:paraId="2111E2E4" w14:textId="0A8C1F3D"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当您使用对症预约服务时，我们将收集您的姓名、手机号码、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、您提供的</w:t>
      </w:r>
      <w:r>
        <w:rPr>
          <w:rFonts w:ascii="Times New Roman" w:eastAsia="华文仿宋" w:hAnsi="Times New Roman" w:cs="Times New Roman" w:hint="eastAsia"/>
          <w:b/>
          <w:bCs/>
          <w:color w:val="000000" w:themeColor="text1"/>
        </w:rPr>
        <w:t>病情和就医需求信息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、您选择预约的医院、科室、专家、时间</w:t>
      </w:r>
      <w:del w:id="61" w:author="Microsoft 帐户" w:date="2021-04-15T09:36:00Z">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。如您不同意我们收集这类信息，我们将无法协助您预约对症的医院科室，但不影响您正常使用我们提供的其他服务。</w:t>
      </w:r>
    </w:p>
    <w:p w14:paraId="463A1A19"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优惠购药</w:t>
      </w:r>
    </w:p>
    <w:p w14:paraId="3E07FFAF" w14:textId="18F465F0"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del w:id="62" w:author="Microsoft 帐户" w:date="2021-04-15T09:36:00Z">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。如您不同意我们收集这类信息，您将无法通过远盟普惠服务平台使用购药服务，</w:t>
      </w:r>
      <w:r>
        <w:rPr>
          <w:rFonts w:ascii="Times New Roman" w:eastAsia="华文仿宋" w:hAnsi="Times New Roman" w:cs="Times New Roman" w:hint="eastAsia"/>
          <w:color w:val="000000" w:themeColor="text1"/>
        </w:rPr>
        <w:lastRenderedPageBreak/>
        <w:t>但不影响您正常使用我们提供的其他服务。</w:t>
      </w:r>
    </w:p>
    <w:p w14:paraId="53E8A4CE"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bookmarkStart w:id="63" w:name="OLE_LINK5"/>
      <w:r>
        <w:rPr>
          <w:rFonts w:ascii="Times New Roman" w:eastAsia="华文仿宋" w:hAnsi="Times New Roman" w:cs="Times New Roman" w:hint="eastAsia"/>
          <w:b/>
          <w:bCs/>
          <w:color w:val="000000" w:themeColor="text1"/>
        </w:rPr>
        <w:t>请您知悉，优惠购药服务的提供者为接入远盟普惠服务平台的第三方叮当快药。当您通过远盟普惠服务平台访问叮当快药、使用其购药服务时，将由叮当快药按照其</w:t>
      </w:r>
      <w:commentRangeStart w:id="64"/>
      <w:r>
        <w:rPr>
          <w:rFonts w:ascii="Times New Roman" w:eastAsia="华文仿宋" w:hAnsi="Times New Roman" w:cs="Times New Roman" w:hint="eastAsia"/>
          <w:b/>
          <w:bCs/>
          <w:color w:val="000000" w:themeColor="text1"/>
        </w:rPr>
        <w:t>《隐私政策》</w:t>
      </w:r>
      <w:commentRangeEnd w:id="64"/>
      <w:r>
        <w:commentReference w:id="64"/>
      </w:r>
      <w:r>
        <w:rPr>
          <w:rFonts w:ascii="Times New Roman" w:eastAsia="华文仿宋" w:hAnsi="Times New Roman" w:cs="Times New Roman" w:hint="eastAsia"/>
          <w:b/>
          <w:bCs/>
          <w:color w:val="000000" w:themeColor="text1"/>
        </w:rPr>
        <w:t>收集、使用、保存、共享及通过其他方式处理您的个人信息，而不受本隐私的约束。</w:t>
      </w:r>
      <w:commentRangeStart w:id="65"/>
      <w:r>
        <w:rPr>
          <w:rFonts w:ascii="Times New Roman" w:eastAsia="华文仿宋" w:hAnsi="Times New Roman" w:cs="Times New Roman" w:hint="eastAsia"/>
          <w:b/>
          <w:bCs/>
          <w:color w:val="000000" w:themeColor="text1"/>
        </w:rPr>
        <w:t>我们会努力要求叮当快药对您的个人信息采取保护措施，建议您在使用叮当快药的服务前，详细了解其隐私政策的情况。</w:t>
      </w:r>
      <w:commentRangeEnd w:id="65"/>
      <w:r>
        <w:commentReference w:id="65"/>
      </w:r>
    </w:p>
    <w:bookmarkEnd w:id="63"/>
    <w:p w14:paraId="128BFC06"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绿色通道</w:t>
      </w:r>
    </w:p>
    <w:p w14:paraId="1F502D9A" w14:textId="21385415"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当您使用重大疾病或质子重离子绿色通道服务时，我们将收集您的姓名、手机号码、您口述的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通话录音、身份证号码、身份证复印件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del w:id="66" w:author="Microsoft 帐户" w:date="2021-04-15T09:37:00Z">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。如您不同意我们收集这类信息，我们将无法向您提供重疾咨询、质子重离子咨询、二次诊断、住院协调、手术协调、就医陪同、术后康复管理服务，但不影响您正常使用我们提供的其他服务。</w:t>
      </w:r>
    </w:p>
    <w:p w14:paraId="61F221FE" w14:textId="4D7768A1"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rPr>
        <w:t>同时，如您在使用绿色通道服务过程中需要我们或医疗机构与您的联系人进行联系，我们将直接向您或通过发卡第三方间接收集您的紧急联系人的姓名、手机号码</w:t>
      </w:r>
      <w:del w:id="67" w:author="Microsoft 帐户" w:date="2021-04-15T09:37:00Z">
        <w:r w:rsidDel="00401444">
          <w:rPr>
            <w:rFonts w:ascii="Times New Roman" w:eastAsia="华文仿宋" w:hAnsi="Times New Roman" w:cs="Times New Roman" w:hint="eastAsia"/>
            <w:b/>
            <w:bCs/>
          </w:rPr>
          <w:delText>、【</w:delText>
        </w:r>
        <w:r w:rsidDel="00401444">
          <w:rPr>
            <w:rFonts w:ascii="Times New Roman" w:eastAsia="华文仿宋" w:hAnsi="Times New Roman" w:cs="Times New Roman" w:hint="eastAsia"/>
            <w:b/>
            <w:bCs/>
          </w:rPr>
          <w:delText xml:space="preserve">  </w:delText>
        </w:r>
        <w:r w:rsidDel="00401444">
          <w:rPr>
            <w:rFonts w:ascii="Times New Roman" w:eastAsia="华文仿宋" w:hAnsi="Times New Roman" w:cs="Times New Roman" w:hint="eastAsia"/>
            <w:b/>
            <w:bCs/>
          </w:rPr>
          <w:delText>】</w:delText>
        </w:r>
      </w:del>
      <w:r>
        <w:rPr>
          <w:rFonts w:ascii="Times New Roman" w:eastAsia="华文仿宋" w:hAnsi="Times New Roman" w:cs="Times New Roman" w:hint="eastAsia"/>
          <w:b/>
          <w:bCs/>
        </w:rPr>
        <w:t>。请您知悉，我们收集并使用您的紧急联系人的上述个人信息系出于维护您的生命安全所必需，但我们仍然建议您在向我们或发卡第三方提供紧急联系人的上述个人信息前，取得紧急联系人的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14:paraId="210EFE31"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紧急救援</w:t>
      </w:r>
    </w:p>
    <w:p w14:paraId="573A6D60" w14:textId="26C5FCED"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当您使用紧急救援服务时，我们将收集您的姓名、手机号码、</w:t>
      </w:r>
      <w:r>
        <w:rPr>
          <w:rFonts w:ascii="Times New Roman" w:eastAsia="华文仿宋" w:hAnsi="Times New Roman" w:cs="Times New Roman" w:hint="eastAsia"/>
          <w:b/>
          <w:bCs/>
          <w:color w:val="000000" w:themeColor="text1"/>
        </w:rPr>
        <w:t>精准地理位置信息</w:t>
      </w:r>
      <w:r>
        <w:rPr>
          <w:rFonts w:ascii="Times New Roman" w:eastAsia="华文仿宋" w:hAnsi="Times New Roman" w:cs="Times New Roman" w:hint="eastAsia"/>
          <w:color w:val="000000" w:themeColor="text1"/>
        </w:rPr>
        <w:t>、报警信息、您口述的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呼救电话录音</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急救车的行驶轨迹</w:t>
      </w:r>
      <w:del w:id="68" w:author="Microsoft 帐户" w:date="2021-04-15T09:37:00Z">
        <w:r w:rsidDel="00401444">
          <w:rPr>
            <w:rFonts w:ascii="Times New Roman" w:eastAsia="华文仿宋" w:hAnsi="Times New Roman" w:cs="Times New Roman" w:hint="eastAsia"/>
            <w:b/>
            <w:bCs/>
            <w:color w:val="000000" w:themeColor="text1"/>
          </w:rPr>
          <w:delText>、【</w:delText>
        </w:r>
        <w:r w:rsidDel="00401444">
          <w:rPr>
            <w:rFonts w:ascii="Times New Roman" w:eastAsia="华文仿宋" w:hAnsi="Times New Roman" w:cs="Times New Roman" w:hint="eastAsia"/>
            <w:b/>
            <w:bCs/>
            <w:color w:val="000000" w:themeColor="text1"/>
          </w:rPr>
          <w:delText xml:space="preserve">  </w:delText>
        </w:r>
        <w:r w:rsidDel="00401444">
          <w:rPr>
            <w:rFonts w:ascii="Times New Roman" w:eastAsia="华文仿宋" w:hAnsi="Times New Roman" w:cs="Times New Roman" w:hint="eastAsia"/>
            <w:b/>
            <w:bCs/>
            <w:color w:val="000000" w:themeColor="text1"/>
          </w:rPr>
          <w:delText>】</w:delText>
        </w:r>
      </w:del>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color w:val="000000" w:themeColor="text1"/>
        </w:rPr>
        <w:t>并从急救中心处收集您的急救服务进程信息</w:t>
      </w:r>
      <w:del w:id="69" w:author="Microsoft 帐户" w:date="2021-04-15T09:37:00Z">
        <w:r w:rsidDel="00401444">
          <w:rPr>
            <w:rFonts w:ascii="Times New Roman" w:eastAsia="华文仿宋" w:hAnsi="Times New Roman" w:cs="Times New Roman" w:hint="eastAsia"/>
            <w:b/>
            <w:bCs/>
            <w:color w:val="000000" w:themeColor="text1"/>
          </w:rPr>
          <w:delText>、</w:delText>
        </w:r>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帮助您向急救中心发起院前医疗急救请求，向您提供紧急急救指导、救护车协助安排、急救车费用承担、急救车进度跟踪服务，但不影响您正常使用我们提供的其他服务。</w:t>
      </w:r>
    </w:p>
    <w:p w14:paraId="7782D1F7"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color w:val="000000" w:themeColor="text1"/>
        </w:rPr>
        <w:lastRenderedPageBreak/>
        <w:t>请您知悉，为向您提供紧急救援服务，</w:t>
      </w:r>
      <w:r>
        <w:rPr>
          <w:rFonts w:ascii="Times New Roman" w:eastAsia="华文仿宋" w:hAnsi="Times New Roman" w:cs="Times New Roman" w:hint="eastAsia"/>
          <w:b/>
          <w:bCs/>
          <w:color w:val="000000" w:themeColor="text1"/>
        </w:rPr>
        <w:t>我们需要调用您设备的定位</w:t>
      </w:r>
      <w:commentRangeStart w:id="70"/>
      <w:r>
        <w:rPr>
          <w:rFonts w:ascii="Times New Roman" w:eastAsia="华文仿宋" w:hAnsi="Times New Roman" w:cs="Times New Roman" w:hint="eastAsia"/>
          <w:b/>
          <w:bCs/>
          <w:color w:val="000000" w:themeColor="text1"/>
        </w:rPr>
        <w:t>权限</w:t>
      </w:r>
      <w:commentRangeEnd w:id="70"/>
      <w:r>
        <w:commentReference w:id="70"/>
      </w:r>
      <w:r>
        <w:rPr>
          <w:rFonts w:ascii="Times New Roman" w:eastAsia="华文仿宋" w:hAnsi="Times New Roman" w:cs="Times New Roman" w:hint="eastAsia"/>
          <w:b/>
          <w:bCs/>
          <w:color w:val="000000" w:themeColor="text1"/>
        </w:rPr>
        <w:t>，以获取您的精准地理位置信息。</w:t>
      </w:r>
      <w:r>
        <w:rPr>
          <w:rFonts w:ascii="Times New Roman" w:eastAsia="华文仿宋" w:hAnsi="Times New Roman" w:cs="Times New Roman" w:hint="eastAsia"/>
          <w:b/>
          <w:bCs/>
        </w:rPr>
        <w:t>请您知晓，</w:t>
      </w:r>
      <w:r>
        <w:rPr>
          <w:rFonts w:ascii="Times New Roman" w:eastAsia="华文仿宋" w:hAnsi="Times New Roman" w:cs="Times New Roman"/>
          <w:b/>
          <w:bCs/>
        </w:rPr>
        <w:t>如</w:t>
      </w:r>
      <w:r>
        <w:rPr>
          <w:rFonts w:ascii="Times New Roman" w:eastAsia="华文仿宋" w:hAnsi="Times New Roman" w:cs="Times New Roman" w:hint="eastAsia"/>
          <w:b/>
          <w:bCs/>
        </w:rPr>
        <w:t>您同意开启定位权限，我们将仅在您主动使用智慧急救管理服务时，收集您彼时所在的精准地理位置信息；</w:t>
      </w:r>
      <w:r>
        <w:rPr>
          <w:rFonts w:ascii="Times New Roman" w:eastAsia="华文仿宋" w:hAnsi="Times New Roman" w:cs="Times New Roman" w:hint="eastAsia"/>
        </w:rPr>
        <w:t>如果您不同意开启定位权限，我们将因无法获取您的地理位置信息，而无法向您正常提供智慧急救管理服务。</w:t>
      </w:r>
    </w:p>
    <w:p w14:paraId="401EC606" w14:textId="317C25AC"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同时，如您在急救过程中需要我们或医疗机构与您的联系人进行联系，我们将直接向您或通过发卡第三方间接收集您的紧急联系人的姓名、手机号码</w:t>
      </w:r>
      <w:del w:id="71" w:author="Microsoft 帐户" w:date="2021-04-15T09:37:00Z">
        <w:r w:rsidDel="00401444">
          <w:rPr>
            <w:rFonts w:ascii="Times New Roman" w:eastAsia="华文仿宋" w:hAnsi="Times New Roman" w:cs="Times New Roman" w:hint="eastAsia"/>
            <w:b/>
            <w:bCs/>
          </w:rPr>
          <w:delText>、【</w:delText>
        </w:r>
        <w:r w:rsidDel="00401444">
          <w:rPr>
            <w:rFonts w:ascii="Times New Roman" w:eastAsia="华文仿宋" w:hAnsi="Times New Roman" w:cs="Times New Roman" w:hint="eastAsia"/>
            <w:b/>
            <w:bCs/>
          </w:rPr>
          <w:delText xml:space="preserve">  </w:delText>
        </w:r>
        <w:r w:rsidDel="00401444">
          <w:rPr>
            <w:rFonts w:ascii="Times New Roman" w:eastAsia="华文仿宋" w:hAnsi="Times New Roman" w:cs="Times New Roman" w:hint="eastAsia"/>
            <w:b/>
            <w:bCs/>
          </w:rPr>
          <w:delText>】</w:delText>
        </w:r>
      </w:del>
      <w:r>
        <w:rPr>
          <w:rFonts w:ascii="Times New Roman" w:eastAsia="华文仿宋" w:hAnsi="Times New Roman" w:cs="Times New Roman" w:hint="eastAsia"/>
          <w:b/>
          <w:bCs/>
        </w:rPr>
        <w:t>。请您知悉，我们收集并使用您的紧急联系人的上述个人信息系出于维护您的生命安全所必需，但我们仍然建议您在向我们或发卡第三方提供紧急联系人的上述个人信息前，取得紧急联系人的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14:paraId="779FB61C"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医疗费用垫付与治疗跟踪</w:t>
      </w:r>
    </w:p>
    <w:p w14:paraId="451A3985" w14:textId="0DC1F9C8"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当您使用医疗费用垫付与治疗跟踪服务时，我们将收集您的姓名、手机号码、</w:t>
      </w:r>
      <w:r>
        <w:rPr>
          <w:rFonts w:ascii="Times New Roman" w:eastAsia="华文仿宋" w:hAnsi="Times New Roman" w:cs="Times New Roman" w:hint="eastAsia"/>
          <w:b/>
          <w:bCs/>
          <w:color w:val="000000" w:themeColor="text1"/>
        </w:rPr>
        <w:t>通话录音、身份证复印件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del w:id="72" w:author="Microsoft 帐户" w:date="2021-04-15T09:38:00Z">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。如您不同意我们收集这类信息，我们将无法客无法为您垫付医疗费用及根据您的需要为您提供后续的病情跟踪和医疗监控服务（如评估治疗方案、追加垫付费用），但不影响您正常使用我们提供的其他服务。</w:t>
      </w:r>
    </w:p>
    <w:p w14:paraId="1A1D8C25" w14:textId="741D64B3"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同时，如您在使用医疗费用垫付与治疗跟踪服务过程中需要我们或医疗机构与您的联系人进行联系，我们将直接向您或通过发卡第三方间接收集您的紧急联系人的姓名、手机号码</w:t>
      </w:r>
      <w:del w:id="73" w:author="Microsoft 帐户" w:date="2021-04-15T09:38:00Z">
        <w:r w:rsidDel="00401444">
          <w:rPr>
            <w:rFonts w:ascii="Times New Roman" w:eastAsia="华文仿宋" w:hAnsi="Times New Roman" w:cs="Times New Roman" w:hint="eastAsia"/>
            <w:b/>
            <w:bCs/>
          </w:rPr>
          <w:delText>、【</w:delText>
        </w:r>
        <w:r w:rsidDel="00401444">
          <w:rPr>
            <w:rFonts w:ascii="Times New Roman" w:eastAsia="华文仿宋" w:hAnsi="Times New Roman" w:cs="Times New Roman" w:hint="eastAsia"/>
            <w:b/>
            <w:bCs/>
          </w:rPr>
          <w:delText xml:space="preserve">  </w:delText>
        </w:r>
        <w:r w:rsidDel="00401444">
          <w:rPr>
            <w:rFonts w:ascii="Times New Roman" w:eastAsia="华文仿宋" w:hAnsi="Times New Roman" w:cs="Times New Roman" w:hint="eastAsia"/>
            <w:b/>
            <w:bCs/>
          </w:rPr>
          <w:delText>】</w:delText>
        </w:r>
      </w:del>
      <w:r>
        <w:rPr>
          <w:rFonts w:ascii="Times New Roman" w:eastAsia="华文仿宋" w:hAnsi="Times New Roman" w:cs="Times New Roman" w:hint="eastAsia"/>
          <w:b/>
          <w:bCs/>
        </w:rPr>
        <w:t>。请您知悉，我们收集并使用您的紧急联系人的上述个人信息系出于维护您的生命安全所必需，但我们仍然建议您在向我们或发卡第三方提供紧急联系人的上述个人信息前，取得紧急联系人的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14:paraId="7A961F56"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院后照护</w:t>
      </w:r>
    </w:p>
    <w:p w14:paraId="6C3D1369" w14:textId="5A87DEC5"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当您使用院后照护服务时，我们将收集您的姓名、手机号码、</w:t>
      </w:r>
      <w:r>
        <w:rPr>
          <w:rFonts w:ascii="Times New Roman" w:eastAsia="华文仿宋" w:hAnsi="Times New Roman" w:cs="Times New Roman" w:hint="eastAsia"/>
          <w:b/>
          <w:bCs/>
          <w:color w:val="000000" w:themeColor="text1"/>
        </w:rPr>
        <w:t>通话录音、住址、</w:t>
      </w:r>
      <w:r>
        <w:rPr>
          <w:rFonts w:ascii="Times New Roman" w:eastAsia="华文仿宋" w:hAnsi="Times New Roman" w:cs="Times New Roman" w:hint="eastAsia"/>
          <w:b/>
          <w:bCs/>
          <w:color w:val="000000" w:themeColor="text1"/>
        </w:rPr>
        <w:lastRenderedPageBreak/>
        <w:t>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del w:id="74" w:author="Microsoft 帐户" w:date="2021-04-15T09:38:00Z">
        <w:r w:rsidDel="00401444">
          <w:rPr>
            <w:rFonts w:ascii="Times New Roman" w:eastAsia="华文仿宋" w:hAnsi="Times New Roman" w:cs="Times New Roman" w:hint="eastAsia"/>
            <w:color w:val="000000" w:themeColor="text1"/>
          </w:rPr>
          <w:delText>、【</w:delText>
        </w:r>
        <w:r w:rsidDel="00401444">
          <w:rPr>
            <w:rFonts w:ascii="Times New Roman" w:eastAsia="华文仿宋" w:hAnsi="Times New Roman" w:cs="Times New Roman" w:hint="eastAsia"/>
            <w:color w:val="000000" w:themeColor="text1"/>
          </w:rPr>
          <w:delText xml:space="preserve">  </w:delText>
        </w:r>
        <w:r w:rsidDel="00401444">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为您提供护士陪护、上门打针、静脉采血、留置胃管、留置导尿、灌肠护理与指导、伤口换药、外科伤口拆线、雾化护理、吸痰护理与指导、压疮护理与指导、造口护理、</w:t>
      </w:r>
      <w:r>
        <w:rPr>
          <w:rFonts w:ascii="Times New Roman" w:eastAsia="华文仿宋" w:hAnsi="Times New Roman" w:cs="Times New Roman" w:hint="eastAsia"/>
          <w:color w:val="000000" w:themeColor="text1"/>
        </w:rPr>
        <w:t>PICC</w:t>
      </w:r>
      <w:r>
        <w:rPr>
          <w:rFonts w:ascii="Times New Roman" w:eastAsia="华文仿宋" w:hAnsi="Times New Roman" w:cs="Times New Roman" w:hint="eastAsia"/>
          <w:color w:val="000000" w:themeColor="text1"/>
        </w:rPr>
        <w:t>护理、口腔护理、糖尿病足溃疡护理服务，但不影响您正常使用我们提供的其他服务。</w:t>
      </w:r>
    </w:p>
    <w:p w14:paraId="7E1E9602" w14:textId="374E2880" w:rsidR="00D70B63" w:rsidDel="00D357CD" w:rsidRDefault="00A420CC">
      <w:pPr>
        <w:pStyle w:val="aa"/>
        <w:numPr>
          <w:ilvl w:val="0"/>
          <w:numId w:val="6"/>
        </w:numPr>
        <w:adjustRightInd w:val="0"/>
        <w:snapToGrid w:val="0"/>
        <w:spacing w:afterLines="50" w:after="156" w:line="360" w:lineRule="auto"/>
        <w:ind w:firstLineChars="0"/>
        <w:rPr>
          <w:del w:id="75" w:author="Microsoft 帐户" w:date="2021-04-15T09:39:00Z"/>
          <w:rFonts w:ascii="Times New Roman" w:eastAsia="华文仿宋" w:hAnsi="Times New Roman" w:cs="Times New Roman"/>
          <w:b/>
          <w:bCs/>
          <w:color w:val="000000" w:themeColor="text1"/>
        </w:rPr>
      </w:pPr>
      <w:commentRangeStart w:id="76"/>
      <w:del w:id="77" w:author="Microsoft 帐户" w:date="2021-04-15T09:39:00Z">
        <w:r w:rsidDel="00D357CD">
          <w:rPr>
            <w:rFonts w:ascii="Times New Roman" w:eastAsia="华文仿宋" w:hAnsi="Times New Roman" w:cs="Times New Roman" w:hint="eastAsia"/>
            <w:b/>
            <w:bCs/>
            <w:color w:val="000000" w:themeColor="text1"/>
          </w:rPr>
          <w:delText>精准健康管理</w:delText>
        </w:r>
      </w:del>
      <w:commentRangeEnd w:id="76"/>
      <w:r w:rsidR="00D357CD">
        <w:rPr>
          <w:rStyle w:val="a9"/>
        </w:rPr>
        <w:commentReference w:id="76"/>
      </w:r>
    </w:p>
    <w:p w14:paraId="766DB619" w14:textId="4A27CF03" w:rsidR="00D70B63" w:rsidDel="00D357CD" w:rsidRDefault="00A420CC">
      <w:pPr>
        <w:pStyle w:val="aa"/>
        <w:adjustRightInd w:val="0"/>
        <w:snapToGrid w:val="0"/>
        <w:spacing w:afterLines="50" w:after="156" w:line="360" w:lineRule="auto"/>
        <w:ind w:firstLineChars="0" w:firstLine="0"/>
        <w:rPr>
          <w:del w:id="78" w:author="Microsoft 帐户" w:date="2021-04-15T09:39:00Z"/>
          <w:rFonts w:ascii="Times New Roman" w:eastAsia="华文仿宋" w:hAnsi="Times New Roman" w:cs="Times New Roman"/>
          <w:color w:val="000000" w:themeColor="text1"/>
        </w:rPr>
      </w:pPr>
      <w:del w:id="79" w:author="Microsoft 帐户" w:date="2021-04-15T09:39:00Z">
        <w:r w:rsidDel="00D357CD">
          <w:rPr>
            <w:rFonts w:ascii="Times New Roman" w:eastAsia="华文仿宋" w:hAnsi="Times New Roman" w:cs="Times New Roman" w:hint="eastAsia"/>
            <w:color w:val="000000" w:themeColor="text1"/>
          </w:rPr>
          <w:delText>当您使用精准健康管理服务时，我们将收集您的【</w:delText>
        </w:r>
        <w:r w:rsidDel="00D357CD">
          <w:rPr>
            <w:rFonts w:ascii="Times New Roman" w:eastAsia="华文仿宋" w:hAnsi="Times New Roman" w:cs="Times New Roman" w:hint="eastAsia"/>
            <w:color w:val="000000" w:themeColor="text1"/>
          </w:rPr>
          <w:delText xml:space="preserve">  </w:delText>
        </w:r>
        <w:r w:rsidDel="00D357CD">
          <w:rPr>
            <w:rFonts w:ascii="Times New Roman" w:eastAsia="华文仿宋" w:hAnsi="Times New Roman" w:cs="Times New Roman" w:hint="eastAsia"/>
            <w:color w:val="000000" w:themeColor="text1"/>
          </w:rPr>
          <w:delText>】。如您不同意我们收集这类信息，我们将无法为您提供健康风险评估（包括最常见的</w:delText>
        </w:r>
        <w:r w:rsidDel="00D357CD">
          <w:rPr>
            <w:rFonts w:ascii="Times New Roman" w:eastAsia="华文仿宋" w:hAnsi="Times New Roman" w:cs="Times New Roman" w:hint="eastAsia"/>
            <w:color w:val="000000" w:themeColor="text1"/>
          </w:rPr>
          <w:delText>6</w:delText>
        </w:r>
        <w:r w:rsidDel="00D357CD">
          <w:rPr>
            <w:rFonts w:ascii="Times New Roman" w:eastAsia="华文仿宋" w:hAnsi="Times New Roman" w:cs="Times New Roman" w:hint="eastAsia"/>
            <w:color w:val="000000" w:themeColor="text1"/>
          </w:rPr>
          <w:delText>种慢性疾病）服务，但不影响您正常使用我们提供的其他服务。</w:delText>
        </w:r>
      </w:del>
    </w:p>
    <w:p w14:paraId="69EFC228" w14:textId="665215C4" w:rsidR="00D70B63" w:rsidDel="00D357CD" w:rsidRDefault="00A420CC">
      <w:pPr>
        <w:pStyle w:val="aa"/>
        <w:adjustRightInd w:val="0"/>
        <w:snapToGrid w:val="0"/>
        <w:spacing w:afterLines="50" w:after="156" w:line="360" w:lineRule="auto"/>
        <w:ind w:firstLineChars="0" w:firstLine="0"/>
        <w:rPr>
          <w:del w:id="80" w:author="Microsoft 帐户" w:date="2021-04-15T09:39:00Z"/>
          <w:rFonts w:ascii="Times New Roman" w:eastAsia="华文仿宋" w:hAnsi="Times New Roman" w:cs="Times New Roman"/>
          <w:color w:val="000000" w:themeColor="text1"/>
        </w:rPr>
      </w:pPr>
      <w:del w:id="81" w:author="Microsoft 帐户" w:date="2021-04-15T09:39:00Z">
        <w:r w:rsidDel="00D357CD">
          <w:rPr>
            <w:rFonts w:ascii="Times New Roman" w:eastAsia="华文仿宋" w:hAnsi="Times New Roman" w:cs="Times New Roman" w:hint="eastAsia"/>
            <w:color w:val="000000" w:themeColor="text1"/>
          </w:rPr>
          <w:delText>如您参与运动及膳食管理计划，您需要按照基础数据、日常血糖、睡眠监测、三餐饮食、运动消耗等计划页面向我们提供您的身高、体重、</w:delText>
        </w:r>
        <w:r w:rsidDel="00D357CD">
          <w:rPr>
            <w:rFonts w:ascii="Times New Roman" w:eastAsia="华文仿宋" w:hAnsi="Times New Roman" w:cs="Times New Roman" w:hint="eastAsia"/>
            <w:color w:val="000000" w:themeColor="text1"/>
          </w:rPr>
          <w:delText>BMI</w:delText>
        </w:r>
        <w:r w:rsidDel="00D357CD">
          <w:rPr>
            <w:rFonts w:ascii="Times New Roman" w:eastAsia="华文仿宋" w:hAnsi="Times New Roman" w:cs="Times New Roman" w:hint="eastAsia"/>
            <w:color w:val="000000" w:themeColor="text1"/>
          </w:rPr>
          <w:delText>、体脂率、腰围、臀围、【</w:delText>
        </w:r>
        <w:r w:rsidDel="00D357CD">
          <w:rPr>
            <w:rFonts w:ascii="Times New Roman" w:eastAsia="华文仿宋" w:hAnsi="Times New Roman" w:cs="Times New Roman" w:hint="eastAsia"/>
            <w:color w:val="000000" w:themeColor="text1"/>
          </w:rPr>
          <w:delText xml:space="preserve">  </w:delText>
        </w:r>
        <w:r w:rsidDel="00D357CD">
          <w:rPr>
            <w:rFonts w:ascii="Times New Roman" w:eastAsia="华文仿宋" w:hAnsi="Times New Roman" w:cs="Times New Roman" w:hint="eastAsia"/>
            <w:color w:val="000000" w:themeColor="text1"/>
          </w:rPr>
          <w:delText>】，我们将根据您提供的信息为您设计个性化的动态健康生活方式管理方案。如您不同意我们收集这类信息，我们将无法为您提供运动、膳食及健康生活方式管理方案，但不影响您正常使用我们的其他服务。</w:delText>
        </w:r>
      </w:del>
    </w:p>
    <w:p w14:paraId="2DF87A15" w14:textId="77777777"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问诊、</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问药、</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导诊</w:t>
      </w:r>
    </w:p>
    <w:p w14:paraId="307053A4" w14:textId="77777777"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问诊、</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问药、</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导诊服务时，我们将收集您的姓名、手机号码、性别、年龄、</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病史</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生育信息</w:t>
      </w:r>
      <w:del w:id="82" w:author="Microsoft 帐户" w:date="2021-04-15T09:40:00Z">
        <w:r w:rsidDel="00D357CD">
          <w:rPr>
            <w:rFonts w:ascii="Times New Roman" w:eastAsia="华文仿宋" w:hAnsi="Times New Roman" w:cs="Times New Roman" w:hint="eastAsia"/>
            <w:color w:val="000000" w:themeColor="text1"/>
          </w:rPr>
          <w:delText>、【</w:delText>
        </w:r>
        <w:r w:rsidDel="00D357CD">
          <w:rPr>
            <w:rFonts w:ascii="Times New Roman" w:eastAsia="华文仿宋" w:hAnsi="Times New Roman" w:cs="Times New Roman" w:hint="eastAsia"/>
            <w:color w:val="000000" w:themeColor="text1"/>
          </w:rPr>
          <w:delText xml:space="preserve">  </w:delText>
        </w:r>
        <w:r w:rsidDel="00D357CD">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。如您不同意我们收集这类信息，我们将无法通过医疗</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技术为您提供诊断、用药与就医科室的建议，但不影响您正常使用我们提供的其他服务。</w:t>
      </w:r>
    </w:p>
    <w:p w14:paraId="60459683" w14:textId="77777777" w:rsidR="00D70B63" w:rsidRDefault="00A420CC">
      <w:pPr>
        <w:pStyle w:val="aa"/>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服务记录查询</w:t>
      </w:r>
    </w:p>
    <w:p w14:paraId="68AC1AEB" w14:textId="52688E34" w:rsidR="00D70B63" w:rsidRDefault="00A420CC">
      <w:pPr>
        <w:adjustRightInd w:val="0"/>
        <w:snapToGrid w:val="0"/>
        <w:spacing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color w:val="000000" w:themeColor="text1"/>
        </w:rPr>
        <w:t>为了便于您查询您的服务记录，我们可能会在您使用远盟普惠服务时收集您使用服务的时间、地点、次数</w:t>
      </w:r>
      <w:del w:id="83" w:author="Microsoft 帐户" w:date="2021-04-15T09:40:00Z">
        <w:r w:rsidDel="004A5CDF">
          <w:rPr>
            <w:rFonts w:ascii="Times New Roman" w:eastAsia="华文仿宋" w:hAnsi="Times New Roman" w:cs="Times New Roman" w:hint="eastAsia"/>
            <w:color w:val="000000" w:themeColor="text1"/>
          </w:rPr>
          <w:delText>、【</w:delText>
        </w:r>
        <w:r w:rsidDel="004A5CDF">
          <w:rPr>
            <w:rFonts w:ascii="Times New Roman" w:eastAsia="华文仿宋" w:hAnsi="Times New Roman" w:cs="Times New Roman"/>
            <w:color w:val="000000" w:themeColor="text1"/>
          </w:rPr>
          <w:delText xml:space="preserve">   </w:delText>
        </w:r>
        <w:r w:rsidDel="004A5CDF">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。如您不同意我们收集上述信息，我们将无法正常为您提供服务。</w:t>
      </w:r>
    </w:p>
    <w:p w14:paraId="2D91A8D3" w14:textId="77777777" w:rsidR="00D70B63" w:rsidRDefault="00A420CC">
      <w:pPr>
        <w:pStyle w:val="aa"/>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lastRenderedPageBreak/>
        <w:t>保障网络访问和服务的基本安全</w:t>
      </w:r>
    </w:p>
    <w:p w14:paraId="48067F5E" w14:textId="70DE07C4" w:rsidR="00D70B63" w:rsidRDefault="00A420CC">
      <w:pPr>
        <w:pStyle w:val="aa"/>
        <w:adjustRightInd w:val="0"/>
        <w:snapToGrid w:val="0"/>
        <w:spacing w:before="60" w:after="60"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t>为了保障网络访问和服务的基本安全，我们需要收集您的设备信息（包括设备型号、操作系统版本、</w:t>
      </w:r>
      <w:r>
        <w:rPr>
          <w:rFonts w:ascii="Times New Roman" w:eastAsia="华文仿宋" w:hAnsi="Times New Roman" w:cs="Times New Roman" w:hint="eastAsia"/>
        </w:rPr>
        <w:t>Mac</w:t>
      </w:r>
      <w:r>
        <w:rPr>
          <w:rFonts w:ascii="Times New Roman" w:eastAsia="华文仿宋" w:hAnsi="Times New Roman" w:cs="Times New Roman" w:hint="eastAsia"/>
        </w:rPr>
        <w:t>地址、唯一设备标识符、信号强度）、软件信息（软件的版本号、浏览器类型）、</w:t>
      </w:r>
      <w:r>
        <w:rPr>
          <w:rFonts w:ascii="Times New Roman" w:eastAsia="华文仿宋" w:hAnsi="Times New Roman" w:cs="Times New Roman" w:hint="eastAsia"/>
        </w:rPr>
        <w:t>IP</w:t>
      </w:r>
      <w:r>
        <w:rPr>
          <w:rFonts w:ascii="Times New Roman" w:eastAsia="华文仿宋" w:hAnsi="Times New Roman" w:cs="Times New Roman" w:hint="eastAsia"/>
        </w:rPr>
        <w:t>地址、访问日期和时间、服务日志信息、网络状态、网络延迟、数据包丢失率</w:t>
      </w:r>
      <w:del w:id="84" w:author="Microsoft 帐户" w:date="2021-04-15T09:40:00Z">
        <w:r w:rsidDel="004A5CDF">
          <w:rPr>
            <w:rFonts w:ascii="Times New Roman" w:eastAsia="华文仿宋" w:hAnsi="Times New Roman" w:cs="Times New Roman" w:hint="eastAsia"/>
          </w:rPr>
          <w:delText>、【</w:delText>
        </w:r>
        <w:r w:rsidDel="004A5CDF">
          <w:rPr>
            <w:rFonts w:ascii="Times New Roman" w:eastAsia="华文仿宋" w:hAnsi="Times New Roman" w:cs="Times New Roman" w:hint="eastAsia"/>
          </w:rPr>
          <w:delText xml:space="preserve">  </w:delText>
        </w:r>
        <w:r w:rsidDel="004A5CDF">
          <w:rPr>
            <w:rFonts w:ascii="Times New Roman" w:eastAsia="华文仿宋" w:hAnsi="Times New Roman" w:cs="Times New Roman" w:hint="eastAsia"/>
          </w:rPr>
          <w:delText>】</w:delText>
        </w:r>
      </w:del>
      <w:r>
        <w:rPr>
          <w:rFonts w:ascii="Times New Roman" w:eastAsia="华文仿宋" w:hAnsi="Times New Roman" w:cs="Times New Roman" w:hint="eastAsia"/>
        </w:rPr>
        <w:t>。我们收集您的上述信息是为了保障网络访问和应用运行安全，如您拒绝提供这类信息，您将无法正常使用我们的服务。</w:t>
      </w:r>
    </w:p>
    <w:p w14:paraId="3C511563" w14:textId="77777777" w:rsidR="00D70B63" w:rsidRDefault="00D70B63">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p>
    <w:p w14:paraId="0DAE4172" w14:textId="77777777" w:rsidR="00D70B63" w:rsidRDefault="00A420CC">
      <w:pPr>
        <w:pStyle w:val="aa"/>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t>扩展业务功能中收集您个人信息的情形</w:t>
      </w:r>
    </w:p>
    <w:p w14:paraId="71117B04"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健康评测</w:t>
      </w:r>
    </w:p>
    <w:p w14:paraId="46A94908" w14:textId="77777777"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健康评测服务时，我们将根据您选择的健康评测类型收集您对相关问卷问题的答复。如您不同意我们收集这类信息，我们将无法向您提供健康评测服务并向您普及健康知识，但不影响您正常使用我们提供的其他服务。</w:t>
      </w:r>
    </w:p>
    <w:p w14:paraId="6763860E"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健康医疗资讯</w:t>
      </w:r>
    </w:p>
    <w:p w14:paraId="701AB23B" w14:textId="272662EB"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t>当您浏览、阅读健康医疗资讯时，我们将收集您的</w:t>
      </w:r>
      <w:r>
        <w:rPr>
          <w:rFonts w:ascii="Times New Roman" w:eastAsia="华文仿宋" w:hAnsi="Times New Roman" w:cs="Times New Roman" w:hint="eastAsia"/>
          <w:b/>
          <w:bCs/>
          <w:color w:val="000000" w:themeColor="text1"/>
        </w:rPr>
        <w:t>浏览记录</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收藏列表</w:t>
      </w:r>
      <w:del w:id="85" w:author="Microsoft 帐户" w:date="2021-04-15T09:40:00Z">
        <w:r w:rsidDel="004A5CDF">
          <w:rPr>
            <w:rFonts w:ascii="Times New Roman" w:eastAsia="华文仿宋" w:hAnsi="Times New Roman" w:cs="Times New Roman" w:hint="eastAsia"/>
            <w:color w:val="000000" w:themeColor="text1"/>
          </w:rPr>
          <w:delText>、【</w:delText>
        </w:r>
        <w:r w:rsidDel="004A5CDF">
          <w:rPr>
            <w:rFonts w:ascii="Times New Roman" w:eastAsia="华文仿宋" w:hAnsi="Times New Roman" w:cs="Times New Roman" w:hint="eastAsia"/>
            <w:color w:val="000000" w:themeColor="text1"/>
          </w:rPr>
          <w:delText xml:space="preserve">  </w:delText>
        </w:r>
        <w:r w:rsidDel="004A5CDF">
          <w:rPr>
            <w:rFonts w:ascii="Times New Roman" w:eastAsia="华文仿宋" w:hAnsi="Times New Roman" w:cs="Times New Roman" w:hint="eastAsia"/>
            <w:color w:val="000000" w:themeColor="text1"/>
          </w:rPr>
          <w:delText>】</w:delText>
        </w:r>
      </w:del>
      <w:r>
        <w:rPr>
          <w:rFonts w:ascii="Times New Roman" w:eastAsia="华文仿宋" w:hAnsi="Times New Roman" w:cs="Times New Roman" w:hint="eastAsia"/>
          <w:color w:val="000000" w:themeColor="text1"/>
        </w:rPr>
        <w:t>，并将其与您在使用远盟集团产品或服务过程中产生的信息（如您享受远盟集团服务的经历</w:t>
      </w:r>
      <w:del w:id="86" w:author="Microsoft 帐户" w:date="2021-04-15T09:40:00Z">
        <w:r w:rsidDel="004A5CDF">
          <w:rPr>
            <w:rFonts w:ascii="Times New Roman" w:eastAsia="华文仿宋" w:hAnsi="Times New Roman" w:cs="Times New Roman" w:hint="eastAsia"/>
            <w:color w:val="000000" w:themeColor="text1"/>
          </w:rPr>
          <w:delText>、</w:delText>
        </w:r>
        <w:r w:rsidDel="004A5CDF">
          <w:rPr>
            <w:rFonts w:ascii="Times New Roman" w:eastAsia="华文仿宋" w:hAnsi="Times New Roman" w:cs="Times New Roman"/>
            <w:color w:val="000000" w:themeColor="text1"/>
          </w:rPr>
          <w:delText>【</w:delText>
        </w:r>
        <w:r w:rsidDel="004A5CDF">
          <w:rPr>
            <w:rFonts w:ascii="Times New Roman" w:eastAsia="华文仿宋" w:hAnsi="Times New Roman" w:cs="Times New Roman"/>
            <w:color w:val="000000" w:themeColor="text1"/>
          </w:rPr>
          <w:delText xml:space="preserve">  </w:delText>
        </w:r>
        <w:r w:rsidDel="004A5CDF">
          <w:rPr>
            <w:rFonts w:ascii="Times New Roman" w:eastAsia="华文仿宋" w:hAnsi="Times New Roman" w:cs="Times New Roman"/>
            <w:color w:val="000000" w:themeColor="text1"/>
          </w:rPr>
          <w:delText>】</w:delText>
        </w:r>
      </w:del>
      <w:r>
        <w:rPr>
          <w:rFonts w:ascii="Times New Roman" w:eastAsia="华文仿宋" w:hAnsi="Times New Roman" w:cs="Times New Roman" w:hint="eastAsia"/>
          <w:color w:val="000000" w:themeColor="text1"/>
        </w:rPr>
        <w:t>）相结合</w:t>
      </w:r>
      <w:r>
        <w:rPr>
          <w:rFonts w:ascii="Times New Roman" w:eastAsia="华文仿宋" w:hAnsi="Times New Roman" w:cs="Times New Roman"/>
          <w:color w:val="000000" w:themeColor="text1"/>
        </w:rPr>
        <w:t>，进行数据分析以形成用户画像，从而能够</w:t>
      </w:r>
      <w:r>
        <w:rPr>
          <w:rFonts w:ascii="Times New Roman" w:eastAsia="华文仿宋" w:hAnsi="Times New Roman" w:cs="Times New Roman" w:hint="eastAsia"/>
          <w:color w:val="000000" w:themeColor="text1"/>
        </w:rPr>
        <w:t>向您提供更符合您个性化需求的信息展示与推送服务</w:t>
      </w:r>
      <w:del w:id="87" w:author="Microsoft 帐户" w:date="2021-04-15T09:40:00Z">
        <w:r w:rsidDel="004A5CDF">
          <w:rPr>
            <w:rFonts w:ascii="Times New Roman" w:eastAsia="华文仿宋" w:hAnsi="Times New Roman" w:cs="Times New Roman"/>
            <w:color w:val="000000" w:themeColor="text1"/>
          </w:rPr>
          <w:delText>、【</w:delText>
        </w:r>
        <w:r w:rsidDel="004A5CDF">
          <w:rPr>
            <w:rFonts w:ascii="Times New Roman" w:eastAsia="华文仿宋" w:hAnsi="Times New Roman" w:cs="Times New Roman"/>
            <w:color w:val="000000" w:themeColor="text1"/>
          </w:rPr>
          <w:delText xml:space="preserve">  </w:delText>
        </w:r>
        <w:r w:rsidDel="004A5CDF">
          <w:rPr>
            <w:rFonts w:ascii="Times New Roman" w:eastAsia="华文仿宋" w:hAnsi="Times New Roman" w:cs="Times New Roman"/>
            <w:color w:val="000000" w:themeColor="text1"/>
          </w:rPr>
          <w:delText>】</w:delText>
        </w:r>
      </w:del>
      <w:r>
        <w:rPr>
          <w:rFonts w:ascii="Times New Roman" w:eastAsia="华文仿宋" w:hAnsi="Times New Roman" w:cs="Times New Roman"/>
          <w:color w:val="000000" w:themeColor="text1"/>
        </w:rPr>
        <w:t>。</w:t>
      </w:r>
    </w:p>
    <w:p w14:paraId="4B3477E5"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珊瑚云课堂</w:t>
      </w:r>
    </w:p>
    <w:p w14:paraId="36E86CC6" w14:textId="77777777"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珊瑚云课堂时，我们将收集您的客户经理工号、您开通的课程、收藏的学习内容、学习进度、学习时长、考试记录、结业证书。如您不同意我们收集这类信息，我们将无法向您提供珊瑚云课堂服务，但不影响您正常使用我们提供的其他服务。</w:t>
      </w:r>
    </w:p>
    <w:p w14:paraId="0DA1C6F1" w14:textId="62ECC8DF" w:rsidR="00D70B63" w:rsidDel="00BE6898" w:rsidRDefault="00A420CC">
      <w:pPr>
        <w:pStyle w:val="aa"/>
        <w:numPr>
          <w:ilvl w:val="0"/>
          <w:numId w:val="7"/>
        </w:numPr>
        <w:adjustRightInd w:val="0"/>
        <w:snapToGrid w:val="0"/>
        <w:spacing w:afterLines="50" w:after="156" w:line="360" w:lineRule="auto"/>
        <w:ind w:firstLineChars="0"/>
        <w:rPr>
          <w:del w:id="88" w:author="Microsoft 帐户" w:date="2021-04-15T14:20:00Z"/>
          <w:rFonts w:ascii="Times New Roman" w:eastAsia="华文仿宋" w:hAnsi="Times New Roman" w:cs="Times New Roman"/>
          <w:b/>
          <w:bCs/>
          <w:color w:val="000000" w:themeColor="text1"/>
        </w:rPr>
      </w:pPr>
      <w:commentRangeStart w:id="89"/>
      <w:del w:id="90" w:author="Microsoft 帐户" w:date="2021-04-15T14:20:00Z">
        <w:r w:rsidDel="00BE6898">
          <w:rPr>
            <w:rFonts w:ascii="Times New Roman" w:eastAsia="华文仿宋" w:hAnsi="Times New Roman" w:cs="Times New Roman" w:hint="eastAsia"/>
            <w:b/>
            <w:bCs/>
            <w:color w:val="000000" w:themeColor="text1"/>
          </w:rPr>
          <w:delText>健康管理师</w:delText>
        </w:r>
      </w:del>
    </w:p>
    <w:p w14:paraId="1259CB51" w14:textId="22B86CBF" w:rsidR="00D70B63" w:rsidDel="00BE6898" w:rsidRDefault="00A420CC">
      <w:pPr>
        <w:adjustRightInd w:val="0"/>
        <w:snapToGrid w:val="0"/>
        <w:spacing w:afterLines="50" w:after="156" w:line="360" w:lineRule="auto"/>
        <w:rPr>
          <w:del w:id="91" w:author="Microsoft 帐户" w:date="2021-04-15T14:20:00Z"/>
          <w:rFonts w:ascii="Times New Roman" w:eastAsia="华文仿宋" w:hAnsi="Times New Roman" w:cs="Times New Roman"/>
          <w:color w:val="000000" w:themeColor="text1"/>
        </w:rPr>
      </w:pPr>
      <w:del w:id="92" w:author="Microsoft 帐户" w:date="2021-04-15T14:20:00Z">
        <w:r w:rsidDel="00BE6898">
          <w:rPr>
            <w:rFonts w:ascii="Times New Roman" w:eastAsia="华文仿宋" w:hAnsi="Times New Roman" w:cs="Times New Roman" w:hint="eastAsia"/>
            <w:color w:val="000000" w:themeColor="text1"/>
          </w:rPr>
          <w:delText>当您参加健康管理师培训时，我们将收集您的【</w:delText>
        </w:r>
        <w:r w:rsidDel="00BE6898">
          <w:rPr>
            <w:rFonts w:ascii="Times New Roman" w:eastAsia="华文仿宋" w:hAnsi="Times New Roman" w:cs="Times New Roman" w:hint="eastAsia"/>
            <w:color w:val="000000" w:themeColor="text1"/>
          </w:rPr>
          <w:delText xml:space="preserve">  </w:delText>
        </w:r>
        <w:r w:rsidDel="00BE6898">
          <w:rPr>
            <w:rFonts w:ascii="Times New Roman" w:eastAsia="华文仿宋" w:hAnsi="Times New Roman" w:cs="Times New Roman" w:hint="eastAsia"/>
            <w:color w:val="000000" w:themeColor="text1"/>
          </w:rPr>
          <w:delText>】。如您不同意我们收集这类</w:delText>
        </w:r>
        <w:r w:rsidDel="00BE6898">
          <w:rPr>
            <w:rFonts w:ascii="Times New Roman" w:eastAsia="华文仿宋" w:hAnsi="Times New Roman" w:cs="Times New Roman" w:hint="eastAsia"/>
            <w:color w:val="000000" w:themeColor="text1"/>
          </w:rPr>
          <w:lastRenderedPageBreak/>
          <w:delText>信息，您将无法通过远盟普惠服务平台参加健康管理师培训，但不影响您正常使用我们提供的其他服务。</w:delText>
        </w:r>
      </w:del>
    </w:p>
    <w:p w14:paraId="19D9AC02" w14:textId="4828A037" w:rsidR="00D70B63" w:rsidDel="00BE6898" w:rsidRDefault="00A420CC">
      <w:pPr>
        <w:pStyle w:val="aa"/>
        <w:adjustRightInd w:val="0"/>
        <w:snapToGrid w:val="0"/>
        <w:spacing w:afterLines="50" w:after="156" w:line="360" w:lineRule="auto"/>
        <w:ind w:firstLineChars="0" w:firstLine="0"/>
        <w:rPr>
          <w:del w:id="93" w:author="Microsoft 帐户" w:date="2021-04-15T14:20:00Z"/>
          <w:rFonts w:ascii="Times New Roman" w:eastAsia="华文仿宋" w:hAnsi="Times New Roman" w:cs="Times New Roman"/>
          <w:color w:val="000000" w:themeColor="text1"/>
        </w:rPr>
      </w:pPr>
      <w:del w:id="94" w:author="Microsoft 帐户" w:date="2021-04-15T14:20:00Z">
        <w:r w:rsidDel="00BE6898">
          <w:rPr>
            <w:rFonts w:ascii="Times New Roman" w:eastAsia="华文仿宋" w:hAnsi="Times New Roman" w:cs="Times New Roman" w:hint="eastAsia"/>
            <w:b/>
            <w:bCs/>
            <w:color w:val="000000" w:themeColor="text1"/>
          </w:rPr>
          <w:delText>请您知悉，健康管理师培训服务的提供者为接入远盟普惠服务平台的</w:delText>
        </w:r>
        <w:bookmarkStart w:id="95" w:name="OLE_LINK2"/>
        <w:r w:rsidDel="00BE6898">
          <w:rPr>
            <w:rFonts w:ascii="Times New Roman" w:eastAsia="华文仿宋" w:hAnsi="Times New Roman" w:cs="Times New Roman" w:hint="eastAsia"/>
            <w:b/>
            <w:bCs/>
            <w:color w:val="000000" w:themeColor="text1"/>
          </w:rPr>
          <w:delText>枢问课堂</w:delText>
        </w:r>
        <w:bookmarkEnd w:id="95"/>
        <w:r w:rsidDel="00BE6898">
          <w:rPr>
            <w:rFonts w:ascii="Times New Roman" w:eastAsia="华文仿宋" w:hAnsi="Times New Roman" w:cs="Times New Roman" w:hint="eastAsia"/>
            <w:b/>
            <w:bCs/>
            <w:color w:val="000000" w:themeColor="text1"/>
          </w:rPr>
          <w:delText>提供。当您通过远盟普惠服务平台访问枢问课堂、使用其培训服务时，将由枢问课堂按照其</w:delText>
        </w:r>
        <w:commentRangeStart w:id="96"/>
        <w:r w:rsidDel="00BE6898">
          <w:rPr>
            <w:rFonts w:ascii="Times New Roman" w:eastAsia="华文仿宋" w:hAnsi="Times New Roman" w:cs="Times New Roman" w:hint="eastAsia"/>
            <w:b/>
            <w:bCs/>
            <w:color w:val="000000" w:themeColor="text1"/>
          </w:rPr>
          <w:delText>《隐私政策》</w:delText>
        </w:r>
        <w:commentRangeEnd w:id="96"/>
        <w:r w:rsidDel="00BE6898">
          <w:commentReference w:id="96"/>
        </w:r>
        <w:r w:rsidDel="00BE6898">
          <w:rPr>
            <w:rFonts w:ascii="Times New Roman" w:eastAsia="华文仿宋" w:hAnsi="Times New Roman" w:cs="Times New Roman" w:hint="eastAsia"/>
            <w:b/>
            <w:bCs/>
            <w:color w:val="000000" w:themeColor="text1"/>
          </w:rPr>
          <w:delText>收集、使用、保存、共享及通过其他方式处理您的个人信息，而不受本隐私的约束。</w:delText>
        </w:r>
        <w:commentRangeStart w:id="97"/>
        <w:r w:rsidDel="00BE6898">
          <w:rPr>
            <w:rFonts w:ascii="Times New Roman" w:eastAsia="华文仿宋" w:hAnsi="Times New Roman" w:cs="Times New Roman" w:hint="eastAsia"/>
            <w:b/>
            <w:bCs/>
            <w:color w:val="000000" w:themeColor="text1"/>
          </w:rPr>
          <w:delText>我们会努力要求枢问课堂对您的个人信息采取保护措施，建议您在使用枢问课堂的服务前，详细了解其隐私政策的情况。</w:delText>
        </w:r>
        <w:commentRangeEnd w:id="97"/>
        <w:r w:rsidDel="00BE6898">
          <w:commentReference w:id="97"/>
        </w:r>
        <w:commentRangeEnd w:id="89"/>
        <w:r w:rsidR="00E97A31" w:rsidDel="00BE6898">
          <w:rPr>
            <w:rStyle w:val="a9"/>
          </w:rPr>
          <w:commentReference w:id="89"/>
        </w:r>
      </w:del>
    </w:p>
    <w:p w14:paraId="02DF0CEF"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健康档案</w:t>
      </w:r>
    </w:p>
    <w:p w14:paraId="41FFCF24" w14:textId="77777777" w:rsidR="00D70B63" w:rsidRDefault="00A420CC">
      <w:pPr>
        <w:pStyle w:val="aa"/>
        <w:numPr>
          <w:ilvl w:val="255"/>
          <w:numId w:val="0"/>
        </w:num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如您需要完善您的个人健康档案，您需要向我们提供您的姓名、出生日期、国籍、民族、出生地、教育程度、</w:t>
      </w:r>
      <w:r>
        <w:rPr>
          <w:rFonts w:ascii="Times New Roman" w:eastAsia="华文仿宋" w:hAnsi="Times New Roman" w:cs="Times New Roman" w:hint="eastAsia"/>
          <w:b/>
          <w:bCs/>
          <w:color w:val="000000" w:themeColor="text1"/>
        </w:rPr>
        <w:t>婚姻状况</w:t>
      </w:r>
      <w:r>
        <w:rPr>
          <w:rFonts w:ascii="Times New Roman" w:eastAsia="华文仿宋" w:hAnsi="Times New Roman" w:cs="Times New Roman" w:hint="eastAsia"/>
          <w:color w:val="000000" w:themeColor="text1"/>
        </w:rPr>
        <w:t>、日常活动强度、血型、</w:t>
      </w:r>
      <w:r>
        <w:rPr>
          <w:rFonts w:ascii="Times New Roman" w:eastAsia="华文仿宋" w:hAnsi="Times New Roman" w:cs="Times New Roman" w:hint="eastAsia"/>
          <w:color w:val="000000" w:themeColor="text1"/>
        </w:rPr>
        <w:t>RH</w:t>
      </w:r>
      <w:r>
        <w:rPr>
          <w:rFonts w:ascii="Times New Roman" w:eastAsia="华文仿宋" w:hAnsi="Times New Roman" w:cs="Times New Roman" w:hint="eastAsia"/>
          <w:color w:val="000000" w:themeColor="text1"/>
        </w:rPr>
        <w:t>血型。如您不提供这类信息，我们将无法为您建立个人健康档案，但不影响您正常使用我们的其他服务。</w:t>
      </w:r>
    </w:p>
    <w:p w14:paraId="0DBA7944" w14:textId="77777777"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客户服务</w:t>
      </w:r>
    </w:p>
    <w:p w14:paraId="45CAE05F" w14:textId="35EAD38F" w:rsidR="00D70B63" w:rsidRDefault="00A420CC">
      <w:pPr>
        <w:pStyle w:val="aa"/>
        <w:tabs>
          <w:tab w:val="left" w:pos="6000"/>
        </w:tabs>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在您通过“意见反馈”页面或本隐私政策载明的方式向我们提出管理个人信息及服务相关的请求、投诉或建议时，为便于与您联系、尽快帮助您解决问题或记录相关问题的处理方案及结果，我们可能会收集您与我们的</w:t>
      </w:r>
      <w:r>
        <w:rPr>
          <w:rFonts w:ascii="Times New Roman" w:eastAsia="华文仿宋" w:hAnsi="Times New Roman" w:cs="Times New Roman" w:hint="eastAsia"/>
          <w:b/>
          <w:bCs/>
          <w:color w:val="000000" w:themeColor="text1"/>
        </w:rPr>
        <w:t>通信或通话记录</w:t>
      </w:r>
      <w:r>
        <w:rPr>
          <w:rFonts w:ascii="Times New Roman" w:eastAsia="华文仿宋" w:hAnsi="Times New Roman" w:cs="Times New Roman" w:hint="eastAsia"/>
          <w:color w:val="000000" w:themeColor="text1"/>
        </w:rPr>
        <w:t>、您提供的联系方式信息、您为了证明相关事实提供的信息</w:t>
      </w:r>
      <w:del w:id="98" w:author="Microsoft 帐户" w:date="2021-04-15T09:47:00Z">
        <w:r w:rsidDel="004E55F1">
          <w:rPr>
            <w:rFonts w:ascii="Times New Roman" w:eastAsia="华文仿宋" w:hAnsi="Times New Roman" w:cs="Times New Roman" w:hint="eastAsia"/>
            <w:color w:val="000000" w:themeColor="text1"/>
          </w:rPr>
          <w:delText>、</w:delText>
        </w:r>
        <w:commentRangeStart w:id="99"/>
        <w:r w:rsidDel="004E55F1">
          <w:rPr>
            <w:rFonts w:ascii="Times New Roman" w:eastAsia="华文仿宋" w:hAnsi="Times New Roman" w:cs="Times New Roman" w:hint="eastAsia"/>
            <w:color w:val="000000" w:themeColor="text1"/>
          </w:rPr>
          <w:delText>【</w:delText>
        </w:r>
        <w:r w:rsidDel="004E55F1">
          <w:rPr>
            <w:rFonts w:ascii="Times New Roman" w:eastAsia="华文仿宋" w:hAnsi="Times New Roman" w:cs="Times New Roman" w:hint="eastAsia"/>
            <w:color w:val="000000" w:themeColor="text1"/>
          </w:rPr>
          <w:delText xml:space="preserve">  </w:delText>
        </w:r>
        <w:r w:rsidDel="004E55F1">
          <w:rPr>
            <w:rFonts w:ascii="Times New Roman" w:eastAsia="华文仿宋" w:hAnsi="Times New Roman" w:cs="Times New Roman" w:hint="eastAsia"/>
            <w:color w:val="000000" w:themeColor="text1"/>
          </w:rPr>
          <w:delText>】</w:delText>
        </w:r>
        <w:commentRangeEnd w:id="99"/>
        <w:r w:rsidDel="004E55F1">
          <w:commentReference w:id="99"/>
        </w:r>
      </w:del>
      <w:r>
        <w:rPr>
          <w:rFonts w:ascii="Times New Roman" w:eastAsia="华文仿宋" w:hAnsi="Times New Roman" w:cs="Times New Roman" w:hint="eastAsia"/>
          <w:color w:val="000000" w:themeColor="text1"/>
        </w:rPr>
        <w:t>。我们收集上述信息是为了完成客户服务，如您不提供上述信息，您的请求、投诉或建议可能无法得到及时、有效处理，但不影响您正常使用我们的其他服务。</w:t>
      </w:r>
      <w:r>
        <w:rPr>
          <w:rFonts w:ascii="Times New Roman" w:eastAsia="华文仿宋" w:hAnsi="Times New Roman" w:cs="Times New Roman" w:hint="eastAsia"/>
          <w:color w:val="000000" w:themeColor="text1"/>
        </w:rPr>
        <w:t xml:space="preserve"> </w:t>
      </w:r>
    </w:p>
    <w:p w14:paraId="2E29BD7F" w14:textId="77777777" w:rsidR="00D70B63" w:rsidRDefault="00A420CC">
      <w:pPr>
        <w:pStyle w:val="aa"/>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t>其他情况</w:t>
      </w:r>
    </w:p>
    <w:p w14:paraId="12577CF8" w14:textId="77777777" w:rsidR="00D70B63" w:rsidRDefault="00A420CC">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t>根据相关法律规定及国家标准，以下情形中，我们可能会收集、使用您的相关个人信息而无需征求您的授权同意：</w:t>
      </w:r>
    </w:p>
    <w:p w14:paraId="4161E2AD"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与个人信息控制者履行法律规定的义务相关的；</w:t>
      </w:r>
    </w:p>
    <w:p w14:paraId="6341E39B"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与国家安全</w:t>
      </w:r>
      <w:r>
        <w:rPr>
          <w:rFonts w:ascii="华文仿宋" w:eastAsia="华文仿宋" w:hAnsi="华文仿宋" w:hint="eastAsia"/>
          <w:sz w:val="24"/>
          <w:szCs w:val="24"/>
        </w:rPr>
        <w:t>、</w:t>
      </w:r>
      <w:r>
        <w:rPr>
          <w:rFonts w:ascii="华文仿宋" w:eastAsia="华文仿宋" w:hAnsi="华文仿宋"/>
          <w:sz w:val="24"/>
          <w:szCs w:val="24"/>
        </w:rPr>
        <w:t>国防安全直接相关的</w:t>
      </w:r>
      <w:r>
        <w:rPr>
          <w:rFonts w:ascii="华文仿宋" w:eastAsia="华文仿宋" w:hAnsi="华文仿宋" w:hint="eastAsia"/>
          <w:sz w:val="24"/>
          <w:szCs w:val="24"/>
        </w:rPr>
        <w:t>；</w:t>
      </w:r>
    </w:p>
    <w:p w14:paraId="71C5AC90"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lastRenderedPageBreak/>
        <w:t>与公共安全</w:t>
      </w:r>
      <w:r>
        <w:rPr>
          <w:rFonts w:ascii="华文仿宋" w:eastAsia="华文仿宋" w:hAnsi="华文仿宋" w:hint="eastAsia"/>
          <w:sz w:val="24"/>
          <w:szCs w:val="24"/>
        </w:rPr>
        <w:t>、</w:t>
      </w:r>
      <w:r>
        <w:rPr>
          <w:rFonts w:ascii="华文仿宋" w:eastAsia="华文仿宋" w:hAnsi="华文仿宋"/>
          <w:sz w:val="24"/>
          <w:szCs w:val="24"/>
        </w:rPr>
        <w:t>公共卫生</w:t>
      </w:r>
      <w:r>
        <w:rPr>
          <w:rFonts w:ascii="华文仿宋" w:eastAsia="华文仿宋" w:hAnsi="华文仿宋" w:hint="eastAsia"/>
          <w:sz w:val="24"/>
          <w:szCs w:val="24"/>
        </w:rPr>
        <w:t>、</w:t>
      </w:r>
      <w:r>
        <w:rPr>
          <w:rFonts w:ascii="华文仿宋" w:eastAsia="华文仿宋" w:hAnsi="华文仿宋"/>
          <w:sz w:val="24"/>
          <w:szCs w:val="24"/>
        </w:rPr>
        <w:t>重大公共利益直接相关的</w:t>
      </w:r>
      <w:r>
        <w:rPr>
          <w:rFonts w:ascii="华文仿宋" w:eastAsia="华文仿宋" w:hAnsi="华文仿宋" w:hint="eastAsia"/>
          <w:sz w:val="24"/>
          <w:szCs w:val="24"/>
        </w:rPr>
        <w:t>；</w:t>
      </w:r>
    </w:p>
    <w:p w14:paraId="477A08CC"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与刑事侦查</w:t>
      </w:r>
      <w:r>
        <w:rPr>
          <w:rFonts w:ascii="华文仿宋" w:eastAsia="华文仿宋" w:hAnsi="华文仿宋" w:hint="eastAsia"/>
          <w:sz w:val="24"/>
          <w:szCs w:val="24"/>
        </w:rPr>
        <w:t>、</w:t>
      </w:r>
      <w:r>
        <w:rPr>
          <w:rFonts w:ascii="华文仿宋" w:eastAsia="华文仿宋" w:hAnsi="华文仿宋"/>
          <w:sz w:val="24"/>
          <w:szCs w:val="24"/>
        </w:rPr>
        <w:t>起诉</w:t>
      </w:r>
      <w:r>
        <w:rPr>
          <w:rFonts w:ascii="华文仿宋" w:eastAsia="华文仿宋" w:hAnsi="华文仿宋" w:hint="eastAsia"/>
          <w:sz w:val="24"/>
          <w:szCs w:val="24"/>
        </w:rPr>
        <w:t>、</w:t>
      </w:r>
      <w:r>
        <w:rPr>
          <w:rFonts w:ascii="华文仿宋" w:eastAsia="华文仿宋" w:hAnsi="华文仿宋"/>
          <w:sz w:val="24"/>
          <w:szCs w:val="24"/>
        </w:rPr>
        <w:t>审批和判决执行等直接相关的</w:t>
      </w:r>
      <w:r>
        <w:rPr>
          <w:rFonts w:ascii="华文仿宋" w:eastAsia="华文仿宋" w:hAnsi="华文仿宋" w:hint="eastAsia"/>
          <w:sz w:val="24"/>
          <w:szCs w:val="24"/>
        </w:rPr>
        <w:t>；</w:t>
      </w:r>
    </w:p>
    <w:p w14:paraId="2FB056F2"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出于维护个人信息主体或其他个人的生命</w:t>
      </w:r>
      <w:r>
        <w:rPr>
          <w:rFonts w:ascii="华文仿宋" w:eastAsia="华文仿宋" w:hAnsi="华文仿宋" w:hint="eastAsia"/>
          <w:sz w:val="24"/>
          <w:szCs w:val="24"/>
        </w:rPr>
        <w:t>、</w:t>
      </w:r>
      <w:r>
        <w:rPr>
          <w:rFonts w:ascii="华文仿宋" w:eastAsia="华文仿宋" w:hAnsi="华文仿宋"/>
          <w:sz w:val="24"/>
          <w:szCs w:val="24"/>
        </w:rPr>
        <w:t>财产等重大合法权益但又很难得到本人授权同意的</w:t>
      </w:r>
      <w:r>
        <w:rPr>
          <w:rFonts w:ascii="华文仿宋" w:eastAsia="华文仿宋" w:hAnsi="华文仿宋" w:hint="eastAsia"/>
          <w:sz w:val="24"/>
          <w:szCs w:val="24"/>
        </w:rPr>
        <w:t>；</w:t>
      </w:r>
    </w:p>
    <w:p w14:paraId="1B045DC7"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所涉及的个人信息是个人信息主体自行向社会公众公开的</w:t>
      </w:r>
      <w:r>
        <w:rPr>
          <w:rFonts w:ascii="华文仿宋" w:eastAsia="华文仿宋" w:hAnsi="华文仿宋" w:hint="eastAsia"/>
          <w:sz w:val="24"/>
          <w:szCs w:val="24"/>
        </w:rPr>
        <w:t>；</w:t>
      </w:r>
    </w:p>
    <w:p w14:paraId="118E694C"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根据个人信息主体要求签订和履行合同所必须的</w:t>
      </w:r>
      <w:r>
        <w:rPr>
          <w:rFonts w:ascii="华文仿宋" w:eastAsia="华文仿宋" w:hAnsi="华文仿宋" w:hint="eastAsia"/>
          <w:sz w:val="24"/>
          <w:szCs w:val="24"/>
        </w:rPr>
        <w:t>；</w:t>
      </w:r>
    </w:p>
    <w:p w14:paraId="1F6A3F76"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从合法公开披露的信息中收集个人信息的</w:t>
      </w:r>
      <w:r>
        <w:rPr>
          <w:rFonts w:ascii="华文仿宋" w:eastAsia="华文仿宋" w:hAnsi="华文仿宋" w:hint="eastAsia"/>
          <w:sz w:val="24"/>
          <w:szCs w:val="24"/>
        </w:rPr>
        <w:t>，</w:t>
      </w:r>
      <w:r>
        <w:rPr>
          <w:rFonts w:ascii="华文仿宋" w:eastAsia="华文仿宋" w:hAnsi="华文仿宋"/>
          <w:sz w:val="24"/>
          <w:szCs w:val="24"/>
        </w:rPr>
        <w:t>如合法的新闻报道</w:t>
      </w:r>
      <w:r>
        <w:rPr>
          <w:rFonts w:ascii="华文仿宋" w:eastAsia="华文仿宋" w:hAnsi="华文仿宋" w:hint="eastAsia"/>
          <w:sz w:val="24"/>
          <w:szCs w:val="24"/>
        </w:rPr>
        <w:t>、</w:t>
      </w:r>
      <w:r>
        <w:rPr>
          <w:rFonts w:ascii="华文仿宋" w:eastAsia="华文仿宋" w:hAnsi="华文仿宋"/>
          <w:sz w:val="24"/>
          <w:szCs w:val="24"/>
        </w:rPr>
        <w:t>政府信息公开等渠道</w:t>
      </w:r>
      <w:r>
        <w:rPr>
          <w:rFonts w:ascii="华文仿宋" w:eastAsia="华文仿宋" w:hAnsi="华文仿宋" w:hint="eastAsia"/>
          <w:sz w:val="24"/>
          <w:szCs w:val="24"/>
        </w:rPr>
        <w:t>；</w:t>
      </w:r>
    </w:p>
    <w:p w14:paraId="4A1143D8" w14:textId="77777777"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维护所提供产品或服务的安全稳定运行所必需的</w:t>
      </w:r>
      <w:r>
        <w:rPr>
          <w:rFonts w:ascii="华文仿宋" w:eastAsia="华文仿宋" w:hAnsi="华文仿宋" w:hint="eastAsia"/>
          <w:sz w:val="24"/>
          <w:szCs w:val="24"/>
        </w:rPr>
        <w:t>，</w:t>
      </w:r>
      <w:r>
        <w:rPr>
          <w:rFonts w:ascii="华文仿宋" w:eastAsia="华文仿宋" w:hAnsi="华文仿宋"/>
          <w:sz w:val="24"/>
          <w:szCs w:val="24"/>
        </w:rPr>
        <w:t>如发现</w:t>
      </w:r>
      <w:r>
        <w:rPr>
          <w:rFonts w:ascii="华文仿宋" w:eastAsia="华文仿宋" w:hAnsi="华文仿宋" w:hint="eastAsia"/>
          <w:sz w:val="24"/>
          <w:szCs w:val="24"/>
        </w:rPr>
        <w:t>、</w:t>
      </w:r>
      <w:r>
        <w:rPr>
          <w:rFonts w:ascii="华文仿宋" w:eastAsia="华文仿宋" w:hAnsi="华文仿宋"/>
          <w:sz w:val="24"/>
          <w:szCs w:val="24"/>
        </w:rPr>
        <w:t>处置产品或服务的故障</w:t>
      </w:r>
      <w:r>
        <w:rPr>
          <w:rFonts w:ascii="华文仿宋" w:eastAsia="华文仿宋" w:hAnsi="华文仿宋" w:hint="eastAsia"/>
          <w:sz w:val="24"/>
          <w:szCs w:val="24"/>
        </w:rPr>
        <w:t>。</w:t>
      </w:r>
    </w:p>
    <w:p w14:paraId="1364953B" w14:textId="77777777" w:rsidR="00D70B63" w:rsidRDefault="00D70B63">
      <w:pPr>
        <w:pStyle w:val="aa"/>
        <w:adjustRightInd w:val="0"/>
        <w:snapToGrid w:val="0"/>
        <w:spacing w:afterLines="50" w:after="156" w:line="360" w:lineRule="auto"/>
        <w:ind w:left="420" w:firstLineChars="0" w:firstLine="0"/>
        <w:rPr>
          <w:rFonts w:ascii="Times New Roman" w:eastAsia="华文仿宋" w:hAnsi="Times New Roman" w:cs="Times New Roman"/>
          <w:b/>
          <w:bCs/>
          <w:color w:val="000000" w:themeColor="text1"/>
        </w:rPr>
      </w:pPr>
    </w:p>
    <w:p w14:paraId="14BDB128" w14:textId="77777777"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我们如何保存您的个人信息</w:t>
      </w:r>
    </w:p>
    <w:p w14:paraId="4C421243"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color w:val="000000"/>
        </w:rPr>
        <w:t>我们将在本政策载明的目的所需及法律要求的最短保存期限之内，保存您的个人信息。前述期限届满后，我们将对您的个人信息做删除或匿名化处理。</w:t>
      </w:r>
    </w:p>
    <w:p w14:paraId="1DC3802A"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rPr>
        <w:t>我们</w:t>
      </w:r>
      <w:r>
        <w:rPr>
          <w:rFonts w:ascii="Times New Roman" w:eastAsia="华文仿宋" w:hAnsi="Times New Roman" w:cs="Times New Roman" w:hint="eastAsia"/>
          <w:b/>
          <w:bCs/>
          <w:color w:val="000000" w:themeColor="text1"/>
        </w:rPr>
        <w:t>在中国境内运营过程中收集和产生的个人信息将保存在</w:t>
      </w:r>
      <w:r>
        <w:rPr>
          <w:rFonts w:ascii="Times New Roman" w:eastAsia="华文仿宋" w:hAnsi="Times New Roman" w:cs="Times New Roman"/>
          <w:b/>
          <w:bCs/>
          <w:color w:val="000000" w:themeColor="text1"/>
        </w:rPr>
        <w:t>中国境内</w:t>
      </w:r>
      <w:r>
        <w:rPr>
          <w:rFonts w:ascii="Times New Roman" w:eastAsia="华文仿宋" w:hAnsi="Times New Roman" w:cs="Times New Roman" w:hint="eastAsia"/>
          <w:b/>
          <w:bCs/>
          <w:color w:val="000000" w:themeColor="text1"/>
        </w:rPr>
        <w:t>（为本隐私政策之目的，中国境内不含港澳台地区），以下情形除外：</w:t>
      </w:r>
    </w:p>
    <w:p w14:paraId="70188D58" w14:textId="77777777"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法律有明确规定；</w:t>
      </w:r>
    </w:p>
    <w:p w14:paraId="78F34ABF" w14:textId="77777777"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获得您的明确授权；</w:t>
      </w:r>
    </w:p>
    <w:p w14:paraId="2887833D" w14:textId="77777777"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您要求获取境外服务等个人主动行为。</w:t>
      </w:r>
    </w:p>
    <w:p w14:paraId="71C28CC1" w14:textId="77777777" w:rsidR="00D70B63" w:rsidRDefault="00A420CC">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t>针对以上情形，我们会确保依据本隐私政策以及相关法律规定对您的个人信息提供足够的保护。</w:t>
      </w:r>
    </w:p>
    <w:p w14:paraId="4F9EC0E6"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p>
    <w:p w14:paraId="185B09E7" w14:textId="77777777"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14:paraId="7797AE4B"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lastRenderedPageBreak/>
        <w:t>当您选择使用急救相关服务时，即代表您同意将您的手机号码、</w:t>
      </w:r>
      <w:r>
        <w:rPr>
          <w:rFonts w:ascii="Times New Roman" w:eastAsia="华文仿宋" w:hAnsi="Times New Roman" w:cs="Times New Roman" w:hint="eastAsia"/>
          <w:b/>
          <w:bCs/>
          <w:color w:val="000000"/>
        </w:rPr>
        <w:t>精准地理位置信息、您口述的病症信息、急救车的行驶轨迹、健康信息档案、</w:t>
      </w:r>
      <w:commentRangeStart w:id="100"/>
      <w:r>
        <w:rPr>
          <w:rFonts w:ascii="Times New Roman" w:eastAsia="华文仿宋" w:hAnsi="Times New Roman" w:cs="Times New Roman" w:hint="eastAsia"/>
          <w:b/>
          <w:bCs/>
          <w:color w:val="000000"/>
        </w:rPr>
        <w:t>【</w:t>
      </w:r>
      <w:r>
        <w:rPr>
          <w:rFonts w:ascii="Times New Roman" w:eastAsia="华文仿宋" w:hAnsi="Times New Roman" w:cs="Times New Roman" w:hint="eastAsia"/>
          <w:b/>
          <w:bCs/>
          <w:color w:val="000000"/>
        </w:rPr>
        <w:t xml:space="preserve"> </w:t>
      </w:r>
      <w:r>
        <w:rPr>
          <w:rFonts w:ascii="Times New Roman" w:eastAsia="华文仿宋" w:hAnsi="Times New Roman" w:cs="Times New Roman"/>
          <w:b/>
          <w:bCs/>
          <w:color w:val="000000"/>
        </w:rPr>
        <w:t xml:space="preserve">  </w:t>
      </w:r>
      <w:r>
        <w:rPr>
          <w:rFonts w:ascii="Times New Roman" w:eastAsia="华文仿宋" w:hAnsi="Times New Roman" w:cs="Times New Roman" w:hint="eastAsia"/>
          <w:b/>
          <w:bCs/>
          <w:color w:val="000000"/>
        </w:rPr>
        <w:t>】</w:t>
      </w:r>
      <w:commentRangeEnd w:id="100"/>
      <w:r>
        <w:rPr>
          <w:rStyle w:val="a9"/>
        </w:rPr>
        <w:commentReference w:id="100"/>
      </w:r>
      <w:r>
        <w:rPr>
          <w:rFonts w:ascii="Times New Roman" w:eastAsia="华文仿宋" w:hAnsi="Times New Roman" w:cs="Times New Roman" w:hint="eastAsia"/>
          <w:color w:val="000000"/>
        </w:rPr>
        <w:t>共享至医疗机构，以协助您及时取得救援。</w:t>
      </w:r>
    </w:p>
    <w:p w14:paraId="3DFB265F"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您同意我们为向您提供服务而向我们的关联方或合作伙伴（如医疗机构、救援服务机构）共享您的个人信息。我们的关联方或合伙伙伴无权将您的个人信息用于与本政策所载明的目的无关的其他用途；如要改变个人信息的处理目的，他们将另行征得您的授权同意。我们的合作伙伴包括以下类型：</w:t>
      </w:r>
    </w:p>
    <w:p w14:paraId="66FBE420" w14:textId="77777777" w:rsidR="00D70B63" w:rsidRDefault="00A420CC">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Pr>
          <w:rFonts w:ascii="Times New Roman" w:eastAsia="华文仿宋" w:hAnsi="Times New Roman" w:cs="Times New Roman" w:hint="eastAsia"/>
          <w:color w:val="000000"/>
        </w:rPr>
        <w:t>医疗与救援服务机构。我们需要将您的</w:t>
      </w:r>
      <w:r>
        <w:rPr>
          <w:rFonts w:ascii="Times New Roman" w:eastAsia="华文仿宋" w:hAnsi="Times New Roman" w:cs="Times New Roman" w:hint="eastAsia"/>
          <w:b/>
          <w:bCs/>
          <w:color w:val="000000"/>
        </w:rPr>
        <w:t>身份证号码</w:t>
      </w:r>
      <w:r>
        <w:rPr>
          <w:rFonts w:ascii="Times New Roman" w:eastAsia="华文仿宋" w:hAnsi="Times New Roman" w:cs="Times New Roman" w:hint="eastAsia"/>
          <w:color w:val="000000"/>
        </w:rPr>
        <w:t>、</w:t>
      </w:r>
      <w:r>
        <w:rPr>
          <w:rFonts w:ascii="Times New Roman" w:eastAsia="华文仿宋" w:hAnsi="Times New Roman" w:cs="Times New Roman" w:hint="eastAsia"/>
          <w:b/>
          <w:bCs/>
          <w:color w:val="000000"/>
        </w:rPr>
        <w:t>精准地理位置信息</w:t>
      </w:r>
      <w:r>
        <w:rPr>
          <w:rFonts w:ascii="Times New Roman" w:eastAsia="华文仿宋" w:hAnsi="Times New Roman" w:cs="Times New Roman" w:hint="eastAsia"/>
          <w:color w:val="000000"/>
        </w:rPr>
        <w:t>及与</w:t>
      </w:r>
      <w:r>
        <w:rPr>
          <w:rFonts w:ascii="Times New Roman" w:eastAsia="华文仿宋" w:hAnsi="Times New Roman" w:cs="Times New Roman" w:hint="eastAsia"/>
          <w:b/>
          <w:bCs/>
          <w:color w:val="000000"/>
        </w:rPr>
        <w:t>个人健康医疗相关信息等必要信息</w:t>
      </w:r>
      <w:r>
        <w:rPr>
          <w:rFonts w:ascii="Times New Roman" w:eastAsia="华文仿宋" w:hAnsi="Times New Roman" w:cs="Times New Roman" w:hint="eastAsia"/>
          <w:color w:val="000000"/>
        </w:rPr>
        <w:t>共享给医疗与救援服务机构以向您提供</w:t>
      </w:r>
      <w:r>
        <w:rPr>
          <w:rFonts w:ascii="华文仿宋" w:eastAsia="华文仿宋" w:hAnsi="华文仿宋" w:cs="Times New Roman" w:hint="eastAsia"/>
        </w:rPr>
        <w:t>急救管理与健康管理</w:t>
      </w:r>
      <w:r>
        <w:rPr>
          <w:rFonts w:ascii="华文仿宋" w:eastAsia="华文仿宋" w:hAnsi="华文仿宋" w:hint="eastAsia"/>
        </w:rPr>
        <w:t>服务。</w:t>
      </w:r>
    </w:p>
    <w:p w14:paraId="686B82C1" w14:textId="77777777" w:rsidR="00D70B63" w:rsidRDefault="00A420CC">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Pr>
          <w:rFonts w:ascii="Times New Roman" w:eastAsia="华文仿宋" w:hAnsi="Times New Roman" w:cs="Times New Roman" w:hint="eastAsia"/>
          <w:color w:val="000000"/>
        </w:rPr>
        <w:t>商品或服务提供商</w:t>
      </w:r>
      <w:r>
        <w:rPr>
          <w:rFonts w:ascii="Times New Roman" w:eastAsia="华文仿宋" w:hAnsi="Times New Roman" w:cs="Times New Roman"/>
          <w:color w:val="000000"/>
        </w:rPr>
        <w:t>。我们可能会将您的个人信息共享给支持我们功能的</w:t>
      </w:r>
      <w:r>
        <w:rPr>
          <w:rFonts w:ascii="Times New Roman" w:eastAsia="华文仿宋" w:hAnsi="Times New Roman" w:cs="Times New Roman" w:hint="eastAsia"/>
          <w:color w:val="000000"/>
        </w:rPr>
        <w:t>服务提供商</w:t>
      </w:r>
      <w:r>
        <w:rPr>
          <w:rFonts w:ascii="Times New Roman" w:eastAsia="华文仿宋" w:hAnsi="Times New Roman" w:cs="Times New Roman"/>
          <w:color w:val="000000"/>
        </w:rPr>
        <w:t>。这些支持包括为我们提供基础设施技术服务、数据处理</w:t>
      </w:r>
      <w:r>
        <w:rPr>
          <w:rFonts w:ascii="Times New Roman" w:eastAsia="华文仿宋" w:hAnsi="Times New Roman" w:cs="Times New Roman" w:hint="eastAsia"/>
          <w:color w:val="000000"/>
        </w:rPr>
        <w:t>、挂号合作、优惠购药</w:t>
      </w:r>
      <w:r>
        <w:rPr>
          <w:rFonts w:ascii="Times New Roman" w:eastAsia="华文仿宋" w:hAnsi="Times New Roman" w:cs="Times New Roman"/>
          <w:color w:val="000000"/>
        </w:rPr>
        <w:t>等。我们共享这些信息的目的是</w:t>
      </w:r>
      <w:r>
        <w:rPr>
          <w:rFonts w:ascii="Times New Roman" w:eastAsia="华文仿宋" w:hAnsi="Times New Roman" w:cs="Times New Roman" w:hint="eastAsia"/>
          <w:color w:val="000000"/>
        </w:rPr>
        <w:t>为实现服务所必需</w:t>
      </w:r>
      <w:r>
        <w:rPr>
          <w:rFonts w:ascii="Times New Roman" w:eastAsia="华文仿宋" w:hAnsi="Times New Roman" w:cs="Times New Roman"/>
          <w:color w:val="000000"/>
        </w:rPr>
        <w:t>，比如我们必</w:t>
      </w:r>
      <w:r>
        <w:rPr>
          <w:rFonts w:ascii="Times New Roman" w:eastAsia="华文仿宋" w:hAnsi="Times New Roman" w:cs="Times New Roman" w:hint="eastAsia"/>
          <w:color w:val="000000"/>
        </w:rPr>
        <w:t>需</w:t>
      </w:r>
      <w:r>
        <w:rPr>
          <w:rFonts w:ascii="Times New Roman" w:eastAsia="华文仿宋" w:hAnsi="Times New Roman" w:cs="Times New Roman"/>
          <w:color w:val="000000"/>
        </w:rPr>
        <w:t>与</w:t>
      </w:r>
      <w:r>
        <w:rPr>
          <w:rFonts w:ascii="Times New Roman" w:eastAsia="华文仿宋" w:hAnsi="Times New Roman" w:cs="Times New Roman" w:hint="eastAsia"/>
          <w:color w:val="000000"/>
        </w:rPr>
        <w:t>挂号服务供应商</w:t>
      </w:r>
      <w:r>
        <w:rPr>
          <w:rFonts w:ascii="Times New Roman" w:eastAsia="华文仿宋" w:hAnsi="Times New Roman" w:cs="Times New Roman"/>
          <w:color w:val="000000"/>
        </w:rPr>
        <w:t>共享您的姓名、手机号、身份证</w:t>
      </w:r>
      <w:r>
        <w:rPr>
          <w:rFonts w:ascii="Times New Roman" w:eastAsia="华文仿宋" w:hAnsi="Times New Roman" w:cs="Times New Roman" w:hint="eastAsia"/>
          <w:color w:val="000000"/>
        </w:rPr>
        <w:t>号码</w:t>
      </w:r>
      <w:r>
        <w:rPr>
          <w:rFonts w:ascii="Times New Roman" w:eastAsia="华文仿宋" w:hAnsi="Times New Roman" w:cs="Times New Roman"/>
          <w:color w:val="000000"/>
        </w:rPr>
        <w:t>才能</w:t>
      </w:r>
      <w:r>
        <w:rPr>
          <w:rFonts w:ascii="Times New Roman" w:eastAsia="华文仿宋" w:hAnsi="Times New Roman" w:cs="Times New Roman" w:hint="eastAsia"/>
          <w:color w:val="000000"/>
        </w:rPr>
        <w:t>协助您预约挂号</w:t>
      </w:r>
      <w:r>
        <w:rPr>
          <w:rFonts w:ascii="Times New Roman" w:eastAsia="华文仿宋" w:hAnsi="Times New Roman" w:cs="Times New Roman"/>
          <w:color w:val="000000"/>
        </w:rPr>
        <w:t>；当您</w:t>
      </w:r>
      <w:r>
        <w:rPr>
          <w:rFonts w:ascii="Times New Roman" w:eastAsia="华文仿宋" w:hAnsi="Times New Roman" w:cs="Times New Roman" w:hint="eastAsia"/>
          <w:color w:val="000000"/>
        </w:rPr>
        <w:t>通过远盟普惠服务平台使用优惠购药服务</w:t>
      </w:r>
      <w:r>
        <w:rPr>
          <w:rFonts w:ascii="Times New Roman" w:eastAsia="华文仿宋" w:hAnsi="Times New Roman" w:cs="Times New Roman"/>
          <w:color w:val="000000"/>
        </w:rPr>
        <w:t>时，我们需要将您</w:t>
      </w:r>
      <w:r>
        <w:rPr>
          <w:rFonts w:ascii="Times New Roman" w:eastAsia="华文仿宋" w:hAnsi="Times New Roman" w:cs="Times New Roman" w:hint="eastAsia"/>
          <w:color w:val="000000"/>
        </w:rPr>
        <w:t>的手机号码</w:t>
      </w:r>
      <w:r>
        <w:rPr>
          <w:rFonts w:ascii="Times New Roman" w:eastAsia="华文仿宋" w:hAnsi="Times New Roman" w:cs="Times New Roman"/>
          <w:color w:val="000000"/>
        </w:rPr>
        <w:t>共享给</w:t>
      </w:r>
      <w:r>
        <w:rPr>
          <w:rFonts w:ascii="Times New Roman" w:eastAsia="华文仿宋" w:hAnsi="Times New Roman" w:cs="Times New Roman" w:hint="eastAsia"/>
          <w:color w:val="000000"/>
        </w:rPr>
        <w:t>药品</w:t>
      </w:r>
      <w:r>
        <w:rPr>
          <w:rFonts w:ascii="Times New Roman" w:eastAsia="华文仿宋" w:hAnsi="Times New Roman" w:cs="Times New Roman"/>
          <w:color w:val="000000"/>
        </w:rPr>
        <w:t>供应商</w:t>
      </w:r>
      <w:r>
        <w:rPr>
          <w:rFonts w:ascii="Times New Roman" w:eastAsia="华文仿宋" w:hAnsi="Times New Roman" w:cs="Times New Roman" w:hint="eastAsia"/>
          <w:color w:val="000000"/>
        </w:rPr>
        <w:t>；当您使用视频医生服务时，我们需要将您的手机号码共享给</w:t>
      </w:r>
      <w:commentRangeStart w:id="101"/>
      <w:r>
        <w:rPr>
          <w:rFonts w:ascii="Times New Roman" w:eastAsia="华文仿宋" w:hAnsi="Times New Roman" w:cs="Times New Roman" w:hint="eastAsia"/>
          <w:color w:val="000000"/>
        </w:rPr>
        <w:t>在线医疗服务提供商</w:t>
      </w:r>
      <w:commentRangeEnd w:id="101"/>
      <w:r>
        <w:commentReference w:id="101"/>
      </w:r>
      <w:r>
        <w:rPr>
          <w:rFonts w:ascii="Times New Roman" w:eastAsia="华文仿宋" w:hAnsi="Times New Roman" w:cs="Times New Roman"/>
          <w:color w:val="000000"/>
        </w:rPr>
        <w:t>。</w:t>
      </w:r>
    </w:p>
    <w:p w14:paraId="07C810C1"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您同意我们为构建统一的帐号体系、向您提供一致化服务以及便于您进行统一管理、个性化推荐、保障系统和帐号安全等目的，我们向我们的关联方共享您的个人信息。我们的关联方无权将您的个人信息用于与本政策所载明的目的无关的其他用途；如要改变个人信息的处理目的，他们将另行征得您的授权同意。</w:t>
      </w:r>
    </w:p>
    <w:p w14:paraId="21376C25" w14:textId="77777777" w:rsidR="00D70B63" w:rsidRDefault="00A420CC">
      <w:pPr>
        <w:pStyle w:val="aa"/>
        <w:numPr>
          <w:ilvl w:val="0"/>
          <w:numId w:val="10"/>
        </w:numPr>
        <w:adjustRightInd w:val="0"/>
        <w:snapToGrid w:val="0"/>
        <w:spacing w:afterLines="50" w:after="156" w:line="360" w:lineRule="auto"/>
        <w:ind w:firstLineChars="0"/>
        <w:rPr>
          <w:rFonts w:ascii="华文仿宋" w:eastAsia="华文仿宋" w:hAnsi="华文仿宋" w:cs="华文仿宋"/>
          <w:b/>
          <w:bCs/>
        </w:rPr>
      </w:pPr>
      <w:r>
        <w:rPr>
          <w:rFonts w:ascii="华文仿宋" w:eastAsia="华文仿宋" w:hAnsi="华文仿宋" w:cs="华文仿宋" w:hint="eastAsia"/>
        </w:rPr>
        <w:t>我们不会将您的个人信息转让给任何公司、组织和个人，但在涉及合并、收购或破产清算时，如涉及到个人信息转让，我们会向您告知，并要求新的持有您个人信息的公司、组织继续受此个人信息保护政策的约束，否则我们将</w:t>
      </w:r>
      <w:r>
        <w:rPr>
          <w:rFonts w:ascii="华文仿宋" w:eastAsia="华文仿宋" w:hAnsi="华文仿宋" w:cs="华文仿宋" w:hint="eastAsia"/>
        </w:rPr>
        <w:lastRenderedPageBreak/>
        <w:t>要求该公司、组织重新向您征求授权同意。</w:t>
      </w:r>
    </w:p>
    <w:p w14:paraId="663C8B79"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color w:val="000000"/>
        </w:rPr>
        <w:t>除非本合同另有约定或法律明确规定，我们不会公开披露您的个人信息。</w:t>
      </w:r>
    </w:p>
    <w:p w14:paraId="3BBF9E76" w14:textId="77777777"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另外，根据相关法律及国家标准，以下情形中，我们可能会共享、转让、公开披露个人信息无需事先征得您的授权同意：</w:t>
      </w:r>
    </w:p>
    <w:p w14:paraId="412EF839"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与我们履行法律规定的义务相关的；</w:t>
      </w:r>
    </w:p>
    <w:p w14:paraId="41F57700"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与国家安全、国防安全直接相关的；</w:t>
      </w:r>
    </w:p>
    <w:p w14:paraId="00E3221B"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与公共安全、公共卫生、重大公共利益直接相关的；</w:t>
      </w:r>
    </w:p>
    <w:p w14:paraId="24A016E3"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与刑事侦查、起诉、审判和判决执行等直接相关的；</w:t>
      </w:r>
    </w:p>
    <w:p w14:paraId="2C9ADB55"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出于维护个人信息主体或其他个人的生命、财产等重大合法权益但又很难得到本人授权同意的；</w:t>
      </w:r>
    </w:p>
    <w:p w14:paraId="4BDD1B31"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个人信息主体自行向社会公众公开的个人信息；</w:t>
      </w:r>
    </w:p>
    <w:p w14:paraId="7C68F7AF" w14:textId="77777777"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从合法公开披露的信息中收集个人信息的，如合法的新闻报道、政府信息公开等渠道。</w:t>
      </w:r>
    </w:p>
    <w:p w14:paraId="61F2E4AA" w14:textId="77777777" w:rsidR="00D70B63" w:rsidRDefault="00D70B63">
      <w:pPr>
        <w:pStyle w:val="aa"/>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14:paraId="3E3B43C5" w14:textId="77777777" w:rsidR="00D70B63" w:rsidRDefault="00A420CC">
      <w:pPr>
        <w:pStyle w:val="aa"/>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对第三方责任的声明</w:t>
      </w:r>
    </w:p>
    <w:p w14:paraId="02A3B9A2" w14:textId="77777777" w:rsidR="00D70B63" w:rsidDel="00814B2D" w:rsidRDefault="00A420CC">
      <w:pPr>
        <w:pStyle w:val="aa"/>
        <w:ind w:firstLineChars="0" w:firstLine="0"/>
        <w:rPr>
          <w:del w:id="102" w:author="Microsoft 帐户" w:date="2021-04-15T09:48:00Z"/>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请您知悉，当您通过远盟普惠服务平台访问或使用第三方产品或服务时，第三方收集、使用、保存及通过其他方式处理您个人信息的行为不受本隐私政策的约束。我们会努力去要求他们对您的个人信息采取措施，建议您在使用第三方产品或服务前，详细了解其隐私政策的情况。</w:t>
      </w:r>
    </w:p>
    <w:p w14:paraId="5E151FE4" w14:textId="33B59143" w:rsidR="00D70B63" w:rsidDel="00814B2D" w:rsidRDefault="00A420CC">
      <w:pPr>
        <w:pStyle w:val="aa"/>
        <w:ind w:firstLineChars="0" w:firstLine="0"/>
        <w:rPr>
          <w:del w:id="103" w:author="Microsoft 帐户" w:date="2021-04-15T09:48:00Z"/>
          <w:rFonts w:ascii="Times New Roman" w:eastAsia="华文仿宋" w:hAnsi="Times New Roman" w:cs="Times New Roman"/>
          <w:b/>
          <w:bCs/>
          <w:color w:val="000000" w:themeColor="text1"/>
          <w:kern w:val="0"/>
        </w:rPr>
      </w:pPr>
      <w:del w:id="104" w:author="Microsoft 帐户" w:date="2021-04-15T09:48:00Z">
        <w:r w:rsidDel="00814B2D">
          <w:rPr>
            <w:rFonts w:ascii="Times New Roman" w:eastAsia="华文仿宋" w:hAnsi="Times New Roman" w:cs="Times New Roman" w:hint="eastAsia"/>
            <w:b/>
            <w:bCs/>
            <w:color w:val="000000" w:themeColor="text1"/>
            <w:kern w:val="0"/>
          </w:rPr>
          <w:delText>请您知悉，远盟普惠服务平台中部分功能需要由合作伙伴向您提供，为此，远盟普惠服务平台内会嵌入合作伙伴的软件工具开发包（以下简称“</w:delText>
        </w:r>
        <w:r w:rsidDel="00814B2D">
          <w:rPr>
            <w:rFonts w:ascii="Times New Roman" w:eastAsia="华文仿宋" w:hAnsi="Times New Roman" w:cs="Times New Roman" w:hint="eastAsia"/>
            <w:b/>
            <w:bCs/>
            <w:color w:val="000000" w:themeColor="text1"/>
            <w:kern w:val="0"/>
          </w:rPr>
          <w:delText>SDK</w:delText>
        </w:r>
        <w:r w:rsidDel="00814B2D">
          <w:rPr>
            <w:rFonts w:ascii="Times New Roman" w:eastAsia="华文仿宋" w:hAnsi="Times New Roman" w:cs="Times New Roman" w:hint="eastAsia"/>
            <w:b/>
            <w:bCs/>
            <w:color w:val="000000" w:themeColor="text1"/>
            <w:kern w:val="0"/>
          </w:rPr>
          <w:delText>”）或其他类似的应用程序。我们会对</w:delText>
        </w:r>
        <w:r w:rsidDel="00814B2D">
          <w:rPr>
            <w:rFonts w:ascii="Times New Roman" w:eastAsia="华文仿宋" w:hAnsi="Times New Roman" w:cs="Times New Roman" w:hint="eastAsia"/>
            <w:b/>
            <w:bCs/>
            <w:color w:val="000000" w:themeColor="text1"/>
            <w:kern w:val="0"/>
          </w:rPr>
          <w:delText>SDK</w:delText>
        </w:r>
        <w:r w:rsidDel="00814B2D">
          <w:rPr>
            <w:rFonts w:ascii="Times New Roman" w:eastAsia="华文仿宋" w:hAnsi="Times New Roman" w:cs="Times New Roman" w:hint="eastAsia"/>
            <w:b/>
            <w:bCs/>
            <w:color w:val="000000" w:themeColor="text1"/>
            <w:kern w:val="0"/>
          </w:rPr>
          <w:delText>或其他类似的应用程序进行严格的安全检测，</w:delText>
        </w:r>
        <w:r w:rsidDel="00814B2D">
          <w:rPr>
            <w:rFonts w:ascii="Times New Roman" w:eastAsia="华文仿宋" w:hAnsi="Times New Roman" w:cs="Times New Roman" w:hint="eastAsia"/>
            <w:b/>
            <w:bCs/>
            <w:color w:val="000000" w:themeColor="text1"/>
            <w:kern w:val="0"/>
          </w:rPr>
          <w:lastRenderedPageBreak/>
          <w:delText>并要求合作伙伴采取严格的数据保护措施，切实保证您的合法权益。更多详情，敬请参阅</w:delText>
        </w:r>
        <w:commentRangeStart w:id="105"/>
        <w:commentRangeStart w:id="106"/>
        <w:commentRangeStart w:id="107"/>
        <w:r w:rsidDel="00814B2D">
          <w:rPr>
            <w:rFonts w:ascii="Times New Roman" w:eastAsia="华文仿宋" w:hAnsi="Times New Roman" w:cs="Times New Roman" w:hint="eastAsia"/>
            <w:b/>
            <w:bCs/>
            <w:color w:val="000000" w:themeColor="text1"/>
            <w:kern w:val="0"/>
          </w:rPr>
          <w:delText>《远盟普惠</w:delText>
        </w:r>
        <w:r w:rsidDel="00814B2D">
          <w:rPr>
            <w:rFonts w:ascii="Times New Roman" w:eastAsia="华文仿宋" w:hAnsi="Times New Roman" w:cs="Times New Roman" w:hint="eastAsia"/>
            <w:b/>
            <w:bCs/>
            <w:color w:val="000000" w:themeColor="text1"/>
            <w:kern w:val="0"/>
          </w:rPr>
          <w:delText>SDK</w:delText>
        </w:r>
        <w:r w:rsidDel="00814B2D">
          <w:rPr>
            <w:rFonts w:ascii="Times New Roman" w:eastAsia="华文仿宋" w:hAnsi="Times New Roman" w:cs="Times New Roman" w:hint="eastAsia"/>
            <w:b/>
            <w:bCs/>
            <w:color w:val="000000" w:themeColor="text1"/>
            <w:kern w:val="0"/>
          </w:rPr>
          <w:delText>目录》</w:delText>
        </w:r>
        <w:commentRangeEnd w:id="105"/>
        <w:r w:rsidDel="00814B2D">
          <w:commentReference w:id="105"/>
        </w:r>
        <w:r w:rsidDel="00814B2D">
          <w:rPr>
            <w:rFonts w:ascii="Times New Roman" w:eastAsia="华文仿宋" w:hAnsi="Times New Roman" w:cs="Times New Roman" w:hint="eastAsia"/>
            <w:b/>
            <w:bCs/>
            <w:color w:val="000000" w:themeColor="text1"/>
            <w:kern w:val="0"/>
          </w:rPr>
          <w:delText>。</w:delText>
        </w:r>
        <w:commentRangeEnd w:id="106"/>
        <w:r w:rsidR="00664608" w:rsidDel="00814B2D">
          <w:rPr>
            <w:rStyle w:val="a9"/>
          </w:rPr>
          <w:commentReference w:id="106"/>
        </w:r>
        <w:commentRangeEnd w:id="107"/>
        <w:r w:rsidR="002C277B" w:rsidDel="00814B2D">
          <w:rPr>
            <w:rStyle w:val="a9"/>
          </w:rPr>
          <w:commentReference w:id="107"/>
        </w:r>
      </w:del>
    </w:p>
    <w:p w14:paraId="0F6A9B5B" w14:textId="77777777" w:rsidR="00D70B63" w:rsidRDefault="00D70B63">
      <w:pPr>
        <w:pStyle w:val="aa"/>
        <w:ind w:firstLineChars="0" w:firstLine="0"/>
        <w:rPr>
          <w:rFonts w:ascii="Times New Roman" w:eastAsia="华文仿宋" w:hAnsi="Times New Roman" w:cs="Times New Roman"/>
          <w:b/>
          <w:bCs/>
          <w:color w:val="000000" w:themeColor="text1"/>
          <w:kern w:val="0"/>
        </w:rPr>
      </w:pPr>
    </w:p>
    <w:p w14:paraId="07D6B6EC" w14:textId="77777777" w:rsidR="00D70B63" w:rsidRDefault="00A420CC">
      <w:pPr>
        <w:pStyle w:val="aa"/>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我们如何保护您的个人信息</w:t>
      </w:r>
    </w:p>
    <w:p w14:paraId="53342C70" w14:textId="77777777" w:rsidR="00D70B63" w:rsidRDefault="00A420CC">
      <w:pPr>
        <w:spacing w:before="0" w:afterLines="50" w:after="156" w:line="360" w:lineRule="auto"/>
        <w:rPr>
          <w:color w:val="000000" w:themeColor="text1"/>
        </w:rPr>
      </w:pPr>
      <w:r>
        <w:rPr>
          <w:rFonts w:ascii="Times New Roman" w:eastAsia="华文仿宋" w:hAnsi="Times New Roman" w:cs="Times New Roman" w:hint="eastAsia"/>
          <w:bCs/>
          <w:color w:val="000000" w:themeColor="text1"/>
          <w:kern w:val="0"/>
        </w:rPr>
        <w:t>我们非常重视您的个人信息安全。为此，我们采取了行业通行的数据保护技术与管理措施，例如网络隔离、数据加密、员工访问控制等措施。</w:t>
      </w:r>
    </w:p>
    <w:p w14:paraId="1399A114"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请您知悉，虽然我们采取了合理的措施保护您的信息，但没有任何系统或网络是绝对安全的，我们亦不对由此产生或与之相关的任何风险、损失承担责任。</w:t>
      </w:r>
    </w:p>
    <w:p w14:paraId="07C52E52"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在不幸发生个人信息安全事件后，我们将按照法律规定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14:paraId="328EC027"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rPr>
      </w:pPr>
    </w:p>
    <w:p w14:paraId="296E7322"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您如何管理您的个人信息</w:t>
      </w:r>
    </w:p>
    <w:p w14:paraId="0D43A676"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您可以访问、更正、删除您的个人信息，以及行使改变授权同意范围的权利</w:t>
      </w:r>
      <w:r>
        <w:rPr>
          <w:rFonts w:ascii="Times New Roman" w:eastAsia="华文仿宋" w:hAnsi="Times New Roman" w:cs="Times New Roman"/>
          <w:color w:val="000000" w:themeColor="text1"/>
        </w:rPr>
        <w:t>，</w:t>
      </w:r>
      <w:r>
        <w:rPr>
          <w:rFonts w:ascii="Times New Roman" w:eastAsia="华文仿宋" w:hAnsi="Times New Roman" w:cs="Times New Roman"/>
          <w:color w:val="000000"/>
        </w:rPr>
        <w:t>您的意见会及时得到处理。</w:t>
      </w:r>
    </w:p>
    <w:p w14:paraId="7755BECD"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kern w:val="0"/>
        </w:rPr>
        <w:t>访问及更正您的个人信息</w:t>
      </w:r>
    </w:p>
    <w:p w14:paraId="2F85B8AF" w14:textId="77777777" w:rsidR="00D70B63" w:rsidRDefault="00A420CC">
      <w:pPr>
        <w:pStyle w:val="aa"/>
        <w:widowControl/>
        <w:numPr>
          <w:ilvl w:val="255"/>
          <w:numId w:val="0"/>
        </w:numPr>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如您希望访问或更正您的个人信息，您可以查看您的账户信息、个人档案、服务卡信息、服务记录、挂号记录、预约记录、我的课程内容、我的学习成就或通过本隐私政策载明的方式与我们联系，以访问或更正您的个人信息。</w:t>
      </w:r>
    </w:p>
    <w:p w14:paraId="380ACEF1"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删除您的个人信息</w:t>
      </w:r>
      <w:r>
        <w:rPr>
          <w:rFonts w:ascii="Times New Roman" w:eastAsia="华文仿宋" w:hAnsi="Times New Roman" w:cs="Times New Roman"/>
          <w:b/>
          <w:bCs/>
          <w:color w:val="000000" w:themeColor="text1"/>
          <w:kern w:val="0"/>
        </w:rPr>
        <w:t xml:space="preserve"> </w:t>
      </w:r>
    </w:p>
    <w:p w14:paraId="11B1C454" w14:textId="77777777" w:rsidR="00D70B63" w:rsidRDefault="00A420CC">
      <w:pPr>
        <w:widowControl/>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在以下情形中，您可以</w:t>
      </w:r>
      <w:r>
        <w:rPr>
          <w:rFonts w:ascii="Times New Roman" w:eastAsia="华文仿宋" w:hAnsi="Times New Roman" w:cs="Times New Roman"/>
          <w:color w:val="000000" w:themeColor="text1"/>
        </w:rPr>
        <w:t>通过本隐私政策载明的方式</w:t>
      </w:r>
      <w:r>
        <w:rPr>
          <w:rFonts w:ascii="Times New Roman" w:eastAsia="华文仿宋" w:hAnsi="Times New Roman" w:cs="Times New Roman"/>
          <w:color w:val="000000"/>
          <w:kern w:val="0"/>
        </w:rPr>
        <w:t>向我们提出删除个人信息的请求：</w:t>
      </w:r>
    </w:p>
    <w:p w14:paraId="6BC576A5"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我们违反法律或与您的约定收集、使用个人信息；</w:t>
      </w:r>
    </w:p>
    <w:p w14:paraId="1165979F"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我们违反法律或与您的约定与第三方共享或转让您的个人信息，我们将立即停止共享、转让行为，并通知第三方及时删除；</w:t>
      </w:r>
    </w:p>
    <w:p w14:paraId="01767606"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我们违反法律或与您的约定，公开披露您的个人信息，我们将立即停止公开披露的行为，并发布通知要求相关接收方删除相应的信息；</w:t>
      </w:r>
    </w:p>
    <w:p w14:paraId="389A6DB1" w14:textId="77777777"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您不再使用我们的产品或服务，或我们终止服务及运营。</w:t>
      </w:r>
    </w:p>
    <w:p w14:paraId="176EEAE8"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改变您授权同意的范围</w:t>
      </w:r>
    </w:p>
    <w:p w14:paraId="15368FCA"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您可以通过本隐私政策载明的方式与我们联系，以改变同意范围或撤回您的授权。</w:t>
      </w:r>
    </w:p>
    <w:p w14:paraId="6936F320"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kern w:val="0"/>
        </w:rPr>
        <w:t>请您理解，</w:t>
      </w:r>
      <w:r>
        <w:rPr>
          <w:rFonts w:ascii="Times New Roman" w:eastAsia="华文仿宋" w:hAnsi="Times New Roman" w:cs="Times New Roman" w:hint="eastAsia"/>
          <w:color w:val="000000"/>
          <w:kern w:val="0"/>
        </w:rPr>
        <w:t>我们需要</w:t>
      </w:r>
      <w:r>
        <w:rPr>
          <w:rFonts w:ascii="Times New Roman" w:eastAsia="华文仿宋" w:hAnsi="Times New Roman" w:cs="Times New Roman"/>
          <w:color w:val="000000"/>
          <w:kern w:val="0"/>
        </w:rPr>
        <w:t>收集必要的个人信息才能得以</w:t>
      </w:r>
      <w:r>
        <w:rPr>
          <w:rFonts w:ascii="Times New Roman" w:eastAsia="华文仿宋" w:hAnsi="Times New Roman" w:cs="Times New Roman" w:hint="eastAsia"/>
          <w:color w:val="000000"/>
          <w:kern w:val="0"/>
        </w:rPr>
        <w:t>提供服务</w:t>
      </w:r>
      <w:r>
        <w:rPr>
          <w:rFonts w:ascii="Times New Roman" w:eastAsia="华文仿宋" w:hAnsi="Times New Roman" w:cs="Times New Roman"/>
          <w:color w:val="000000"/>
          <w:kern w:val="0"/>
        </w:rPr>
        <w:t>。</w:t>
      </w:r>
      <w:r>
        <w:rPr>
          <w:rFonts w:ascii="Times New Roman" w:eastAsia="华文仿宋" w:hAnsi="Times New Roman" w:cs="Times New Roman"/>
          <w:color w:val="000000" w:themeColor="text1"/>
        </w:rPr>
        <w:t>当您撤回您的同意时，我们将无法继续为您提供撤回同意所对应的服务，但不会影响此前基于您的授权而开展的个人信息处理服务。</w:t>
      </w:r>
    </w:p>
    <w:p w14:paraId="7C19FC0C"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响应您的上述请求</w:t>
      </w:r>
    </w:p>
    <w:p w14:paraId="0BE74802"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w:t>
      </w:r>
      <w:r>
        <w:rPr>
          <w:rFonts w:ascii="Times New Roman" w:eastAsia="华文仿宋" w:hAnsi="Times New Roman" w:cs="Times New Roman"/>
          <w:color w:val="000000" w:themeColor="text1"/>
        </w:rPr>
        <w:t>您采取本隐私政策载明的联系方式与我们联系</w:t>
      </w:r>
      <w:r>
        <w:rPr>
          <w:rFonts w:ascii="Times New Roman" w:eastAsia="华文仿宋" w:hAnsi="Times New Roman" w:cs="Times New Roman" w:hint="eastAsia"/>
          <w:color w:val="000000" w:themeColor="text1"/>
        </w:rPr>
        <w:t>时，</w:t>
      </w:r>
      <w:r>
        <w:rPr>
          <w:rFonts w:ascii="Times New Roman" w:eastAsia="华文仿宋" w:hAnsi="Times New Roman" w:cs="Times New Roman"/>
          <w:color w:val="000000" w:themeColor="text1"/>
        </w:rPr>
        <w:t>为</w:t>
      </w:r>
      <w:r>
        <w:rPr>
          <w:rFonts w:ascii="Times New Roman" w:eastAsia="华文仿宋" w:hAnsi="Times New Roman" w:cs="Times New Roman" w:hint="eastAsia"/>
          <w:color w:val="000000" w:themeColor="text1"/>
        </w:rPr>
        <w:t>了</w:t>
      </w:r>
      <w:r>
        <w:rPr>
          <w:rFonts w:ascii="Times New Roman" w:eastAsia="华文仿宋" w:hAnsi="Times New Roman" w:cs="Times New Roman"/>
          <w:color w:val="000000" w:themeColor="text1"/>
        </w:rPr>
        <w:t>保障安全，您可能需要提供书面请求，或以其他方式证明您的身份。我们可能会先要求您验证自己的身份，然后再处理您的请求。</w:t>
      </w:r>
      <w:r>
        <w:rPr>
          <w:rFonts w:ascii="Times New Roman" w:eastAsia="华文仿宋" w:hAnsi="Times New Roman" w:cs="Times New Roman"/>
          <w:color w:val="000000" w:themeColor="text1"/>
        </w:rPr>
        <w:t xml:space="preserve"> </w:t>
      </w:r>
    </w:p>
    <w:p w14:paraId="42C21AB7"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对于您合理的请求，我们原则上不收取费用，但对多次重复、超出合理限度的请求，我们将视</w:t>
      </w:r>
      <w:r>
        <w:rPr>
          <w:rFonts w:ascii="Times New Roman" w:eastAsia="华文仿宋" w:hAnsi="Times New Roman" w:cs="Times New Roman" w:hint="eastAsia"/>
          <w:color w:val="000000" w:themeColor="text1"/>
        </w:rPr>
        <w:t>情况</w:t>
      </w:r>
      <w:r>
        <w:rPr>
          <w:rFonts w:ascii="Times New Roman" w:eastAsia="华文仿宋" w:hAnsi="Times New Roman" w:cs="Times New Roman"/>
          <w:color w:val="000000" w:themeColor="text1"/>
        </w:rPr>
        <w:t>收取一定成本费用。对于那些无端重复、需要过多技术手段、给他人合法权益带来风险或者非常不切实际的请求，我们可能会予以拒绝。</w:t>
      </w:r>
    </w:p>
    <w:p w14:paraId="2B87BBD8" w14:textId="77777777"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响应情形的例外</w:t>
      </w:r>
    </w:p>
    <w:p w14:paraId="113E0D63" w14:textId="77777777" w:rsidR="00D70B63" w:rsidRDefault="00A42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在以下情形中，我们将无法响应您的请求</w:t>
      </w:r>
      <w:r>
        <w:rPr>
          <w:rFonts w:ascii="Times New Roman" w:eastAsia="华文仿宋" w:hAnsi="Times New Roman" w:cs="Times New Roman"/>
          <w:color w:val="000000"/>
          <w:kern w:val="0"/>
        </w:rPr>
        <w:t>:</w:t>
      </w:r>
    </w:p>
    <w:p w14:paraId="1494401F"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bCs/>
          <w:color w:val="000000"/>
          <w:kern w:val="0"/>
        </w:rPr>
        <w:t>与我们</w:t>
      </w:r>
      <w:r>
        <w:rPr>
          <w:rFonts w:ascii="Times New Roman" w:eastAsia="华文仿宋" w:hAnsi="Times New Roman" w:cs="Times New Roman" w:hint="eastAsia"/>
          <w:b/>
          <w:color w:val="000000"/>
        </w:rPr>
        <w:t>履行法律规定的义务相关的</w:t>
      </w:r>
      <w:r>
        <w:rPr>
          <w:rFonts w:ascii="Times New Roman" w:eastAsia="华文仿宋" w:hAnsi="Times New Roman" w:cs="Times New Roman"/>
          <w:b/>
          <w:color w:val="000000"/>
        </w:rPr>
        <w:t>;</w:t>
      </w:r>
    </w:p>
    <w:p w14:paraId="166C9EBC"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color w:val="000000"/>
        </w:rPr>
        <w:t>与国家</w:t>
      </w:r>
      <w:r>
        <w:rPr>
          <w:rFonts w:ascii="Times New Roman" w:eastAsia="华文仿宋" w:hAnsi="Times New Roman" w:cs="Times New Roman" w:hint="eastAsia"/>
          <w:b/>
          <w:bCs/>
          <w:color w:val="000000"/>
          <w:kern w:val="0"/>
        </w:rPr>
        <w:t>安全、国防安全直接相关的</w:t>
      </w:r>
      <w:r>
        <w:rPr>
          <w:rFonts w:ascii="Times New Roman" w:eastAsia="华文仿宋" w:hAnsi="Times New Roman" w:cs="Times New Roman" w:hint="eastAsia"/>
          <w:b/>
          <w:bCs/>
          <w:color w:val="000000"/>
          <w:kern w:val="0"/>
        </w:rPr>
        <w:t xml:space="preserve">; </w:t>
      </w:r>
    </w:p>
    <w:p w14:paraId="601251FC"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与公共安全、公共卫生、重大公共利益直接相关的</w:t>
      </w:r>
      <w:r>
        <w:rPr>
          <w:rFonts w:ascii="Times New Roman" w:eastAsia="华文仿宋" w:hAnsi="Times New Roman" w:cs="Times New Roman" w:hint="eastAsia"/>
          <w:b/>
          <w:bCs/>
          <w:color w:val="000000"/>
          <w:kern w:val="0"/>
        </w:rPr>
        <w:t xml:space="preserve">; </w:t>
      </w:r>
    </w:p>
    <w:p w14:paraId="39E01986"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与刑事侦查、起诉、审判和执行判决等直接相关的</w:t>
      </w:r>
      <w:r>
        <w:rPr>
          <w:rFonts w:ascii="Times New Roman" w:eastAsia="华文仿宋" w:hAnsi="Times New Roman" w:cs="Times New Roman" w:hint="eastAsia"/>
          <w:b/>
          <w:bCs/>
          <w:color w:val="000000"/>
          <w:kern w:val="0"/>
        </w:rPr>
        <w:t xml:space="preserve">; </w:t>
      </w:r>
    </w:p>
    <w:p w14:paraId="653FEF83"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我们有充分证据表明个人信息主体存在主观恶意或滥用权利的</w:t>
      </w:r>
      <w:r>
        <w:rPr>
          <w:rFonts w:ascii="Times New Roman" w:eastAsia="华文仿宋" w:hAnsi="Times New Roman" w:cs="Times New Roman" w:hint="eastAsia"/>
          <w:b/>
          <w:bCs/>
          <w:color w:val="000000"/>
          <w:kern w:val="0"/>
        </w:rPr>
        <w:t>;</w:t>
      </w:r>
    </w:p>
    <w:p w14:paraId="60D45984"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出于维护个人信息主体或其他个人的生命、财产等重大合法权益但又很难得到本人同意的</w:t>
      </w:r>
      <w:r>
        <w:rPr>
          <w:rFonts w:ascii="Times New Roman" w:eastAsia="华文仿宋" w:hAnsi="Times New Roman" w:cs="Times New Roman" w:hint="eastAsia"/>
          <w:b/>
          <w:bCs/>
          <w:color w:val="000000"/>
          <w:kern w:val="0"/>
        </w:rPr>
        <w:t>;</w:t>
      </w:r>
    </w:p>
    <w:p w14:paraId="4D7B107E"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响应个人信息主体的请求将导致个人信息主体或其他个人、组织的合法权益受到严重损害的</w:t>
      </w:r>
      <w:r>
        <w:rPr>
          <w:rFonts w:ascii="Times New Roman" w:eastAsia="华文仿宋" w:hAnsi="Times New Roman" w:cs="Times New Roman" w:hint="eastAsia"/>
          <w:b/>
          <w:bCs/>
          <w:color w:val="000000"/>
          <w:kern w:val="0"/>
        </w:rPr>
        <w:t>;</w:t>
      </w:r>
    </w:p>
    <w:p w14:paraId="05348F10" w14:textId="77777777"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hint="eastAsia"/>
          <w:b/>
          <w:bCs/>
          <w:color w:val="000000"/>
          <w:kern w:val="0"/>
        </w:rPr>
        <w:t>涉及商业秘密</w:t>
      </w:r>
      <w:r>
        <w:rPr>
          <w:rFonts w:ascii="Times New Roman" w:eastAsia="华文仿宋" w:hAnsi="Times New Roman" w:cs="Times New Roman"/>
          <w:b/>
          <w:bCs/>
          <w:color w:val="000000"/>
          <w:kern w:val="0"/>
        </w:rPr>
        <w:t>的。</w:t>
      </w:r>
      <w:r>
        <w:rPr>
          <w:rFonts w:ascii="Times New Roman" w:eastAsia="华文仿宋" w:hAnsi="Times New Roman" w:cs="Times New Roman"/>
          <w:b/>
          <w:bCs/>
          <w:color w:val="000000"/>
          <w:kern w:val="0"/>
        </w:rPr>
        <w:t xml:space="preserve"> </w:t>
      </w:r>
    </w:p>
    <w:p w14:paraId="4C6111C2"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rPr>
      </w:pPr>
    </w:p>
    <w:p w14:paraId="42F31B1D"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我们如何处理未成年人的个人信息</w:t>
      </w:r>
    </w:p>
    <w:p w14:paraId="036406FF" w14:textId="77777777" w:rsidR="00D70B63" w:rsidRDefault="00A420CC">
      <w:pPr>
        <w:rPr>
          <w:rFonts w:ascii="华文仿宋" w:eastAsia="华文仿宋" w:hAnsi="华文仿宋" w:cs="Times New Roman"/>
          <w:b/>
          <w:bCs/>
          <w:color w:val="000000"/>
          <w:kern w:val="0"/>
        </w:rPr>
      </w:pPr>
      <w:r>
        <w:rPr>
          <w:rFonts w:ascii="华文仿宋" w:eastAsia="华文仿宋" w:hAnsi="华文仿宋" w:cs="Times New Roman" w:hint="eastAsia"/>
          <w:b/>
          <w:bCs/>
          <w:color w:val="000000"/>
          <w:kern w:val="0"/>
        </w:rPr>
        <w:t>原则上我们不向未成年人提供除紧急救援服务以外的功能。因急救相关服务与您或他人的生命安全息息相关，我们因该服务而收集未成年人相关信息无需事先取得其同意。在急救相关服务完成之后，您可通过本隐私政策载明的方式与我们取得联系，在不违反法律强制性规定的情况下，我们在知晓后会设法尽快删除未成年人相关信息。</w:t>
      </w:r>
    </w:p>
    <w:p w14:paraId="2F6D27D9" w14:textId="77777777" w:rsidR="00D70B63" w:rsidRDefault="00A420CC">
      <w:pPr>
        <w:rPr>
          <w:rFonts w:ascii="华文仿宋" w:eastAsia="华文仿宋" w:hAnsi="华文仿宋" w:cs="Times New Roman"/>
          <w:color w:val="000000"/>
          <w:kern w:val="0"/>
        </w:rPr>
      </w:pPr>
      <w:r>
        <w:rPr>
          <w:rFonts w:ascii="Times New Roman" w:eastAsia="华文仿宋" w:hAnsi="Times New Roman" w:cs="Times New Roman" w:hint="eastAsia"/>
          <w:bCs/>
          <w:color w:val="000000" w:themeColor="text1"/>
          <w:kern w:val="0"/>
        </w:rPr>
        <w:t>我们非常重视对未成年人个人信息的保护。如您为未成年人（尤其是不满</w:t>
      </w:r>
      <w:r>
        <w:rPr>
          <w:rFonts w:ascii="Times New Roman" w:eastAsia="华文仿宋" w:hAnsi="Times New Roman" w:cs="Times New Roman" w:hint="eastAsia"/>
          <w:bCs/>
          <w:color w:val="000000" w:themeColor="text1"/>
          <w:kern w:val="0"/>
        </w:rPr>
        <w:t>14</w:t>
      </w:r>
      <w:r>
        <w:rPr>
          <w:rFonts w:ascii="Times New Roman" w:eastAsia="华文仿宋" w:hAnsi="Times New Roman" w:cs="Times New Roman" w:hint="eastAsia"/>
          <w:bCs/>
          <w:color w:val="000000" w:themeColor="text1"/>
          <w:kern w:val="0"/>
        </w:rPr>
        <w:t>周岁的未成年人），请您不要擅自使用急救相关服务以外的功能。如您是未成年人的监护人，请您关注您所监护的未成年人是否是在您授权同意之后使用我们的产</w:t>
      </w:r>
      <w:r>
        <w:rPr>
          <w:rFonts w:ascii="Times New Roman" w:eastAsia="华文仿宋" w:hAnsi="Times New Roman" w:cs="Times New Roman" w:hint="eastAsia"/>
          <w:bCs/>
          <w:color w:val="000000" w:themeColor="text1"/>
          <w:kern w:val="0"/>
        </w:rPr>
        <w:lastRenderedPageBreak/>
        <w:t>品或服务。如果您对您所监护的未成年人的个人信息有疑问，请通过本隐私政策载明的方式与我们联系。</w:t>
      </w:r>
      <w:r>
        <w:rPr>
          <w:rFonts w:ascii="Times New Roman" w:eastAsia="华文仿宋" w:hAnsi="Times New Roman" w:cs="Times New Roman"/>
          <w:bCs/>
          <w:color w:val="000000" w:themeColor="text1"/>
          <w:kern w:val="0"/>
        </w:rPr>
        <w:t>如果</w:t>
      </w:r>
      <w:r>
        <w:rPr>
          <w:rFonts w:ascii="Times New Roman" w:eastAsia="华文仿宋" w:hAnsi="Times New Roman" w:cs="Times New Roman"/>
          <w:color w:val="000000"/>
          <w:kern w:val="0"/>
        </w:rPr>
        <w:t>有事实证明我们在未事先获得可证实的监护人同意的情况下收集了</w:t>
      </w:r>
      <w:r>
        <w:rPr>
          <w:rFonts w:ascii="Times New Roman" w:eastAsia="华文仿宋" w:hAnsi="Times New Roman" w:cs="Times New Roman" w:hint="eastAsia"/>
          <w:color w:val="000000"/>
          <w:kern w:val="0"/>
        </w:rPr>
        <w:t>不满十四周岁的</w:t>
      </w:r>
      <w:r>
        <w:rPr>
          <w:rFonts w:ascii="Times New Roman" w:eastAsia="华文仿宋" w:hAnsi="Times New Roman" w:cs="Times New Roman"/>
          <w:color w:val="000000"/>
          <w:kern w:val="0"/>
        </w:rPr>
        <w:t>未成年人的个人信息，</w:t>
      </w:r>
      <w:r>
        <w:rPr>
          <w:rFonts w:ascii="Times New Roman" w:eastAsia="华文仿宋" w:hAnsi="Times New Roman" w:cs="Times New Roman" w:hint="eastAsia"/>
          <w:color w:val="000000"/>
          <w:kern w:val="0"/>
        </w:rPr>
        <w:t>在不违反法律强制性规定的情况下，</w:t>
      </w:r>
      <w:r>
        <w:rPr>
          <w:rFonts w:ascii="Times New Roman" w:eastAsia="华文仿宋" w:hAnsi="Times New Roman" w:cs="Times New Roman"/>
          <w:color w:val="000000"/>
          <w:kern w:val="0"/>
        </w:rPr>
        <w:t>我们在知晓后会设法尽快删除相关信息。</w:t>
      </w:r>
    </w:p>
    <w:p w14:paraId="099E870D"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kern w:val="0"/>
        </w:rPr>
      </w:pPr>
    </w:p>
    <w:p w14:paraId="21AFC1AF"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108" w:name="30pmug"/>
      <w:bookmarkStart w:id="109" w:name="9l90eg"/>
      <w:bookmarkEnd w:id="108"/>
      <w:bookmarkEnd w:id="109"/>
      <w:r>
        <w:rPr>
          <w:rFonts w:ascii="Times New Roman" w:eastAsia="华文仿宋" w:hAnsi="Times New Roman" w:cs="Times New Roman"/>
          <w:b/>
          <w:bCs/>
          <w:color w:val="000000"/>
          <w:kern w:val="0"/>
        </w:rPr>
        <w:t>本隐私政策如何更新</w:t>
      </w:r>
    </w:p>
    <w:p w14:paraId="6EA626BF" w14:textId="77777777" w:rsidR="00D70B63" w:rsidRDefault="00A420CC">
      <w:pPr>
        <w:widowControl/>
        <w:adjustRightInd w:val="0"/>
        <w:snapToGrid w:val="0"/>
        <w:spacing w:before="0" w:afterLines="50" w:after="156" w:line="360" w:lineRule="auto"/>
        <w:rPr>
          <w:rFonts w:ascii="Times New Roman" w:eastAsia="华文仿宋" w:hAnsi="Times New Roman" w:cs="Times New Roman"/>
          <w:b/>
          <w:color w:val="000000"/>
          <w:kern w:val="0"/>
        </w:rPr>
      </w:pPr>
      <w:r>
        <w:rPr>
          <w:rFonts w:ascii="Times New Roman" w:eastAsia="华文仿宋" w:hAnsi="Times New Roman" w:cs="Times New Roman"/>
          <w:color w:val="000000"/>
        </w:rPr>
        <w:t>我们的隐私</w:t>
      </w:r>
      <w:r>
        <w:rPr>
          <w:rFonts w:ascii="Times New Roman" w:eastAsia="华文仿宋" w:hAnsi="Times New Roman" w:cs="Times New Roman"/>
          <w:color w:val="000000"/>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eastAsia="华文仿宋" w:hAnsi="Times New Roman" w:cs="Times New Roman"/>
          <w:b/>
          <w:color w:val="000000"/>
          <w:kern w:val="0"/>
        </w:rPr>
        <w:t>未经您明确同意，我们不会削减您按照本隐私政策所应享有的权利。</w:t>
      </w:r>
    </w:p>
    <w:p w14:paraId="772954DC"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kern w:val="0"/>
        </w:rPr>
        <w:t>本隐私政策所指的重大变更包括但不限于</w:t>
      </w:r>
      <w:r>
        <w:rPr>
          <w:rFonts w:ascii="Times New Roman" w:eastAsia="华文仿宋" w:hAnsi="Times New Roman" w:cs="Times New Roman"/>
          <w:color w:val="000000"/>
          <w:kern w:val="0"/>
        </w:rPr>
        <w:t>:</w:t>
      </w:r>
      <w:r>
        <w:rPr>
          <w:rFonts w:ascii="Times New Roman" w:eastAsia="华文仿宋" w:hAnsi="Times New Roman" w:cs="Times New Roman"/>
          <w:color w:val="000000"/>
          <w:kern w:val="0"/>
        </w:rPr>
        <w:t>我们的服务模式发生重大变化；个人信息共享、转让或公开披露的主要对象发生变化；您参与个人信息处理方面的权利及其行使方式发生重大变化；我们</w:t>
      </w:r>
      <w:r>
        <w:rPr>
          <w:rFonts w:ascii="Times New Roman" w:eastAsia="华文仿宋" w:hAnsi="Times New Roman" w:cs="Times New Roman" w:hint="eastAsia"/>
          <w:color w:val="000000"/>
          <w:kern w:val="0"/>
        </w:rPr>
        <w:t>的</w:t>
      </w:r>
      <w:r>
        <w:rPr>
          <w:rFonts w:ascii="Times New Roman" w:eastAsia="华文仿宋" w:hAnsi="Times New Roman" w:cs="Times New Roman"/>
          <w:color w:val="000000"/>
        </w:rPr>
        <w:t>联</w:t>
      </w:r>
      <w:r>
        <w:rPr>
          <w:rFonts w:ascii="Times New Roman" w:eastAsia="华文仿宋" w:hAnsi="Times New Roman" w:cs="Times New Roman" w:hint="eastAsia"/>
          <w:color w:val="000000"/>
        </w:rPr>
        <w:t>系</w:t>
      </w:r>
      <w:r>
        <w:rPr>
          <w:rFonts w:ascii="Times New Roman" w:eastAsia="华文仿宋" w:hAnsi="Times New Roman" w:cs="Times New Roman"/>
          <w:color w:val="000000"/>
        </w:rPr>
        <w:t>方式及投诉渠道发生变化；个人信息安全影响评估报告表明存在高风险时。</w:t>
      </w:r>
    </w:p>
    <w:p w14:paraId="07A97649"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我们还会将本隐私政策的</w:t>
      </w:r>
      <w:r>
        <w:rPr>
          <w:rFonts w:ascii="Times New Roman" w:eastAsia="华文仿宋" w:hAnsi="Times New Roman" w:cs="Times New Roman" w:hint="eastAsia"/>
          <w:color w:val="000000"/>
        </w:rPr>
        <w:t>历史</w:t>
      </w:r>
      <w:r>
        <w:rPr>
          <w:rFonts w:ascii="Times New Roman" w:eastAsia="华文仿宋" w:hAnsi="Times New Roman" w:cs="Times New Roman"/>
          <w:color w:val="000000"/>
        </w:rPr>
        <w:t>版本存档，供您查阅。</w:t>
      </w:r>
    </w:p>
    <w:p w14:paraId="0B2B7376" w14:textId="77777777" w:rsidR="00D70B63" w:rsidRDefault="00D70B63">
      <w:pPr>
        <w:widowControl/>
        <w:adjustRightInd w:val="0"/>
        <w:snapToGrid w:val="0"/>
        <w:spacing w:before="0" w:afterLines="50" w:after="156" w:line="360" w:lineRule="auto"/>
        <w:rPr>
          <w:rFonts w:ascii="Times New Roman" w:eastAsia="华文仿宋" w:hAnsi="Times New Roman" w:cs="Times New Roman"/>
          <w:color w:val="000000"/>
          <w:kern w:val="0"/>
        </w:rPr>
      </w:pPr>
    </w:p>
    <w:p w14:paraId="1CF93E66" w14:textId="77777777"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110" w:name="5ff5qh"/>
      <w:bookmarkEnd w:id="110"/>
      <w:r>
        <w:rPr>
          <w:rFonts w:ascii="Times New Roman" w:eastAsia="华文仿宋" w:hAnsi="Times New Roman" w:cs="Times New Roman"/>
          <w:b/>
          <w:bCs/>
          <w:color w:val="000000"/>
          <w:kern w:val="0"/>
        </w:rPr>
        <w:t>如何联系我们</w:t>
      </w:r>
    </w:p>
    <w:p w14:paraId="20DBA24D"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如果您对本政策或个人信息保护有任何问题，您可以将您的书面疑问、意见或建议通过以下地址寄至客服部门：</w:t>
      </w:r>
    </w:p>
    <w:p w14:paraId="24EE363F" w14:textId="419613E6"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commentRangeStart w:id="111"/>
      <w:commentRangeStart w:id="112"/>
      <w:r>
        <w:rPr>
          <w:rFonts w:ascii="Times New Roman" w:eastAsia="华文仿宋" w:hAnsi="Times New Roman" w:cs="Times New Roman"/>
          <w:b/>
          <w:bCs/>
          <w:color w:val="000000"/>
        </w:rPr>
        <w:t>名称：</w:t>
      </w:r>
      <w:ins w:id="113" w:author="Microsoft 帐户" w:date="2021-04-15T14:16:00Z">
        <w:r w:rsidR="00EF3A0A">
          <w:rPr>
            <w:rFonts w:ascii="Times New Roman" w:eastAsia="华文仿宋" w:hAnsi="Times New Roman" w:cs="Times New Roman" w:hint="eastAsia"/>
            <w:b/>
            <w:bCs/>
            <w:color w:val="000000"/>
          </w:rPr>
          <w:t>普惠客服中心</w:t>
        </w:r>
      </w:ins>
      <w:ins w:id="114" w:author="Microsoft 帐户" w:date="2021-04-15T13:57:00Z">
        <w:r w:rsidR="007036D6" w:rsidDel="007036D6">
          <w:rPr>
            <w:rFonts w:ascii="Times New Roman" w:eastAsia="华文仿宋" w:hAnsi="Times New Roman" w:cs="Times New Roman" w:hint="eastAsia"/>
            <w:b/>
            <w:bCs/>
            <w:color w:val="000000"/>
          </w:rPr>
          <w:t xml:space="preserve"> </w:t>
        </w:r>
      </w:ins>
      <w:del w:id="115" w:author="Microsoft 帐户" w:date="2021-04-15T13:57:00Z">
        <w:r w:rsidDel="007036D6">
          <w:rPr>
            <w:rFonts w:ascii="Times New Roman" w:eastAsia="华文仿宋" w:hAnsi="Times New Roman" w:cs="Times New Roman" w:hint="eastAsia"/>
            <w:b/>
            <w:bCs/>
            <w:color w:val="000000"/>
          </w:rPr>
          <w:delText>【</w:delText>
        </w:r>
        <w:r w:rsidDel="007036D6">
          <w:rPr>
            <w:rFonts w:ascii="Times New Roman" w:eastAsia="华文仿宋" w:hAnsi="Times New Roman" w:cs="Times New Roman" w:hint="eastAsia"/>
            <w:b/>
            <w:bCs/>
            <w:color w:val="000000"/>
          </w:rPr>
          <w:delText xml:space="preserve">  </w:delText>
        </w:r>
        <w:r w:rsidDel="007036D6">
          <w:rPr>
            <w:rFonts w:ascii="Times New Roman" w:eastAsia="华文仿宋" w:hAnsi="Times New Roman" w:cs="Times New Roman" w:hint="eastAsia"/>
            <w:b/>
            <w:bCs/>
            <w:color w:val="000000"/>
          </w:rPr>
          <w:delText>】</w:delText>
        </w:r>
      </w:del>
    </w:p>
    <w:p w14:paraId="61A3D34B" w14:textId="121C89B3"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地址：</w:t>
      </w:r>
      <w:ins w:id="116" w:author="Microsoft 帐户" w:date="2021-04-15T14:17:00Z">
        <w:r w:rsidR="00EF3A0A">
          <w:rPr>
            <w:rFonts w:ascii="Times New Roman" w:eastAsia="华文仿宋" w:hAnsi="Times New Roman" w:cs="Times New Roman" w:hint="eastAsia"/>
            <w:b/>
            <w:bCs/>
            <w:color w:val="000000"/>
          </w:rPr>
          <w:t>北京市朝阳区</w:t>
        </w:r>
      </w:ins>
      <w:ins w:id="117" w:author="Microsoft 帐户" w:date="2021-04-15T14:18:00Z">
        <w:r w:rsidR="00EF3A0A">
          <w:rPr>
            <w:rFonts w:ascii="Times New Roman" w:eastAsia="华文仿宋" w:hAnsi="Times New Roman" w:cs="Times New Roman" w:hint="eastAsia"/>
            <w:b/>
            <w:bCs/>
            <w:color w:val="000000"/>
          </w:rPr>
          <w:t>十八里店镇</w:t>
        </w:r>
      </w:ins>
      <w:ins w:id="118" w:author="Microsoft 帐户" w:date="2021-04-15T14:19:00Z">
        <w:r w:rsidR="00EF3A0A">
          <w:rPr>
            <w:rFonts w:ascii="Times New Roman" w:eastAsia="华文仿宋" w:hAnsi="Times New Roman" w:cs="Times New Roman" w:hint="eastAsia"/>
            <w:b/>
            <w:bCs/>
            <w:color w:val="000000"/>
          </w:rPr>
          <w:t>弘燕南一路</w:t>
        </w:r>
      </w:ins>
      <w:ins w:id="119" w:author="Microsoft 帐户" w:date="2021-04-15T14:18:00Z">
        <w:r w:rsidR="00EF3A0A">
          <w:rPr>
            <w:rFonts w:ascii="Times New Roman" w:eastAsia="华文仿宋" w:hAnsi="Times New Roman" w:cs="Times New Roman" w:hint="eastAsia"/>
            <w:b/>
            <w:bCs/>
            <w:color w:val="000000"/>
          </w:rPr>
          <w:t>富华弘</w:t>
        </w:r>
      </w:ins>
      <w:ins w:id="120" w:author="Microsoft 帐户" w:date="2021-04-15T14:19:00Z">
        <w:r w:rsidR="00EF3A0A">
          <w:rPr>
            <w:rFonts w:ascii="Times New Roman" w:eastAsia="华文仿宋" w:hAnsi="Times New Roman" w:cs="Times New Roman" w:hint="eastAsia"/>
            <w:b/>
            <w:bCs/>
            <w:color w:val="000000"/>
          </w:rPr>
          <w:t>燕大厦</w:t>
        </w:r>
        <w:r w:rsidR="00EF3A0A">
          <w:rPr>
            <w:rFonts w:ascii="Times New Roman" w:eastAsia="华文仿宋" w:hAnsi="Times New Roman" w:cs="Times New Roman" w:hint="eastAsia"/>
            <w:b/>
            <w:bCs/>
            <w:color w:val="000000"/>
          </w:rPr>
          <w:t>8002</w:t>
        </w:r>
      </w:ins>
      <w:del w:id="121" w:author="Microsoft 帐户" w:date="2021-04-15T10:31:00Z">
        <w:r w:rsidDel="00B658FE">
          <w:rPr>
            <w:rFonts w:ascii="Times New Roman" w:eastAsia="华文仿宋" w:hAnsi="Times New Roman" w:cs="Times New Roman" w:hint="eastAsia"/>
            <w:b/>
            <w:bCs/>
            <w:color w:val="000000"/>
          </w:rPr>
          <w:delText>【</w:delText>
        </w:r>
        <w:r w:rsidDel="00B658FE">
          <w:rPr>
            <w:rFonts w:ascii="Times New Roman" w:eastAsia="华文仿宋" w:hAnsi="Times New Roman" w:cs="Times New Roman" w:hint="eastAsia"/>
            <w:b/>
            <w:bCs/>
            <w:color w:val="000000"/>
          </w:rPr>
          <w:delText xml:space="preserve">  </w:delText>
        </w:r>
        <w:r w:rsidDel="00B658FE">
          <w:rPr>
            <w:rFonts w:ascii="Times New Roman" w:eastAsia="华文仿宋" w:hAnsi="Times New Roman" w:cs="Times New Roman" w:hint="eastAsia"/>
            <w:b/>
            <w:bCs/>
            <w:color w:val="000000"/>
          </w:rPr>
          <w:delText>】</w:delText>
        </w:r>
        <w:r w:rsidDel="00B658FE">
          <w:rPr>
            <w:rFonts w:ascii="Times New Roman" w:eastAsia="华文仿宋" w:hAnsi="Times New Roman" w:cs="Times New Roman"/>
            <w:b/>
            <w:bCs/>
            <w:color w:val="000000"/>
          </w:rPr>
          <w:delText xml:space="preserve"> </w:delText>
        </w:r>
      </w:del>
    </w:p>
    <w:p w14:paraId="64EDDE3A" w14:textId="77777777"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或</w:t>
      </w:r>
      <w:r>
        <w:rPr>
          <w:rFonts w:ascii="Times New Roman" w:eastAsia="华文仿宋" w:hAnsi="Times New Roman" w:cs="Times New Roman"/>
          <w:color w:val="000000"/>
        </w:rPr>
        <w:t>您也可以通过以下电话与客服部门进行联系：</w:t>
      </w:r>
    </w:p>
    <w:p w14:paraId="14734C30" w14:textId="65961389"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联系电话：</w:t>
      </w:r>
      <w:ins w:id="122" w:author="Microsoft 帐户" w:date="2021-04-15T10:31:00Z">
        <w:r w:rsidR="00B658FE">
          <w:rPr>
            <w:rFonts w:ascii="Times New Roman" w:eastAsia="华文仿宋" w:hAnsi="Times New Roman" w:cs="Times New Roman"/>
            <w:b/>
            <w:bCs/>
            <w:color w:val="000000"/>
          </w:rPr>
          <w:t>4008185050</w:t>
        </w:r>
      </w:ins>
      <w:del w:id="123" w:author="Microsoft 帐户" w:date="2021-04-15T10:31:00Z">
        <w:r w:rsidDel="00B658FE">
          <w:rPr>
            <w:rFonts w:ascii="Times New Roman" w:eastAsia="华文仿宋" w:hAnsi="Times New Roman" w:cs="Times New Roman" w:hint="eastAsia"/>
            <w:b/>
            <w:bCs/>
            <w:color w:val="000000"/>
          </w:rPr>
          <w:delText>【</w:delText>
        </w:r>
        <w:r w:rsidDel="00B658FE">
          <w:rPr>
            <w:rFonts w:ascii="Times New Roman" w:eastAsia="华文仿宋" w:hAnsi="Times New Roman" w:cs="Times New Roman" w:hint="eastAsia"/>
            <w:b/>
            <w:bCs/>
            <w:color w:val="000000"/>
          </w:rPr>
          <w:delText xml:space="preserve">  </w:delText>
        </w:r>
        <w:r w:rsidDel="00B658FE">
          <w:rPr>
            <w:rFonts w:ascii="Times New Roman" w:eastAsia="华文仿宋" w:hAnsi="Times New Roman" w:cs="Times New Roman" w:hint="eastAsia"/>
            <w:b/>
            <w:bCs/>
            <w:color w:val="000000"/>
          </w:rPr>
          <w:delText>】</w:delText>
        </w:r>
      </w:del>
    </w:p>
    <w:p w14:paraId="263E7D3E" w14:textId="407E6F0A"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hint="eastAsia"/>
          <w:b/>
          <w:bCs/>
          <w:color w:val="000000"/>
        </w:rPr>
        <w:lastRenderedPageBreak/>
        <w:t>联系邮箱：</w:t>
      </w:r>
      <w:ins w:id="124" w:author="Microsoft 帐户" w:date="2021-04-15T14:16:00Z">
        <w:r w:rsidR="00EF3A0A" w:rsidRPr="00EF3A0A">
          <w:rPr>
            <w:rFonts w:ascii="Times New Roman" w:eastAsia="华文仿宋" w:hAnsi="Times New Roman" w:cs="Times New Roman"/>
            <w:b/>
            <w:bCs/>
            <w:color w:val="000000"/>
          </w:rPr>
          <w:t>phcallcenter@healthlink.cn</w:t>
        </w:r>
      </w:ins>
      <w:ins w:id="125" w:author="Microsoft 帐户" w:date="2021-04-15T13:57:00Z">
        <w:r w:rsidR="007036D6" w:rsidDel="007036D6">
          <w:rPr>
            <w:rFonts w:ascii="Times New Roman" w:eastAsia="华文仿宋" w:hAnsi="Times New Roman" w:cs="Times New Roman" w:hint="eastAsia"/>
            <w:b/>
            <w:bCs/>
            <w:color w:val="000000"/>
          </w:rPr>
          <w:t xml:space="preserve"> </w:t>
        </w:r>
      </w:ins>
      <w:del w:id="126" w:author="Microsoft 帐户" w:date="2021-04-15T13:57:00Z">
        <w:r w:rsidDel="007036D6">
          <w:rPr>
            <w:rFonts w:ascii="Times New Roman" w:eastAsia="华文仿宋" w:hAnsi="Times New Roman" w:cs="Times New Roman" w:hint="eastAsia"/>
            <w:b/>
            <w:bCs/>
            <w:color w:val="000000"/>
          </w:rPr>
          <w:delText>【</w:delText>
        </w:r>
        <w:r w:rsidDel="007036D6">
          <w:rPr>
            <w:rFonts w:ascii="Times New Roman" w:eastAsia="华文仿宋" w:hAnsi="Times New Roman" w:cs="Times New Roman" w:hint="eastAsia"/>
            <w:b/>
            <w:bCs/>
            <w:color w:val="000000"/>
          </w:rPr>
          <w:delText xml:space="preserve">  </w:delText>
        </w:r>
        <w:r w:rsidDel="007036D6">
          <w:rPr>
            <w:rFonts w:ascii="Times New Roman" w:eastAsia="华文仿宋" w:hAnsi="Times New Roman" w:cs="Times New Roman" w:hint="eastAsia"/>
            <w:b/>
            <w:bCs/>
            <w:color w:val="000000"/>
          </w:rPr>
          <w:delText>】</w:delText>
        </w:r>
        <w:commentRangeEnd w:id="111"/>
        <w:r w:rsidR="00664608" w:rsidDel="007036D6">
          <w:rPr>
            <w:rStyle w:val="a9"/>
          </w:rPr>
          <w:commentReference w:id="111"/>
        </w:r>
        <w:commentRangeEnd w:id="112"/>
        <w:r w:rsidR="00DD66CD" w:rsidDel="007036D6">
          <w:rPr>
            <w:rStyle w:val="a9"/>
          </w:rPr>
          <w:commentReference w:id="112"/>
        </w:r>
      </w:del>
    </w:p>
    <w:p w14:paraId="46578904" w14:textId="77777777" w:rsidR="00D70B63" w:rsidRDefault="00A420CC">
      <w:pPr>
        <w:widowControl/>
        <w:adjustRightInd w:val="0"/>
        <w:snapToGrid w:val="0"/>
        <w:spacing w:before="0" w:afterLines="50" w:after="156" w:line="360" w:lineRule="auto"/>
      </w:pPr>
      <w:r>
        <w:rPr>
          <w:rFonts w:ascii="Times New Roman" w:eastAsia="华文仿宋" w:hAnsi="Times New Roman" w:cs="Times New Roman"/>
          <w:color w:val="000000" w:themeColor="text1"/>
        </w:rPr>
        <w:t>一般情况下，我们将在</w:t>
      </w:r>
      <w:r>
        <w:rPr>
          <w:rFonts w:ascii="Times New Roman" w:eastAsia="华文仿宋" w:hAnsi="Times New Roman" w:cs="Times New Roman" w:hint="eastAsia"/>
          <w:color w:val="000000" w:themeColor="text1"/>
        </w:rPr>
        <w:t>十五个工作日</w:t>
      </w:r>
      <w:r>
        <w:rPr>
          <w:rFonts w:ascii="Times New Roman" w:eastAsia="华文仿宋" w:hAnsi="Times New Roman" w:cs="Times New Roman"/>
          <w:color w:val="000000" w:themeColor="text1"/>
        </w:rPr>
        <w:t>内回复。如果您对我们的回复不满意，特别是我们的个人信息处理行为损害了您的合法权益，您还可以向网信、电信、公安及工商等监管部门进行投诉或举报。</w:t>
      </w:r>
    </w:p>
    <w:p w14:paraId="273041F6" w14:textId="77777777" w:rsidR="00D70B63" w:rsidRDefault="00D70B63"/>
    <w:sectPr w:rsidR="00D70B63">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TGC" w:date="2020-07-07T20:28:00Z" w:initials="JTGC">
    <w:p w14:paraId="182F1F16" w14:textId="77777777" w:rsidR="00D70B63" w:rsidRDefault="00A420CC">
      <w:pPr>
        <w:pStyle w:val="a3"/>
        <w:rPr>
          <w:sz w:val="28"/>
          <w:szCs w:val="28"/>
        </w:rPr>
      </w:pPr>
      <w:r>
        <w:rPr>
          <w:rFonts w:hint="eastAsia"/>
          <w:highlight w:val="yellow"/>
        </w:rPr>
        <w:t>此为隐私政策的弹窗页面，正文不必展示。</w:t>
      </w:r>
    </w:p>
  </w:comment>
  <w:comment w:id="1" w:author="JTGC" w:date="2020-07-07T20:29:00Z" w:initials="JTGC">
    <w:p w14:paraId="59684D67" w14:textId="77777777" w:rsidR="00D70B63" w:rsidRDefault="00A420CC">
      <w:pPr>
        <w:pStyle w:val="a3"/>
        <w:rPr>
          <w:rFonts w:cs="Times New Roman (正文 CS 字体)"/>
          <w:sz w:val="32"/>
          <w:szCs w:val="32"/>
          <w:highlight w:val="yellow"/>
        </w:rPr>
      </w:pPr>
      <w:r>
        <w:rPr>
          <w:rFonts w:cs="Times New Roman (正文 CS 字体)" w:hint="eastAsia"/>
          <w:sz w:val="32"/>
          <w:szCs w:val="32"/>
          <w:highlight w:val="yellow"/>
        </w:rPr>
        <w:t>请贵司注意：在《隐私政策》等页面中应为您提供其能够自主表达同意的机制，例如勾选框（不可默认勾选）、“同意”</w:t>
      </w:r>
      <w:r>
        <w:rPr>
          <w:rFonts w:cs="Times New Roman (正文 CS 字体)" w:hint="eastAsia"/>
          <w:sz w:val="32"/>
          <w:szCs w:val="32"/>
          <w:highlight w:val="yellow"/>
        </w:rPr>
        <w:t>/</w:t>
      </w:r>
      <w:r>
        <w:rPr>
          <w:rFonts w:cs="Times New Roman (正文 CS 字体)" w:hint="eastAsia"/>
          <w:sz w:val="32"/>
          <w:szCs w:val="32"/>
          <w:highlight w:val="yellow"/>
        </w:rPr>
        <w:t>“不同意</w:t>
      </w:r>
      <w:r>
        <w:rPr>
          <w:rFonts w:eastAsia="等线" w:cs="Times New Roman (正文 CS 字体)" w:hint="eastAsia"/>
          <w:sz w:val="32"/>
          <w:szCs w:val="32"/>
          <w:highlight w:val="yellow"/>
        </w:rPr>
        <w:t>”</w:t>
      </w:r>
      <w:r>
        <w:rPr>
          <w:rFonts w:cs="Times New Roman (正文 CS 字体)" w:hint="eastAsia"/>
          <w:sz w:val="32"/>
          <w:szCs w:val="32"/>
          <w:highlight w:val="yellow"/>
        </w:rPr>
        <w:t>按钮。</w:t>
      </w:r>
    </w:p>
    <w:p w14:paraId="2CF74AD4" w14:textId="77777777" w:rsidR="00D70B63" w:rsidRDefault="00D70B63">
      <w:pPr>
        <w:pStyle w:val="a3"/>
        <w:rPr>
          <w:rFonts w:cs="Times New Roman (正文 CS 字体)"/>
          <w:sz w:val="32"/>
          <w:szCs w:val="32"/>
          <w:highlight w:val="yellow"/>
        </w:rPr>
      </w:pPr>
    </w:p>
    <w:p w14:paraId="0A4A3F4A" w14:textId="77777777" w:rsidR="00D70B63" w:rsidRDefault="00A420CC">
      <w:pPr>
        <w:pStyle w:val="a3"/>
        <w:rPr>
          <w:rFonts w:cs="Times New Roman (正文 CS 字体)"/>
          <w:sz w:val="32"/>
          <w:szCs w:val="32"/>
          <w:highlight w:val="yellow"/>
        </w:rPr>
      </w:pPr>
      <w:r>
        <w:rPr>
          <w:rFonts w:cs="Times New Roman (正文 CS 字体)" w:hint="eastAsia"/>
          <w:sz w:val="32"/>
          <w:szCs w:val="32"/>
          <w:highlight w:val="yellow"/>
        </w:rPr>
        <w:t>此处隐私政策请设置链接。</w:t>
      </w:r>
    </w:p>
  </w:comment>
  <w:comment w:id="2" w:author="JTGC" w:date="2020-11-02T11:05:00Z" w:initials="JTGC">
    <w:p w14:paraId="4E575ED0" w14:textId="77777777" w:rsidR="00D70B63" w:rsidRDefault="00A420CC">
      <w:pPr>
        <w:pStyle w:val="a3"/>
        <w:rPr>
          <w:highlight w:val="yellow"/>
        </w:rPr>
      </w:pPr>
      <w:r>
        <w:rPr>
          <w:rFonts w:hint="eastAsia"/>
          <w:highlight w:val="yellow"/>
        </w:rPr>
        <w:t>请贵司注意：如需开启设备权限，需设置弹窗，向用户告知申请开启的设备权限，需要收集的个人信息的类型及收集、使用目的。</w:t>
      </w:r>
    </w:p>
    <w:p w14:paraId="58764F68" w14:textId="77777777" w:rsidR="00D70B63" w:rsidRDefault="00A420CC">
      <w:pPr>
        <w:pStyle w:val="a3"/>
        <w:rPr>
          <w:highlight w:val="yellow"/>
        </w:rPr>
      </w:pPr>
      <w:r>
        <w:rPr>
          <w:rFonts w:hint="eastAsia"/>
          <w:highlight w:val="yellow"/>
        </w:rPr>
        <w:t>同时，请贵司确认此处列举的权限是否准确，如与贵司实践有出入，请自行调整。</w:t>
      </w:r>
    </w:p>
  </w:comment>
  <w:comment w:id="3" w:author="JTGC" w:date="2020-11-16T11:41:00Z" w:initials="JTGC">
    <w:p w14:paraId="131666FA" w14:textId="77777777" w:rsidR="00D70B63" w:rsidRDefault="00A420CC">
      <w:pPr>
        <w:pStyle w:val="a3"/>
        <w:rPr>
          <w:highlight w:val="yellow"/>
        </w:rPr>
      </w:pPr>
      <w:r>
        <w:rPr>
          <w:rFonts w:hint="eastAsia"/>
          <w:highlight w:val="yellow"/>
        </w:rPr>
        <w:t>请贵司与</w:t>
      </w:r>
      <w:r>
        <w:rPr>
          <w:rFonts w:hint="eastAsia"/>
          <w:highlight w:val="yellow"/>
        </w:rPr>
        <w:t>IT</w:t>
      </w:r>
      <w:r>
        <w:rPr>
          <w:rFonts w:hint="eastAsia"/>
          <w:highlight w:val="yellow"/>
        </w:rPr>
        <w:t>同事配合完成相应隐私设计，为用户提供个人信息权益行权途径，如我们在公众号中未见支持注销账号的功能。</w:t>
      </w:r>
    </w:p>
  </w:comment>
  <w:comment w:id="4" w:author="JTGC" w:date="2020-03-06T06:58:00Z" w:initials="JTGC">
    <w:p w14:paraId="6F1149BB" w14:textId="77777777" w:rsidR="00D70B63" w:rsidRDefault="00A420CC">
      <w:pPr>
        <w:pStyle w:val="a3"/>
        <w:rPr>
          <w:highlight w:val="yellow"/>
        </w:rPr>
      </w:pPr>
      <w:r>
        <w:rPr>
          <w:rFonts w:hint="eastAsia"/>
          <w:highlight w:val="yellow"/>
        </w:rPr>
        <w:t>请贵司注意：</w:t>
      </w:r>
    </w:p>
    <w:p w14:paraId="4EAE74AD" w14:textId="77777777" w:rsidR="00D70B63" w:rsidRDefault="00D70B63">
      <w:pPr>
        <w:pStyle w:val="a3"/>
        <w:rPr>
          <w:highlight w:val="yellow"/>
        </w:rPr>
      </w:pPr>
    </w:p>
    <w:p w14:paraId="05885D24" w14:textId="77777777" w:rsidR="00D70B63" w:rsidRDefault="00A420CC">
      <w:pPr>
        <w:pStyle w:val="a3"/>
        <w:rPr>
          <w:highlight w:val="yellow"/>
        </w:rPr>
      </w:pPr>
      <w:r>
        <w:rPr>
          <w:rFonts w:hint="eastAsia"/>
          <w:highlight w:val="yellow"/>
        </w:rPr>
        <w:t>除在远盟普惠注册页面或弹窗中放置隐私政策链接外，还应在远盟普惠官网、小程序、</w:t>
      </w:r>
      <w:r>
        <w:rPr>
          <w:rFonts w:hint="eastAsia"/>
          <w:highlight w:val="yellow"/>
        </w:rPr>
        <w:t>APP</w:t>
      </w:r>
      <w:r>
        <w:rPr>
          <w:rFonts w:hint="eastAsia"/>
          <w:highlight w:val="yellow"/>
        </w:rPr>
        <w:t>等载体的主页易于访问（点击不超过</w:t>
      </w:r>
      <w:r>
        <w:rPr>
          <w:rFonts w:hint="eastAsia"/>
          <w:highlight w:val="yellow"/>
        </w:rPr>
        <w:t>4</w:t>
      </w:r>
      <w:r>
        <w:rPr>
          <w:rFonts w:hint="eastAsia"/>
          <w:highlight w:val="yellow"/>
        </w:rPr>
        <w:t>次）的地方放置隐私政策，便于查看。</w:t>
      </w:r>
    </w:p>
    <w:p w14:paraId="7CFE5579" w14:textId="77777777" w:rsidR="00D70B63" w:rsidRDefault="00D70B63">
      <w:pPr>
        <w:pStyle w:val="a3"/>
        <w:rPr>
          <w:highlight w:val="yellow"/>
        </w:rPr>
      </w:pPr>
    </w:p>
    <w:p w14:paraId="48DB2852" w14:textId="77777777" w:rsidR="00D70B63" w:rsidRDefault="00A420CC">
      <w:pPr>
        <w:pStyle w:val="a3"/>
      </w:pPr>
      <w:r>
        <w:rPr>
          <w:rFonts w:hint="eastAsia"/>
          <w:highlight w:val="yellow"/>
        </w:rPr>
        <w:t>隐私政策的展现形式上不应刻意使用灰色字体、缩小字号等可能对阅读造成障碍的设置。</w:t>
      </w:r>
    </w:p>
  </w:comment>
  <w:comment w:id="6" w:author="JTGC" w:date="2020-03-06T07:00:00Z" w:initials="JTGC">
    <w:p w14:paraId="16432725" w14:textId="77777777" w:rsidR="00D70B63" w:rsidRDefault="00A420CC">
      <w:pPr>
        <w:pStyle w:val="a3"/>
        <w:rPr>
          <w:highlight w:val="yellow"/>
        </w:rPr>
      </w:pPr>
      <w:r>
        <w:rPr>
          <w:rFonts w:hint="eastAsia"/>
          <w:highlight w:val="yellow"/>
        </w:rPr>
        <w:t>以下所描述的功能和对应收集的个人信息为我们根据贵司提供的信息、试用远盟普惠公众号和小程序得出（经试用远盟普惠小程序与公众号，远盟普惠公众号提供的服务类型更为丰富，故对贵司收集和使用个人信息的描述主要以公众号版本为准。</w:t>
      </w:r>
    </w:p>
    <w:p w14:paraId="6F3C0DE5" w14:textId="77777777" w:rsidR="00D70B63" w:rsidRDefault="00A420CC">
      <w:pPr>
        <w:pStyle w:val="a3"/>
        <w:rPr>
          <w:highlight w:val="yellow"/>
        </w:rPr>
      </w:pPr>
      <w:r>
        <w:rPr>
          <w:rFonts w:hint="eastAsia"/>
          <w:highlight w:val="yellow"/>
        </w:rPr>
        <w:t>），请贵司结合实际情况进行逐项核实，并进行相应的调整或补充。</w:t>
      </w:r>
    </w:p>
    <w:p w14:paraId="5F456CF4" w14:textId="77777777" w:rsidR="00D70B63" w:rsidRDefault="00D70B63">
      <w:pPr>
        <w:pStyle w:val="a3"/>
        <w:ind w:leftChars="75" w:left="180"/>
        <w:rPr>
          <w:highlight w:val="yellow"/>
        </w:rPr>
      </w:pPr>
    </w:p>
    <w:p w14:paraId="29D813D3" w14:textId="77777777" w:rsidR="00D70B63" w:rsidRDefault="00A420CC">
      <w:pPr>
        <w:pStyle w:val="a3"/>
        <w:ind w:leftChars="75" w:left="180"/>
        <w:rPr>
          <w:highlight w:val="yellow"/>
        </w:rPr>
      </w:pPr>
      <w:r>
        <w:rPr>
          <w:rFonts w:hint="eastAsia"/>
          <w:highlight w:val="yellow"/>
        </w:rPr>
        <w:t>贵司在进行调整、补充时，应：</w:t>
      </w:r>
    </w:p>
    <w:p w14:paraId="09CE0A28" w14:textId="77777777" w:rsidR="00D70B63" w:rsidRDefault="00A420CC">
      <w:pPr>
        <w:pStyle w:val="a3"/>
        <w:ind w:leftChars="75" w:left="180"/>
        <w:rPr>
          <w:highlight w:val="yellow"/>
        </w:rPr>
      </w:pPr>
      <w:r>
        <w:rPr>
          <w:rFonts w:hint="eastAsia"/>
          <w:highlight w:val="yellow"/>
        </w:rPr>
        <w:t>（</w:t>
      </w:r>
      <w:r>
        <w:rPr>
          <w:rFonts w:hint="eastAsia"/>
          <w:highlight w:val="yellow"/>
        </w:rPr>
        <w:t>1</w:t>
      </w:r>
      <w:r>
        <w:rPr>
          <w:rFonts w:hint="eastAsia"/>
          <w:highlight w:val="yellow"/>
        </w:rPr>
        <w:t>）逐项例举收集个人信息的业务功能，尽量不要使用“等”、“例如”、“包括但不限于”等字样；</w:t>
      </w:r>
    </w:p>
    <w:p w14:paraId="68F5520B" w14:textId="77777777" w:rsidR="00D70B63" w:rsidRDefault="00A420CC">
      <w:pPr>
        <w:pStyle w:val="a3"/>
        <w:ind w:leftChars="75" w:left="180"/>
        <w:rPr>
          <w:highlight w:val="yellow"/>
        </w:rPr>
      </w:pPr>
      <w:r>
        <w:rPr>
          <w:rFonts w:hint="eastAsia"/>
          <w:highlight w:val="yellow"/>
        </w:rPr>
        <w:t>（</w:t>
      </w:r>
      <w:r>
        <w:rPr>
          <w:rFonts w:hint="eastAsia"/>
          <w:highlight w:val="yellow"/>
        </w:rPr>
        <w:t>2</w:t>
      </w:r>
      <w:r>
        <w:rPr>
          <w:rFonts w:hint="eastAsia"/>
          <w:highlight w:val="yellow"/>
        </w:rPr>
        <w:t>）就上述每一项功能，都应说明其所收集的个人信息类型，上述个人信息应逐项例举，不应使用“等”、“例如”、“包括但不限于”等字样</w:t>
      </w:r>
    </w:p>
    <w:p w14:paraId="396045C5" w14:textId="77777777" w:rsidR="00D70B63" w:rsidRDefault="00A420CC">
      <w:pPr>
        <w:pStyle w:val="a3"/>
        <w:ind w:leftChars="75" w:left="180"/>
        <w:rPr>
          <w:highlight w:val="yellow"/>
        </w:rPr>
      </w:pPr>
      <w:r>
        <w:rPr>
          <w:highlight w:val="yellow"/>
        </w:rPr>
        <w:t>（</w:t>
      </w:r>
      <w:r>
        <w:rPr>
          <w:highlight w:val="yellow"/>
        </w:rPr>
        <w:t>3</w:t>
      </w:r>
      <w:r>
        <w:rPr>
          <w:highlight w:val="yellow"/>
        </w:rPr>
        <w:t>）</w:t>
      </w:r>
      <w:r>
        <w:rPr>
          <w:rFonts w:hint="eastAsia"/>
          <w:highlight w:val="yellow"/>
        </w:rPr>
        <w:t>就上述业务功能所收集的个人信息，都应说明收集的目的。</w:t>
      </w:r>
    </w:p>
    <w:p w14:paraId="263D3459" w14:textId="77777777" w:rsidR="00D70B63" w:rsidRDefault="00A420CC">
      <w:pPr>
        <w:pStyle w:val="a3"/>
        <w:ind w:leftChars="75" w:left="180"/>
        <w:rPr>
          <w:highlight w:val="yellow"/>
        </w:rPr>
      </w:pPr>
      <w:r>
        <w:rPr>
          <w:rFonts w:hint="eastAsia"/>
          <w:highlight w:val="yellow"/>
        </w:rPr>
        <w:t>（</w:t>
      </w:r>
      <w:r>
        <w:rPr>
          <w:rFonts w:hint="eastAsia"/>
          <w:highlight w:val="yellow"/>
        </w:rPr>
        <w:t>4</w:t>
      </w:r>
      <w:r>
        <w:rPr>
          <w:rFonts w:hint="eastAsia"/>
          <w:highlight w:val="yellow"/>
        </w:rPr>
        <w:t>）就您不提供个人信息，据实说明不提供对您使用服务的影响与后果</w:t>
      </w:r>
    </w:p>
    <w:p w14:paraId="40273B97" w14:textId="77777777" w:rsidR="00D70B63" w:rsidRDefault="00D70B63">
      <w:pPr>
        <w:pStyle w:val="a3"/>
        <w:ind w:leftChars="75" w:left="180"/>
        <w:rPr>
          <w:highlight w:val="yellow"/>
        </w:rPr>
      </w:pPr>
    </w:p>
    <w:p w14:paraId="2959138A" w14:textId="77777777" w:rsidR="00D70B63" w:rsidRDefault="00A420CC">
      <w:pPr>
        <w:pStyle w:val="a3"/>
        <w:ind w:leftChars="75" w:left="180"/>
        <w:rPr>
          <w:highlight w:val="yellow"/>
        </w:rPr>
      </w:pPr>
      <w:r>
        <w:rPr>
          <w:rFonts w:hint="eastAsia"/>
          <w:highlight w:val="yellow"/>
        </w:rPr>
        <w:t>示例：</w:t>
      </w:r>
    </w:p>
    <w:p w14:paraId="282D5E76" w14:textId="77777777" w:rsidR="00D70B63" w:rsidRDefault="00A420CC">
      <w:pPr>
        <w:pStyle w:val="a3"/>
      </w:pPr>
      <w:r>
        <w:rPr>
          <w:rFonts w:hint="eastAsia"/>
          <w:highlight w:val="yellow"/>
        </w:rPr>
        <w:t>功能</w:t>
      </w:r>
      <w:r>
        <w:rPr>
          <w:rFonts w:hint="eastAsia"/>
          <w:highlight w:val="yellow"/>
        </w:rPr>
        <w:t>A</w:t>
      </w:r>
      <w:r>
        <w:rPr>
          <w:rFonts w:hint="eastAsia"/>
          <w:highlight w:val="yellow"/>
        </w:rPr>
        <w:t>，当您使用【</w:t>
      </w:r>
      <w:r>
        <w:rPr>
          <w:rFonts w:hint="eastAsia"/>
          <w:highlight w:val="yellow"/>
        </w:rPr>
        <w:t xml:space="preserve"> </w:t>
      </w:r>
      <w:r>
        <w:rPr>
          <w:rFonts w:hint="eastAsia"/>
          <w:highlight w:val="yellow"/>
        </w:rPr>
        <w:t>】功能</w:t>
      </w:r>
      <w:r>
        <w:rPr>
          <w:rFonts w:hint="eastAsia"/>
          <w:highlight w:val="yellow"/>
        </w:rPr>
        <w:t>/</w:t>
      </w:r>
      <w:r>
        <w:rPr>
          <w:rFonts w:hint="eastAsia"/>
          <w:highlight w:val="yellow"/>
        </w:rPr>
        <w:t>服务，我们需要收集您的【</w:t>
      </w:r>
      <w:r>
        <w:rPr>
          <w:rFonts w:hint="eastAsia"/>
          <w:highlight w:val="yellow"/>
        </w:rPr>
        <w:t xml:space="preserve"> </w:t>
      </w:r>
      <w:r>
        <w:rPr>
          <w:highlight w:val="yellow"/>
        </w:rPr>
        <w:t xml:space="preserve">  </w:t>
      </w:r>
      <w:r>
        <w:rPr>
          <w:rFonts w:hint="eastAsia"/>
          <w:highlight w:val="yellow"/>
        </w:rPr>
        <w:t>】</w:t>
      </w:r>
      <w:r>
        <w:rPr>
          <w:rFonts w:hint="eastAsia"/>
          <w:highlight w:val="yellow"/>
        </w:rPr>
        <w:t xml:space="preserve"> </w:t>
      </w:r>
      <w:r>
        <w:rPr>
          <w:rFonts w:hint="eastAsia"/>
          <w:highlight w:val="yellow"/>
        </w:rPr>
        <w:t>。我们收集上述信息是为了【】，如您拒绝提供这些信息，我们【无法正常向您提供服务】或者【将无法正常向您提供（）服务，但不影响您正常使用我们的其他服务】。</w:t>
      </w:r>
    </w:p>
  </w:comment>
  <w:comment w:id="8" w:author="Windows 用户" w:date="2021-03-29T13:46:00Z" w:initials="W用">
    <w:p w14:paraId="14F3B786" w14:textId="383E8D73" w:rsidR="00F510D3" w:rsidRDefault="00F510D3">
      <w:pPr>
        <w:pStyle w:val="a3"/>
      </w:pPr>
      <w:r>
        <w:rPr>
          <w:rStyle w:val="a9"/>
        </w:rPr>
        <w:annotationRef/>
      </w:r>
      <w:r w:rsidR="000D58CA">
        <w:t>非必填信息所属功能是否要写</w:t>
      </w:r>
      <w:r w:rsidR="000D58CA">
        <w:rPr>
          <w:rFonts w:hint="eastAsia"/>
        </w:rPr>
        <w:t>？</w:t>
      </w:r>
      <w:r w:rsidR="00E65B57">
        <w:rPr>
          <w:rFonts w:hint="eastAsia"/>
        </w:rPr>
        <w:t>例如快捷医疗垫付会手机医院信息和病历信息等，但都是非必填。</w:t>
      </w:r>
    </w:p>
  </w:comment>
  <w:comment w:id="9" w:author="kayden" w:date="2021-04-14T16:52:00Z" w:initials="kayden">
    <w:p w14:paraId="5B43321A" w14:textId="64886A2C" w:rsidR="00F63823" w:rsidRDefault="00F63823">
      <w:pPr>
        <w:pStyle w:val="a3"/>
      </w:pPr>
      <w:r>
        <w:rPr>
          <w:rStyle w:val="a9"/>
        </w:rPr>
        <w:annotationRef/>
      </w:r>
      <w:r>
        <w:rPr>
          <w:rFonts w:hint="eastAsia"/>
        </w:rPr>
        <w:t>不用出现在隐私政策，选填项若填写视为同意收集和使用为其提供服务</w:t>
      </w:r>
      <w:r>
        <w:rPr>
          <w:rFonts w:hint="eastAsia"/>
        </w:rPr>
        <w:t>/</w:t>
      </w:r>
      <w:r>
        <w:rPr>
          <w:rFonts w:hint="eastAsia"/>
        </w:rPr>
        <w:t>个性化推送。</w:t>
      </w:r>
    </w:p>
  </w:comment>
  <w:comment w:id="7" w:author="kayden" w:date="2021-04-14T17:38:00Z" w:initials="kayden">
    <w:p w14:paraId="5E1A3A49" w14:textId="772ADF7F" w:rsidR="009E6EC3" w:rsidRDefault="009E6EC3">
      <w:pPr>
        <w:pStyle w:val="a3"/>
      </w:pPr>
      <w:r>
        <w:rPr>
          <w:rStyle w:val="a9"/>
        </w:rPr>
        <w:annotationRef/>
      </w:r>
      <w:r>
        <w:rPr>
          <w:rFonts w:hint="eastAsia"/>
        </w:rPr>
        <w:t>须按照</w:t>
      </w:r>
      <w:r>
        <w:rPr>
          <w:rFonts w:hint="eastAsia"/>
        </w:rPr>
        <w:t xml:space="preserve"> </w:t>
      </w:r>
      <w:r>
        <w:rPr>
          <w:rFonts w:hint="eastAsia"/>
        </w:rPr>
        <w:t>注册、激活的必填项拆分说明。</w:t>
      </w:r>
    </w:p>
  </w:comment>
  <w:comment w:id="10" w:author="Windows 用户" w:date="2021-03-29T13:53:00Z" w:initials="W用">
    <w:p w14:paraId="13FD91C2" w14:textId="1E23D151" w:rsidR="00C96C46" w:rsidRDefault="00C96C46">
      <w:pPr>
        <w:pStyle w:val="a3"/>
      </w:pPr>
      <w:r>
        <w:rPr>
          <w:rStyle w:val="a9"/>
        </w:rPr>
        <w:annotationRef/>
      </w:r>
      <w:r>
        <w:t>当前注册账户已经不需要身份证号了</w:t>
      </w:r>
      <w:r>
        <w:rPr>
          <w:rFonts w:hint="eastAsia"/>
        </w:rPr>
        <w:t>。</w:t>
      </w:r>
    </w:p>
  </w:comment>
  <w:comment w:id="11" w:author="kayden" w:date="2021-04-14T16:54:00Z" w:initials="kayden">
    <w:p w14:paraId="1F2560D3" w14:textId="7BF773CB" w:rsidR="00F63823" w:rsidRDefault="00F63823">
      <w:pPr>
        <w:pStyle w:val="a3"/>
      </w:pPr>
      <w:r>
        <w:rPr>
          <w:rStyle w:val="a9"/>
        </w:rPr>
        <w:annotationRef/>
      </w:r>
      <w:r>
        <w:rPr>
          <w:rFonts w:hint="eastAsia"/>
        </w:rPr>
        <w:t>那就把括号删了</w:t>
      </w:r>
    </w:p>
  </w:comment>
  <w:comment w:id="13" w:author="JTGC" w:date="2020-12-03T11:17:00Z" w:initials="JTGC">
    <w:p w14:paraId="7AC269D0" w14:textId="77777777" w:rsidR="00D70B63" w:rsidRDefault="00A420CC">
      <w:pPr>
        <w:pStyle w:val="a3"/>
        <w:rPr>
          <w:highlight w:val="yellow"/>
        </w:rPr>
      </w:pPr>
      <w:r>
        <w:rPr>
          <w:rFonts w:hint="eastAsia"/>
          <w:highlight w:val="yellow"/>
        </w:rPr>
        <w:t>在注册贵司账户过程中，我们注意到用户需提供身份证号码方可注册。我们理解，身份证号码并非用户注册必需提供的信息，建议贵司予以整改，避免在用户注册阶段要求其提供身份证号码。</w:t>
      </w:r>
    </w:p>
  </w:comment>
  <w:comment w:id="14" w:author="JTGC" w:date="2020-12-03T11:22:00Z" w:initials="JTGC">
    <w:p w14:paraId="5CCD6FC9" w14:textId="77777777" w:rsidR="00D70B63" w:rsidRDefault="00A420CC">
      <w:pPr>
        <w:pStyle w:val="a3"/>
        <w:rPr>
          <w:highlight w:val="yellow"/>
        </w:rPr>
      </w:pPr>
      <w:r>
        <w:rPr>
          <w:rFonts w:hint="eastAsia"/>
          <w:highlight w:val="yellow"/>
        </w:rPr>
        <w:t>我们注意到用户在微信端通过手机号码注册远盟普惠账户后，贵司直接收集用户的微信头像、昵称。建议贵司设置弹窗，询问用户能否收集、使用其微信头像、昵称。</w:t>
      </w:r>
    </w:p>
  </w:comment>
  <w:comment w:id="17" w:author="JTGC" w:date="2020-11-02T17:41:00Z" w:initials="JTGC">
    <w:p w14:paraId="78D42668" w14:textId="77777777" w:rsidR="00D70B63" w:rsidRDefault="00A420CC">
      <w:pPr>
        <w:pStyle w:val="a3"/>
        <w:rPr>
          <w:highlight w:val="yellow"/>
        </w:rPr>
      </w:pPr>
      <w:r>
        <w:rPr>
          <w:rFonts w:hint="eastAsia"/>
          <w:highlight w:val="yellow"/>
        </w:rPr>
        <w:t>经试用远盟普惠小程序，我们发现用户注册页面未有隐私政策与用户协议，请贵司及时整改，以为收集、使用用户个人信息获取授权。</w:t>
      </w:r>
    </w:p>
  </w:comment>
  <w:comment w:id="15" w:author="Windows 用户" w:date="2021-03-29T13:55:00Z" w:initials="W用">
    <w:p w14:paraId="37D4B3CB" w14:textId="5CF8B011" w:rsidR="0000702D" w:rsidRDefault="0000702D">
      <w:pPr>
        <w:pStyle w:val="a3"/>
      </w:pPr>
      <w:r>
        <w:rPr>
          <w:rStyle w:val="a9"/>
        </w:rPr>
        <w:annotationRef/>
      </w:r>
      <w:r>
        <w:t>珊瑚健康管家公众号目前不会获取微信的昵称和头像了</w:t>
      </w:r>
      <w:r>
        <w:rPr>
          <w:rFonts w:hint="eastAsia"/>
        </w:rPr>
        <w:t>，</w:t>
      </w:r>
      <w:r w:rsidR="00970F99">
        <w:t>头像用统一的</w:t>
      </w:r>
      <w:r w:rsidR="00970F99">
        <w:rPr>
          <w:rFonts w:hint="eastAsia"/>
        </w:rPr>
        <w:t>，</w:t>
      </w:r>
      <w:r w:rsidR="00970F99">
        <w:t>昵称使用手机号</w:t>
      </w:r>
      <w:r w:rsidR="00970F99">
        <w:rPr>
          <w:rFonts w:hint="eastAsia"/>
        </w:rPr>
        <w:t>。</w:t>
      </w:r>
    </w:p>
  </w:comment>
  <w:comment w:id="16" w:author="kayden" w:date="2021-04-14T16:55:00Z" w:initials="kayden">
    <w:p w14:paraId="2BB475C9" w14:textId="4400F975" w:rsidR="00F63823" w:rsidRDefault="00F63823">
      <w:pPr>
        <w:pStyle w:val="a3"/>
      </w:pPr>
      <w:r>
        <w:rPr>
          <w:rStyle w:val="a9"/>
        </w:rPr>
        <w:annotationRef/>
      </w:r>
      <w:r>
        <w:rPr>
          <w:rFonts w:hint="eastAsia"/>
        </w:rPr>
        <w:t>按实际改。</w:t>
      </w:r>
      <w:r w:rsidR="00A37183">
        <w:rPr>
          <w:rFonts w:hint="eastAsia"/>
        </w:rPr>
        <w:t>H</w:t>
      </w:r>
      <w:r w:rsidR="00A37183">
        <w:t>5</w:t>
      </w:r>
      <w:r w:rsidR="00A37183">
        <w:rPr>
          <w:rFonts w:hint="eastAsia"/>
        </w:rPr>
        <w:t>改珊瑚名称。</w:t>
      </w:r>
    </w:p>
  </w:comment>
  <w:comment w:id="23" w:author="JTGC" w:date="2020-11-16T17:23:00Z" w:initials="JTGC">
    <w:p w14:paraId="086A1049" w14:textId="77777777" w:rsidR="00D70B63" w:rsidRDefault="00A420CC">
      <w:pPr>
        <w:pStyle w:val="a3"/>
        <w:rPr>
          <w:highlight w:val="yellow"/>
        </w:rPr>
      </w:pPr>
      <w:r>
        <w:rPr>
          <w:rFonts w:hint="eastAsia"/>
          <w:highlight w:val="yellow"/>
        </w:rPr>
        <w:t>请插入关联方名单链接。</w:t>
      </w:r>
    </w:p>
  </w:comment>
  <w:comment w:id="24" w:author="kayden" w:date="2021-04-14T16:56:00Z" w:initials="kayden">
    <w:p w14:paraId="4D904072" w14:textId="1A7E1E25" w:rsidR="00F63823" w:rsidRDefault="00F63823">
      <w:pPr>
        <w:pStyle w:val="a3"/>
      </w:pPr>
      <w:r>
        <w:rPr>
          <w:rStyle w:val="a9"/>
        </w:rPr>
        <w:annotationRef/>
      </w:r>
      <w:r>
        <w:rPr>
          <w:rFonts w:hint="eastAsia"/>
        </w:rPr>
        <w:t>关联方即远盟康健及主要控股的</w:t>
      </w:r>
      <w:r>
        <w:rPr>
          <w:rFonts w:hint="eastAsia"/>
        </w:rPr>
        <w:t>6</w:t>
      </w:r>
      <w:r>
        <w:rPr>
          <w:rFonts w:hint="eastAsia"/>
        </w:rPr>
        <w:t>家公司，共</w:t>
      </w:r>
      <w:r>
        <w:rPr>
          <w:rFonts w:hint="eastAsia"/>
        </w:rPr>
        <w:t>7</w:t>
      </w:r>
      <w:r>
        <w:rPr>
          <w:rFonts w:hint="eastAsia"/>
        </w:rPr>
        <w:t>家</w:t>
      </w:r>
      <w:r w:rsidR="009429C8">
        <w:rPr>
          <w:rFonts w:hint="eastAsia"/>
        </w:rPr>
        <w:t>，股权穿透后达</w:t>
      </w:r>
      <w:r w:rsidR="009429C8">
        <w:rPr>
          <w:rFonts w:hint="eastAsia"/>
        </w:rPr>
        <w:t>1</w:t>
      </w:r>
      <w:r w:rsidR="009429C8">
        <w:t>4</w:t>
      </w:r>
      <w:r w:rsidR="009429C8">
        <w:rPr>
          <w:rFonts w:hint="eastAsia"/>
        </w:rPr>
        <w:t>家。</w:t>
      </w:r>
    </w:p>
  </w:comment>
  <w:comment w:id="28" w:author="JTGC" w:date="2020-11-16T17:27:00Z" w:initials="JTGC">
    <w:p w14:paraId="43256479" w14:textId="77777777" w:rsidR="00D70B63" w:rsidRDefault="00A420CC">
      <w:pPr>
        <w:pStyle w:val="a3"/>
        <w:rPr>
          <w:highlight w:val="yellow"/>
        </w:rPr>
      </w:pPr>
      <w:r>
        <w:rPr>
          <w:rFonts w:hint="eastAsia"/>
          <w:highlight w:val="yellow"/>
        </w:rPr>
        <w:t>建议尽可能明确。</w:t>
      </w:r>
    </w:p>
  </w:comment>
  <w:comment w:id="29" w:author="kayden" w:date="2021-04-14T16:59:00Z" w:initials="kayden">
    <w:p w14:paraId="348D0824" w14:textId="1087EC7F" w:rsidR="00F63823" w:rsidRDefault="00F63823">
      <w:pPr>
        <w:pStyle w:val="a3"/>
      </w:pPr>
      <w:r>
        <w:rPr>
          <w:rStyle w:val="a9"/>
        </w:rPr>
        <w:annotationRef/>
      </w:r>
      <w:r>
        <w:rPr>
          <w:rFonts w:hint="eastAsia"/>
        </w:rPr>
        <w:t>体检报告、微磁检测、重疾诊断证明等珊瑚所有模块（专享会员、非专享会员）</w:t>
      </w:r>
    </w:p>
  </w:comment>
  <w:comment w:id="34" w:author="Windows 用户" w:date="2021-03-29T16:43:00Z" w:initials="W用">
    <w:p w14:paraId="7FFADF03" w14:textId="37887E9F" w:rsidR="005D26F9" w:rsidRDefault="005D26F9">
      <w:pPr>
        <w:pStyle w:val="a3"/>
      </w:pPr>
      <w:r>
        <w:rPr>
          <w:rStyle w:val="a9"/>
        </w:rPr>
        <w:annotationRef/>
      </w:r>
      <w:r w:rsidR="000618FA">
        <w:t>增加通话视频</w:t>
      </w:r>
    </w:p>
  </w:comment>
  <w:comment w:id="38" w:author="Microsoft 帐户" w:date="2021-04-15T14:21:00Z" w:initials="M帐">
    <w:p w14:paraId="7412CD1F" w14:textId="3A589A86" w:rsidR="001E2D51" w:rsidRDefault="001E2D51">
      <w:pPr>
        <w:pStyle w:val="a3"/>
      </w:pPr>
      <w:r>
        <w:rPr>
          <w:rStyle w:val="a9"/>
        </w:rPr>
        <w:annotationRef/>
      </w:r>
      <w:r>
        <w:t>2</w:t>
      </w:r>
      <w:r>
        <w:rPr>
          <w:rFonts w:hint="eastAsia"/>
        </w:rPr>
        <w:t>周内平台供应商切换为</w:t>
      </w:r>
      <w:r>
        <w:rPr>
          <w:rFonts w:hint="eastAsia"/>
        </w:rPr>
        <w:t>Udesk</w:t>
      </w:r>
      <w:r w:rsidR="004E67FE">
        <w:rPr>
          <w:rFonts w:hint="eastAsia"/>
        </w:rPr>
        <w:t>，远盟提供医生资源</w:t>
      </w:r>
    </w:p>
  </w:comment>
  <w:comment w:id="45" w:author="Microsoft 帐户" w:date="2021-04-14T11:08:00Z" w:initials="M帐">
    <w:p w14:paraId="535DDDEF" w14:textId="07951276" w:rsidR="00664608" w:rsidRDefault="00664608">
      <w:pPr>
        <w:pStyle w:val="a3"/>
      </w:pPr>
      <w:r>
        <w:rPr>
          <w:rStyle w:val="a9"/>
        </w:rPr>
        <w:annotationRef/>
      </w:r>
      <w:r>
        <w:rPr>
          <w:rFonts w:hint="eastAsia"/>
        </w:rPr>
        <w:t>服务供应商从企鹅医生改为和缓医疗</w:t>
      </w:r>
    </w:p>
  </w:comment>
  <w:comment w:id="46" w:author="kayden" w:date="2021-04-14T17:02:00Z" w:initials="kayden">
    <w:p w14:paraId="4B991FE0" w14:textId="5E171D6F" w:rsidR="002C277B" w:rsidRDefault="002C277B">
      <w:pPr>
        <w:pStyle w:val="a3"/>
      </w:pPr>
      <w:r>
        <w:rPr>
          <w:rStyle w:val="a9"/>
        </w:rPr>
        <w:annotationRef/>
      </w:r>
      <w:r>
        <w:rPr>
          <w:rFonts w:hint="eastAsia"/>
        </w:rPr>
        <w:t>好</w:t>
      </w:r>
    </w:p>
  </w:comment>
  <w:comment w:id="49" w:author="JTGC" w:date="2020-11-16T16:59:00Z" w:initials="JTGC">
    <w:p w14:paraId="7A614E08" w14:textId="77777777" w:rsidR="00D70B63" w:rsidRDefault="00A420CC">
      <w:pPr>
        <w:pStyle w:val="a3"/>
        <w:rPr>
          <w:highlight w:val="yellow"/>
        </w:rPr>
      </w:pPr>
      <w:r>
        <w:rPr>
          <w:rFonts w:hint="eastAsia"/>
          <w:highlight w:val="yellow"/>
        </w:rPr>
        <w:t>请放入企鹅医生隐私政策的超链接，并将《隐私政策》改为企鹅医生隐私政策的名称。</w:t>
      </w:r>
    </w:p>
  </w:comment>
  <w:comment w:id="51" w:author="JTGC" w:date="2020-11-16T17:04:00Z" w:initials="JTGC">
    <w:p w14:paraId="70140940" w14:textId="77777777" w:rsidR="00D70B63" w:rsidRDefault="00A420CC">
      <w:pPr>
        <w:pStyle w:val="a3"/>
        <w:rPr>
          <w:highlight w:val="yellow"/>
        </w:rPr>
      </w:pPr>
      <w:r>
        <w:rPr>
          <w:rFonts w:hint="eastAsia"/>
          <w:highlight w:val="yellow"/>
        </w:rPr>
        <w:t>如与远盟普惠的整改会议沟通，请贵司在用户通过远盟平台使用第三方服务时，注明服务由第三方提供，并设置供用户点击同意第三方隐私政策的页面或弹窗。</w:t>
      </w:r>
    </w:p>
  </w:comment>
  <w:comment w:id="59" w:author="JTGC" w:date="2020-11-16T16:59:00Z" w:initials="JTGC">
    <w:p w14:paraId="293B53B1" w14:textId="77777777" w:rsidR="00D70B63" w:rsidRDefault="00A420CC">
      <w:pPr>
        <w:pStyle w:val="a3"/>
        <w:rPr>
          <w:highlight w:val="yellow"/>
        </w:rPr>
      </w:pPr>
      <w:r>
        <w:rPr>
          <w:rFonts w:hint="eastAsia"/>
          <w:highlight w:val="yellow"/>
        </w:rPr>
        <w:t>贵司目前提供的试用账号无法试用挂号服务，如该服务模式与企鹅医生、叮当快药的模式相同，即用途通过珊瑚健康平台进入挂号网，由挂号网作为接入珊瑚健康平台的第三方，请放入挂号网隐私政策的超链接，并将《隐私政策》改为挂号网隐私政策的名称。</w:t>
      </w:r>
    </w:p>
  </w:comment>
  <w:comment w:id="60" w:author="JTGC" w:date="2020-12-10T11:56:00Z" w:initials="JTGC">
    <w:p w14:paraId="40A50D6A" w14:textId="77777777" w:rsidR="00D70B63" w:rsidRDefault="00A420CC">
      <w:pPr>
        <w:pStyle w:val="a3"/>
      </w:pPr>
      <w:r>
        <w:rPr>
          <w:rFonts w:hint="eastAsia"/>
          <w:highlight w:val="yellow"/>
        </w:rPr>
        <w:t>如与远盟普惠的整改会议沟通，请贵司在用户通过远盟平台使用第三方服务时，注明服务由第三方提供，并设置供用户点击同意第三方隐私政策的页面或弹窗。</w:t>
      </w:r>
    </w:p>
  </w:comment>
  <w:comment w:id="64" w:author="JTGC" w:date="2020-11-16T16:59:00Z" w:initials="JTGC">
    <w:p w14:paraId="25281D11" w14:textId="77777777" w:rsidR="00D70B63" w:rsidRDefault="00A420CC">
      <w:pPr>
        <w:pStyle w:val="a3"/>
        <w:rPr>
          <w:highlight w:val="yellow"/>
        </w:rPr>
      </w:pPr>
      <w:r>
        <w:rPr>
          <w:rFonts w:hint="eastAsia"/>
          <w:highlight w:val="yellow"/>
        </w:rPr>
        <w:t>请放入叮当快药隐私政策的超链接，并将《隐私政策》改为叮当快药隐私政策的名称。</w:t>
      </w:r>
    </w:p>
  </w:comment>
  <w:comment w:id="65" w:author="JTGC" w:date="2020-11-16T17:04:00Z" w:initials="JTGC">
    <w:p w14:paraId="468C75C1" w14:textId="77777777" w:rsidR="00D70B63" w:rsidRDefault="00A420CC">
      <w:pPr>
        <w:pStyle w:val="a3"/>
        <w:rPr>
          <w:highlight w:val="yellow"/>
        </w:rPr>
      </w:pPr>
      <w:r>
        <w:rPr>
          <w:rFonts w:hint="eastAsia"/>
          <w:highlight w:val="yellow"/>
        </w:rPr>
        <w:t>如与远盟普惠的整改会议沟通，请贵司在用户通过远盟平台使用第三方服务时，注明服务由第三方提供，并设置供用户点击同意第三方隐私政策的页面或弹窗。</w:t>
      </w:r>
    </w:p>
  </w:comment>
  <w:comment w:id="70" w:author="JTGC" w:date="2020-11-16T13:44:00Z" w:initials="JTGC">
    <w:p w14:paraId="0EA954D6" w14:textId="77777777" w:rsidR="00D70B63" w:rsidRDefault="00A420CC">
      <w:pPr>
        <w:pStyle w:val="a3"/>
        <w:rPr>
          <w:highlight w:val="yellow"/>
        </w:rPr>
      </w:pPr>
      <w:r>
        <w:rPr>
          <w:rFonts w:hint="eastAsia"/>
          <w:highlight w:val="yellow"/>
        </w:rPr>
        <w:t>如有其他调用的权限，请贵司按照正文中的起草思路予以补充，以下类同。</w:t>
      </w:r>
    </w:p>
  </w:comment>
  <w:comment w:id="76" w:author="Microsoft 帐户" w:date="2021-04-15T09:39:00Z" w:initials="M帐">
    <w:p w14:paraId="7619FCE1" w14:textId="7591AE8C" w:rsidR="00D357CD" w:rsidRDefault="00D357CD">
      <w:pPr>
        <w:pStyle w:val="a3"/>
      </w:pPr>
      <w:r>
        <w:rPr>
          <w:rStyle w:val="a9"/>
        </w:rPr>
        <w:annotationRef/>
      </w:r>
      <w:r>
        <w:rPr>
          <w:rFonts w:hint="eastAsia"/>
        </w:rPr>
        <w:t>精准健康管理服务已下架</w:t>
      </w:r>
    </w:p>
  </w:comment>
  <w:comment w:id="96" w:author="JTGC" w:date="2020-11-16T16:59:00Z" w:initials="JTGC">
    <w:p w14:paraId="30873F0B" w14:textId="77777777" w:rsidR="00D70B63" w:rsidRDefault="00A420CC">
      <w:pPr>
        <w:pStyle w:val="a3"/>
        <w:rPr>
          <w:highlight w:val="yellow"/>
        </w:rPr>
      </w:pPr>
      <w:r>
        <w:rPr>
          <w:rFonts w:hint="eastAsia"/>
          <w:highlight w:val="yellow"/>
        </w:rPr>
        <w:t>请放入枢问课堂隐私政策的超链接。</w:t>
      </w:r>
    </w:p>
  </w:comment>
  <w:comment w:id="97" w:author="JTGC" w:date="2020-11-16T17:04:00Z" w:initials="JTGC">
    <w:p w14:paraId="658C3F97" w14:textId="77777777" w:rsidR="00D70B63" w:rsidRDefault="00A420CC">
      <w:pPr>
        <w:pStyle w:val="a3"/>
        <w:rPr>
          <w:highlight w:val="yellow"/>
        </w:rPr>
      </w:pPr>
      <w:r>
        <w:rPr>
          <w:rFonts w:hint="eastAsia"/>
          <w:highlight w:val="yellow"/>
        </w:rPr>
        <w:t>如与远盟普惠的整改会议沟通，请贵司在用户通过远盟平台使用第三方服务时，注明服务由第三方提供，并设置供用户点击同意第三方隐私政策的页面或弹窗。</w:t>
      </w:r>
    </w:p>
  </w:comment>
  <w:comment w:id="89" w:author="Microsoft 帐户" w:date="2021-04-15T09:50:00Z" w:initials="M帐">
    <w:p w14:paraId="08151F69" w14:textId="544308D0" w:rsidR="00E97A31" w:rsidRDefault="00E97A31">
      <w:pPr>
        <w:pStyle w:val="a3"/>
      </w:pPr>
      <w:r>
        <w:rPr>
          <w:rStyle w:val="a9"/>
        </w:rPr>
        <w:annotationRef/>
      </w:r>
      <w:r w:rsidR="004E6AFF">
        <w:rPr>
          <w:rFonts w:hint="eastAsia"/>
        </w:rPr>
        <w:t>健康管理师</w:t>
      </w:r>
      <w:r>
        <w:rPr>
          <w:rFonts w:hint="eastAsia"/>
        </w:rPr>
        <w:t>服务</w:t>
      </w:r>
      <w:r w:rsidR="00BE6898">
        <w:rPr>
          <w:rFonts w:hint="eastAsia"/>
        </w:rPr>
        <w:t>4</w:t>
      </w:r>
      <w:r w:rsidR="00BE6898">
        <w:rPr>
          <w:rFonts w:hint="eastAsia"/>
        </w:rPr>
        <w:t>月</w:t>
      </w:r>
      <w:r w:rsidR="00BE6898">
        <w:rPr>
          <w:rFonts w:hint="eastAsia"/>
        </w:rPr>
        <w:t>18</w:t>
      </w:r>
      <w:r w:rsidR="00BE6898">
        <w:rPr>
          <w:rFonts w:hint="eastAsia"/>
        </w:rPr>
        <w:t>号</w:t>
      </w:r>
      <w:r>
        <w:rPr>
          <w:rFonts w:hint="eastAsia"/>
        </w:rPr>
        <w:t>下架</w:t>
      </w:r>
    </w:p>
  </w:comment>
  <w:comment w:id="99" w:author="JTGC" w:date="2020-08-12T11:10:00Z" w:initials="JTGC">
    <w:p w14:paraId="30F1412F" w14:textId="77777777" w:rsidR="00D70B63" w:rsidRDefault="00A420CC">
      <w:pPr>
        <w:pStyle w:val="a3"/>
      </w:pPr>
      <w:r>
        <w:rPr>
          <w:rFonts w:hint="eastAsia"/>
          <w:highlight w:val="yellow"/>
        </w:rPr>
        <w:t>烦请贵司依据实际情况，完善其他可能收集的信息。</w:t>
      </w:r>
    </w:p>
  </w:comment>
  <w:comment w:id="100" w:author="JTGC" w:date="2020-10-10T10:58:00Z" w:initials="JTGC">
    <w:p w14:paraId="441D5815" w14:textId="77777777" w:rsidR="00D70B63" w:rsidRDefault="00A420CC">
      <w:pPr>
        <w:pStyle w:val="a3"/>
      </w:pPr>
      <w:r>
        <w:rPr>
          <w:rFonts w:hint="eastAsia"/>
          <w:highlight w:val="yellow"/>
        </w:rPr>
        <w:t>烦请贵司核实，是否还会共享其他类型的个人信息，如有烦请补充。</w:t>
      </w:r>
    </w:p>
  </w:comment>
  <w:comment w:id="101" w:author="JTGC" w:date="2020-12-03T17:09:00Z" w:initials="JTGC">
    <w:p w14:paraId="32954D9A" w14:textId="77777777" w:rsidR="00D70B63" w:rsidRDefault="00A420CC">
      <w:pPr>
        <w:pStyle w:val="a3"/>
        <w:rPr>
          <w:highlight w:val="yellow"/>
        </w:rPr>
      </w:pPr>
      <w:r>
        <w:rPr>
          <w:rFonts w:hint="eastAsia"/>
          <w:highlight w:val="yellow"/>
        </w:rPr>
        <w:t>请贵司确认此处对企鹅医生服务的描述是否准确，如有误，请贵司确认是否改为视频服务提供商或其他更合适的描述。</w:t>
      </w:r>
    </w:p>
  </w:comment>
  <w:comment w:id="105" w:author="JTGC" w:date="2020-11-17T00:24:00Z" w:initials="JTGC">
    <w:p w14:paraId="5A9B00C1" w14:textId="77777777" w:rsidR="00D70B63" w:rsidRDefault="00A420CC">
      <w:pPr>
        <w:pStyle w:val="a3"/>
        <w:rPr>
          <w:highlight w:val="yellow"/>
        </w:rPr>
      </w:pPr>
      <w:r>
        <w:rPr>
          <w:noProof/>
          <w:highlight w:val="yellow"/>
        </w:rPr>
        <w:drawing>
          <wp:inline distT="0" distB="0" distL="114300" distR="114300">
            <wp:extent cx="5266690" cy="1934210"/>
            <wp:effectExtent l="0" t="0" r="1016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
                    <a:stretch>
                      <a:fillRect/>
                    </a:stretch>
                  </pic:blipFill>
                  <pic:spPr>
                    <a:xfrm>
                      <a:off x="0" y="0"/>
                      <a:ext cx="5266690" cy="1934210"/>
                    </a:xfrm>
                    <a:prstGeom prst="rect">
                      <a:avLst/>
                    </a:prstGeom>
                    <a:noFill/>
                    <a:ln>
                      <a:noFill/>
                    </a:ln>
                  </pic:spPr>
                </pic:pic>
              </a:graphicData>
            </a:graphic>
          </wp:inline>
        </w:drawing>
      </w:r>
    </w:p>
    <w:p w14:paraId="4FC00CE1" w14:textId="77777777" w:rsidR="00D70B63" w:rsidRDefault="00A420CC">
      <w:pPr>
        <w:pStyle w:val="a3"/>
        <w:rPr>
          <w:highlight w:val="yellow"/>
        </w:rPr>
      </w:pPr>
      <w:r>
        <w:rPr>
          <w:rFonts w:hint="eastAsia"/>
          <w:highlight w:val="yellow"/>
        </w:rPr>
        <w:t>以上为示例，由于表格无法修订，我们将表格中的“官网链接”改为“隐私政策链接”。</w:t>
      </w:r>
    </w:p>
  </w:comment>
  <w:comment w:id="106" w:author="Microsoft 帐户" w:date="2021-04-14T11:12:00Z" w:initials="M帐">
    <w:p w14:paraId="6583BA7A" w14:textId="7D151517" w:rsidR="00664608" w:rsidRDefault="00664608">
      <w:pPr>
        <w:pStyle w:val="a3"/>
      </w:pPr>
      <w:r>
        <w:rPr>
          <w:rStyle w:val="a9"/>
        </w:rPr>
        <w:annotationRef/>
      </w:r>
      <w:r>
        <w:rPr>
          <w:rFonts w:hint="eastAsia"/>
        </w:rPr>
        <w:t>目前远盟没有</w:t>
      </w:r>
      <w:r>
        <w:rPr>
          <w:rFonts w:hint="eastAsia"/>
        </w:rPr>
        <w:t>S</w:t>
      </w:r>
      <w:r>
        <w:t>DK</w:t>
      </w:r>
    </w:p>
  </w:comment>
  <w:comment w:id="107" w:author="kayden" w:date="2021-04-14T17:03:00Z" w:initials="kayden">
    <w:p w14:paraId="26D906DB" w14:textId="28D3F9FF" w:rsidR="002C277B" w:rsidRDefault="002C277B">
      <w:pPr>
        <w:pStyle w:val="a3"/>
      </w:pPr>
      <w:r>
        <w:rPr>
          <w:rStyle w:val="a9"/>
        </w:rPr>
        <w:annotationRef/>
      </w:r>
      <w:r>
        <w:rPr>
          <w:rFonts w:hint="eastAsia"/>
        </w:rPr>
        <w:t>之后会有么？没有可以暂时删除，未来有的话更新时增加。</w:t>
      </w:r>
    </w:p>
  </w:comment>
  <w:comment w:id="111" w:author="Microsoft 帐户" w:date="2021-04-14T11:13:00Z" w:initials="M帐">
    <w:p w14:paraId="2CD71CED" w14:textId="2D7DBC37" w:rsidR="00664608" w:rsidRDefault="00664608">
      <w:pPr>
        <w:pStyle w:val="a3"/>
      </w:pPr>
      <w:r>
        <w:rPr>
          <w:rStyle w:val="a9"/>
        </w:rPr>
        <w:annotationRef/>
      </w:r>
      <w:r>
        <w:rPr>
          <w:rFonts w:hint="eastAsia"/>
        </w:rPr>
        <w:t>联系方式需要确认</w:t>
      </w:r>
    </w:p>
  </w:comment>
  <w:comment w:id="112" w:author="kayden" w:date="2021-04-14T17:04:00Z" w:initials="kayden">
    <w:p w14:paraId="5384B5C2" w14:textId="49764FFC" w:rsidR="00DD66CD" w:rsidRDefault="00DD66CD">
      <w:pPr>
        <w:pStyle w:val="a3"/>
      </w:pPr>
      <w:r>
        <w:rPr>
          <w:rStyle w:val="a9"/>
        </w:rPr>
        <w:annotationRef/>
      </w:r>
      <w:r w:rsidR="009140B2">
        <w:rPr>
          <w:rFonts w:hint="eastAsia"/>
        </w:rPr>
        <w:t>需要申请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2F1F16" w15:done="0"/>
  <w15:commentEx w15:paraId="0A4A3F4A" w15:done="0"/>
  <w15:commentEx w15:paraId="58764F68" w15:done="0"/>
  <w15:commentEx w15:paraId="131666FA" w15:done="0"/>
  <w15:commentEx w15:paraId="48DB2852" w15:done="0"/>
  <w15:commentEx w15:paraId="282D5E76" w15:done="0"/>
  <w15:commentEx w15:paraId="14F3B786" w15:done="0"/>
  <w15:commentEx w15:paraId="5B43321A" w15:paraIdParent="14F3B786" w15:done="0"/>
  <w15:commentEx w15:paraId="5E1A3A49" w15:done="0"/>
  <w15:commentEx w15:paraId="13FD91C2" w15:done="0"/>
  <w15:commentEx w15:paraId="1F2560D3" w15:paraIdParent="13FD91C2" w15:done="0"/>
  <w15:commentEx w15:paraId="7AC269D0" w15:done="0"/>
  <w15:commentEx w15:paraId="5CCD6FC9" w15:done="0"/>
  <w15:commentEx w15:paraId="78D42668" w15:done="0"/>
  <w15:commentEx w15:paraId="37D4B3CB" w15:done="0"/>
  <w15:commentEx w15:paraId="2BB475C9" w15:paraIdParent="37D4B3CB" w15:done="0"/>
  <w15:commentEx w15:paraId="086A1049" w15:done="0"/>
  <w15:commentEx w15:paraId="4D904072" w15:paraIdParent="086A1049" w15:done="0"/>
  <w15:commentEx w15:paraId="43256479" w15:done="0"/>
  <w15:commentEx w15:paraId="348D0824" w15:done="0"/>
  <w15:commentEx w15:paraId="7FFADF03" w15:done="0"/>
  <w15:commentEx w15:paraId="7412CD1F" w15:done="0"/>
  <w15:commentEx w15:paraId="535DDDEF" w15:done="0"/>
  <w15:commentEx w15:paraId="4B991FE0" w15:paraIdParent="535DDDEF" w15:done="0"/>
  <w15:commentEx w15:paraId="7A614E08" w15:done="0"/>
  <w15:commentEx w15:paraId="70140940" w15:done="0"/>
  <w15:commentEx w15:paraId="293B53B1" w15:done="0"/>
  <w15:commentEx w15:paraId="40A50D6A" w15:done="0"/>
  <w15:commentEx w15:paraId="25281D11" w15:done="0"/>
  <w15:commentEx w15:paraId="468C75C1" w15:done="0"/>
  <w15:commentEx w15:paraId="0EA954D6" w15:done="0"/>
  <w15:commentEx w15:paraId="7619FCE1" w15:done="0"/>
  <w15:commentEx w15:paraId="30873F0B" w15:done="0"/>
  <w15:commentEx w15:paraId="658C3F97" w15:done="0"/>
  <w15:commentEx w15:paraId="08151F69" w15:done="0"/>
  <w15:commentEx w15:paraId="30F1412F" w15:done="0"/>
  <w15:commentEx w15:paraId="441D5815" w15:done="0"/>
  <w15:commentEx w15:paraId="32954D9A" w15:done="0"/>
  <w15:commentEx w15:paraId="4FC00CE1" w15:done="0"/>
  <w15:commentEx w15:paraId="6583BA7A" w15:done="0"/>
  <w15:commentEx w15:paraId="26D906DB" w15:paraIdParent="6583BA7A" w15:done="0"/>
  <w15:commentEx w15:paraId="2CD71CED" w15:done="0"/>
  <w15:commentEx w15:paraId="5384B5C2" w15:paraIdParent="2CD71C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7A72C" w14:textId="77777777" w:rsidR="009C74AB" w:rsidRDefault="009C74AB">
      <w:pPr>
        <w:spacing w:before="0" w:after="0"/>
      </w:pPr>
      <w:r>
        <w:separator/>
      </w:r>
    </w:p>
  </w:endnote>
  <w:endnote w:type="continuationSeparator" w:id="0">
    <w:p w14:paraId="2F176276" w14:textId="77777777" w:rsidR="009C74AB" w:rsidRDefault="009C74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Times New Roman (正文 CS 字体)">
    <w:altName w:val="Times New Roman"/>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B27A7" w14:textId="77777777" w:rsidR="00D70B63" w:rsidRDefault="00A420CC">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3D09E5" w14:textId="0D13D00E" w:rsidR="00D70B63" w:rsidRDefault="00A420CC">
                          <w:pPr>
                            <w:pStyle w:val="a5"/>
                          </w:pPr>
                          <w:r>
                            <w:rPr>
                              <w:rFonts w:hint="eastAsia"/>
                            </w:rPr>
                            <w:fldChar w:fldCharType="begin"/>
                          </w:r>
                          <w:r>
                            <w:rPr>
                              <w:rFonts w:hint="eastAsia"/>
                            </w:rPr>
                            <w:instrText xml:space="preserve"> PAGE  \* MERGEFORMAT </w:instrText>
                          </w:r>
                          <w:r>
                            <w:rPr>
                              <w:rFonts w:hint="eastAsia"/>
                            </w:rPr>
                            <w:fldChar w:fldCharType="separate"/>
                          </w:r>
                          <w:r w:rsidR="004E67FE">
                            <w:rPr>
                              <w:noProof/>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2A3D09E5" w14:textId="0D13D00E" w:rsidR="00D70B63" w:rsidRDefault="00A420CC">
                    <w:pPr>
                      <w:pStyle w:val="a5"/>
                    </w:pPr>
                    <w:r>
                      <w:rPr>
                        <w:rFonts w:hint="eastAsia"/>
                      </w:rPr>
                      <w:fldChar w:fldCharType="begin"/>
                    </w:r>
                    <w:r>
                      <w:rPr>
                        <w:rFonts w:hint="eastAsia"/>
                      </w:rPr>
                      <w:instrText xml:space="preserve"> PAGE  \* MERGEFORMAT </w:instrText>
                    </w:r>
                    <w:r>
                      <w:rPr>
                        <w:rFonts w:hint="eastAsia"/>
                      </w:rPr>
                      <w:fldChar w:fldCharType="separate"/>
                    </w:r>
                    <w:r w:rsidR="004E67FE">
                      <w:rPr>
                        <w:noProof/>
                      </w:rPr>
                      <w:t>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DD20B" w14:textId="77777777" w:rsidR="009C74AB" w:rsidRDefault="009C74AB">
      <w:pPr>
        <w:spacing w:before="0" w:after="0"/>
      </w:pPr>
      <w:r>
        <w:separator/>
      </w:r>
    </w:p>
  </w:footnote>
  <w:footnote w:type="continuationSeparator" w:id="0">
    <w:p w14:paraId="355BB36D" w14:textId="77777777" w:rsidR="009C74AB" w:rsidRDefault="009C74AB">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20A9C6"/>
    <w:multiLevelType w:val="multilevel"/>
    <w:tmpl w:val="9A20A9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C7D23485"/>
    <w:multiLevelType w:val="singleLevel"/>
    <w:tmpl w:val="C7D23485"/>
    <w:lvl w:ilvl="0">
      <w:start w:val="1"/>
      <w:numFmt w:val="decimal"/>
      <w:lvlText w:val="(%1)"/>
      <w:lvlJc w:val="left"/>
      <w:pPr>
        <w:ind w:left="425" w:hanging="425"/>
      </w:pPr>
      <w:rPr>
        <w:rFonts w:hint="default"/>
      </w:rPr>
    </w:lvl>
  </w:abstractNum>
  <w:abstractNum w:abstractNumId="2">
    <w:nsid w:val="C9FDAD47"/>
    <w:multiLevelType w:val="singleLevel"/>
    <w:tmpl w:val="C9FDAD47"/>
    <w:lvl w:ilvl="0">
      <w:start w:val="1"/>
      <w:numFmt w:val="decimal"/>
      <w:lvlText w:val="%1."/>
      <w:lvlJc w:val="left"/>
      <w:pPr>
        <w:ind w:left="425" w:hanging="425"/>
      </w:pPr>
      <w:rPr>
        <w:rFonts w:hint="default"/>
      </w:rPr>
    </w:lvl>
  </w:abstractNum>
  <w:abstractNum w:abstractNumId="3">
    <w:nsid w:val="DDFC6B43"/>
    <w:multiLevelType w:val="singleLevel"/>
    <w:tmpl w:val="DDFC6B43"/>
    <w:lvl w:ilvl="0">
      <w:start w:val="1"/>
      <w:numFmt w:val="decimal"/>
      <w:lvlText w:val="(%1)"/>
      <w:lvlJc w:val="left"/>
      <w:pPr>
        <w:ind w:left="425" w:hanging="425"/>
      </w:pPr>
      <w:rPr>
        <w:rFonts w:hint="default"/>
      </w:rPr>
    </w:lvl>
  </w:abstractNum>
  <w:abstractNum w:abstractNumId="4">
    <w:nsid w:val="FADCAF1D"/>
    <w:multiLevelType w:val="multilevel"/>
    <w:tmpl w:val="FADCAF1D"/>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C6B9E15"/>
    <w:multiLevelType w:val="singleLevel"/>
    <w:tmpl w:val="2C6B9E15"/>
    <w:lvl w:ilvl="0">
      <w:start w:val="1"/>
      <w:numFmt w:val="decimal"/>
      <w:lvlText w:val="%1."/>
      <w:lvlJc w:val="left"/>
      <w:pPr>
        <w:ind w:left="425" w:hanging="425"/>
      </w:pPr>
      <w:rPr>
        <w:rFonts w:hint="default"/>
      </w:rPr>
    </w:lvl>
  </w:abstractNum>
  <w:abstractNum w:abstractNumId="8">
    <w:nsid w:val="33B0321E"/>
    <w:multiLevelType w:val="multilevel"/>
    <w:tmpl w:val="33B0321E"/>
    <w:lvl w:ilvl="0">
      <w:start w:val="1"/>
      <w:numFmt w:val="japaneseCounting"/>
      <w:lvlText w:val="（%1）"/>
      <w:lvlJc w:val="left"/>
      <w:pPr>
        <w:ind w:left="841" w:hanging="841"/>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9">
    <w:nsid w:val="3F732509"/>
    <w:multiLevelType w:val="singleLevel"/>
    <w:tmpl w:val="3F732509"/>
    <w:lvl w:ilvl="0">
      <w:start w:val="1"/>
      <w:numFmt w:val="decimal"/>
      <w:lvlText w:val="(%1)"/>
      <w:lvlJc w:val="left"/>
      <w:pPr>
        <w:ind w:left="425" w:hanging="425"/>
      </w:pPr>
      <w:rPr>
        <w:rFonts w:hint="default"/>
      </w:rPr>
    </w:lvl>
  </w:abstractNum>
  <w:abstractNum w:abstractNumId="10">
    <w:nsid w:val="48C97BF4"/>
    <w:multiLevelType w:val="multilevel"/>
    <w:tmpl w:val="48C97BF4"/>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5421428E"/>
    <w:multiLevelType w:val="multilevel"/>
    <w:tmpl w:val="5421428E"/>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2">
    <w:nsid w:val="65967C3B"/>
    <w:multiLevelType w:val="multilevel"/>
    <w:tmpl w:val="65967C3B"/>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031AFB6"/>
    <w:multiLevelType w:val="singleLevel"/>
    <w:tmpl w:val="7031AFB6"/>
    <w:lvl w:ilvl="0">
      <w:start w:val="1"/>
      <w:numFmt w:val="decimal"/>
      <w:lvlText w:val="(%1)"/>
      <w:lvlJc w:val="left"/>
      <w:pPr>
        <w:ind w:left="425" w:hanging="425"/>
      </w:pPr>
      <w:rPr>
        <w:rFont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3"/>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num>
  <w:num w:numId="1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TGC">
    <w15:presenceInfo w15:providerId="None" w15:userId="JTGC"/>
  </w15:person>
  <w15:person w15:author="Windows 用户">
    <w15:presenceInfo w15:providerId="None" w15:userId="Windows 用户"/>
  </w15:person>
  <w15:person w15:author="kayden">
    <w15:presenceInfo w15:providerId="None" w15:userId="kayden"/>
  </w15:person>
  <w15:person w15:author="Microsoft 帐户">
    <w15:presenceInfo w15:providerId="Windows Live" w15:userId="263ae06c5935ea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950F3"/>
    <w:rsid w:val="0000702D"/>
    <w:rsid w:val="000618FA"/>
    <w:rsid w:val="000D58CA"/>
    <w:rsid w:val="001A3F27"/>
    <w:rsid w:val="001D34B0"/>
    <w:rsid w:val="001E2D51"/>
    <w:rsid w:val="0022217E"/>
    <w:rsid w:val="0023448E"/>
    <w:rsid w:val="002741EE"/>
    <w:rsid w:val="002848D9"/>
    <w:rsid w:val="002C277B"/>
    <w:rsid w:val="00374431"/>
    <w:rsid w:val="003F7340"/>
    <w:rsid w:val="00401444"/>
    <w:rsid w:val="00417139"/>
    <w:rsid w:val="0047122E"/>
    <w:rsid w:val="004A5CDF"/>
    <w:rsid w:val="004E4948"/>
    <w:rsid w:val="004E55F1"/>
    <w:rsid w:val="004E67FE"/>
    <w:rsid w:val="004E6AFF"/>
    <w:rsid w:val="004F4835"/>
    <w:rsid w:val="00527135"/>
    <w:rsid w:val="005D26F9"/>
    <w:rsid w:val="005D71A7"/>
    <w:rsid w:val="00611257"/>
    <w:rsid w:val="006131E3"/>
    <w:rsid w:val="00615B8F"/>
    <w:rsid w:val="00664608"/>
    <w:rsid w:val="007036D6"/>
    <w:rsid w:val="007357DF"/>
    <w:rsid w:val="007826D7"/>
    <w:rsid w:val="007A1C48"/>
    <w:rsid w:val="007A78FB"/>
    <w:rsid w:val="00814B2D"/>
    <w:rsid w:val="008477BC"/>
    <w:rsid w:val="00895A5A"/>
    <w:rsid w:val="008E6A73"/>
    <w:rsid w:val="009140B2"/>
    <w:rsid w:val="009429C8"/>
    <w:rsid w:val="00970F99"/>
    <w:rsid w:val="009C74AB"/>
    <w:rsid w:val="009E6EC3"/>
    <w:rsid w:val="00A37183"/>
    <w:rsid w:val="00A420CC"/>
    <w:rsid w:val="00B14500"/>
    <w:rsid w:val="00B16BCC"/>
    <w:rsid w:val="00B5164A"/>
    <w:rsid w:val="00B658FE"/>
    <w:rsid w:val="00B73174"/>
    <w:rsid w:val="00BC63BC"/>
    <w:rsid w:val="00BE6898"/>
    <w:rsid w:val="00C043D0"/>
    <w:rsid w:val="00C40AC5"/>
    <w:rsid w:val="00C468DC"/>
    <w:rsid w:val="00C96C46"/>
    <w:rsid w:val="00D357CD"/>
    <w:rsid w:val="00D70B63"/>
    <w:rsid w:val="00DD66CD"/>
    <w:rsid w:val="00DF3A17"/>
    <w:rsid w:val="00E65B57"/>
    <w:rsid w:val="00E75994"/>
    <w:rsid w:val="00E97A31"/>
    <w:rsid w:val="00EC37E2"/>
    <w:rsid w:val="00EF3A0A"/>
    <w:rsid w:val="00F33139"/>
    <w:rsid w:val="00F510D3"/>
    <w:rsid w:val="00F62210"/>
    <w:rsid w:val="00F63823"/>
    <w:rsid w:val="00F75E82"/>
    <w:rsid w:val="0544133A"/>
    <w:rsid w:val="05C47205"/>
    <w:rsid w:val="086C3802"/>
    <w:rsid w:val="09FF5808"/>
    <w:rsid w:val="11746B5B"/>
    <w:rsid w:val="1BE36878"/>
    <w:rsid w:val="1C1B383A"/>
    <w:rsid w:val="2F4808ED"/>
    <w:rsid w:val="43666652"/>
    <w:rsid w:val="45835796"/>
    <w:rsid w:val="4868286F"/>
    <w:rsid w:val="4B2950F3"/>
    <w:rsid w:val="5956008B"/>
    <w:rsid w:val="5BF92161"/>
    <w:rsid w:val="5C9D7D04"/>
    <w:rsid w:val="6E05728D"/>
    <w:rsid w:val="78F4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40F6E"/>
  <w15:docId w15:val="{56BAD141-52B0-43AA-AC95-415698A9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qFormat/>
    <w:pPr>
      <w:jc w:val="left"/>
    </w:pPr>
  </w:style>
  <w:style w:type="paragraph" w:styleId="a4">
    <w:name w:val="Balloon Text"/>
    <w:basedOn w:val="a"/>
    <w:link w:val="Char0"/>
    <w:qFormat/>
    <w:pPr>
      <w:spacing w:before="0" w:after="0"/>
    </w:pPr>
    <w:rPr>
      <w:sz w:val="18"/>
      <w:szCs w:val="18"/>
    </w:r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Strong"/>
    <w:basedOn w:val="a0"/>
    <w:qFormat/>
    <w:rPr>
      <w:b/>
    </w:rPr>
  </w:style>
  <w:style w:type="character" w:styleId="a8">
    <w:name w:val="Hyperlink"/>
    <w:basedOn w:val="a0"/>
    <w:qFormat/>
    <w:rPr>
      <w:color w:val="0000FF"/>
      <w:u w:val="single"/>
    </w:rPr>
  </w:style>
  <w:style w:type="character" w:styleId="a9">
    <w:name w:val="annotation reference"/>
    <w:basedOn w:val="a0"/>
    <w:uiPriority w:val="99"/>
    <w:qFormat/>
    <w:rPr>
      <w:sz w:val="21"/>
      <w:szCs w:val="21"/>
    </w:rPr>
  </w:style>
  <w:style w:type="paragraph" w:styleId="aa">
    <w:name w:val="List Paragraph"/>
    <w:basedOn w:val="a"/>
    <w:uiPriority w:val="34"/>
    <w:qFormat/>
    <w:pPr>
      <w:ind w:firstLineChars="200" w:firstLine="420"/>
    </w:pPr>
  </w:style>
  <w:style w:type="paragraph" w:customStyle="1" w:styleId="ListParagraph1">
    <w:name w:val="List Paragraph1"/>
    <w:basedOn w:val="a"/>
    <w:qFormat/>
    <w:pPr>
      <w:spacing w:before="0" w:after="0"/>
      <w:ind w:firstLineChars="200" w:firstLine="420"/>
    </w:pPr>
    <w:rPr>
      <w:rFonts w:ascii="Calibri" w:eastAsia="宋体" w:hAnsi="Calibri" w:cs="Times New Roman"/>
      <w:sz w:val="21"/>
      <w:szCs w:val="21"/>
    </w:rPr>
  </w:style>
  <w:style w:type="character" w:customStyle="1" w:styleId="Char0">
    <w:name w:val="批注框文本 Char"/>
    <w:basedOn w:val="a0"/>
    <w:link w:val="a4"/>
    <w:qFormat/>
    <w:rPr>
      <w:rFonts w:asciiTheme="minorHAnsi" w:eastAsiaTheme="minorEastAsia" w:hAnsiTheme="minorHAnsi" w:cstheme="minorBidi"/>
      <w:kern w:val="2"/>
      <w:sz w:val="18"/>
      <w:szCs w:val="18"/>
    </w:rPr>
  </w:style>
  <w:style w:type="paragraph" w:styleId="ab">
    <w:name w:val="annotation subject"/>
    <w:basedOn w:val="a3"/>
    <w:next w:val="a3"/>
    <w:link w:val="Char1"/>
    <w:rsid w:val="00B16BCC"/>
    <w:rPr>
      <w:b/>
      <w:bCs/>
    </w:rPr>
  </w:style>
  <w:style w:type="character" w:customStyle="1" w:styleId="Char">
    <w:name w:val="批注文字 Char"/>
    <w:basedOn w:val="a0"/>
    <w:link w:val="a3"/>
    <w:uiPriority w:val="99"/>
    <w:rsid w:val="00B16BCC"/>
    <w:rPr>
      <w:rFonts w:asciiTheme="minorHAnsi" w:eastAsiaTheme="minorEastAsia" w:hAnsiTheme="minorHAnsi" w:cstheme="minorBidi"/>
      <w:kern w:val="2"/>
      <w:sz w:val="24"/>
      <w:szCs w:val="24"/>
    </w:rPr>
  </w:style>
  <w:style w:type="character" w:customStyle="1" w:styleId="Char1">
    <w:name w:val="批注主题 Char"/>
    <w:basedOn w:val="Char"/>
    <w:link w:val="ab"/>
    <w:rsid w:val="00B16BCC"/>
    <w:rPr>
      <w:rFonts w:asciiTheme="minorHAnsi" w:eastAsiaTheme="minorEastAsia" w:hAnsiTheme="minorHAnsi"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ianyancha.com/map/52854384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qixin.com/company/96230f9b-c7e4-43f4-b0d3-c9c6d871e319" TargetMode="Externa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FE9B61-99C4-4B0C-87BB-4AA1E7652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19</Pages>
  <Words>1684</Words>
  <Characters>9603</Characters>
  <Application>Microsoft Office Word</Application>
  <DocSecurity>0</DocSecurity>
  <Lines>80</Lines>
  <Paragraphs>22</Paragraphs>
  <ScaleCrop>false</ScaleCrop>
  <Company/>
  <LinksUpToDate>false</LinksUpToDate>
  <CharactersWithSpaces>11265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jtgc_dy</dc:creator>
  <cp:lastModifiedBy>Microsoft 帐户</cp:lastModifiedBy>
  <cp:revision>48</cp:revision>
  <dcterms:created xsi:type="dcterms:W3CDTF">2020-11-02T02:47:00Z</dcterms:created>
  <dcterms:modified xsi:type="dcterms:W3CDTF">2021-04-15T06:40:00Z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