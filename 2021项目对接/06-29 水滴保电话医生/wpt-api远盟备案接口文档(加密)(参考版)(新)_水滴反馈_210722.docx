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>
      <w:pPr>
        <w:pStyle w:val="11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</w:t>
      </w:r>
    </w:p>
    <w:p>
      <w:pPr>
        <w:pStyle w:val="11"/>
        <w:spacing w:after="360"/>
        <w:rPr>
          <w:lang w:eastAsia="zh-CN"/>
        </w:rPr>
      </w:pPr>
      <w:r>
        <w:rPr>
          <w:rFonts w:hint="eastAsia"/>
          <w:lang w:eastAsia="zh-CN"/>
        </w:rPr>
        <w:t>（XXX公司）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 xml:space="preserve">拟制 </w:t>
      </w:r>
    </w:p>
    <w:p>
      <w:pPr>
        <w:pStyle w:val="20"/>
        <w:spacing w:after="100" w:afterAutospacing="1"/>
        <w:rPr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作者：&lt;朱伟&gt;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&lt;IT管理中心&gt;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0190</w:t>
      </w:r>
      <w:r>
        <w:rPr>
          <w:rFonts w:hint="eastAsia"/>
          <w:lang w:eastAsia="zh-CN"/>
        </w:rPr>
        <w:t>729&gt;</w:t>
      </w:r>
    </w:p>
    <w:p>
      <w:pPr>
        <w:pStyle w:val="21"/>
        <w:jc w:val="left"/>
        <w:rPr>
          <w:sz w:val="32"/>
          <w:lang w:eastAsia="zh-CN"/>
        </w:rPr>
        <w:sectPr>
          <w:footerReference r:id="rId5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24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Style w:val="14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170"/>
        <w:gridCol w:w="4954"/>
        <w:gridCol w:w="1584"/>
      </w:tblGrid>
      <w:tr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>
        <w:tc>
          <w:tcPr>
            <w:tcW w:w="2160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朱伟</w:t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0190</w:t>
            </w:r>
            <w:r>
              <w:rPr>
                <w:rFonts w:hint="eastAsia"/>
              </w:rPr>
              <w:t>729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</w:pPr>
            <w:r>
              <w:t>V1.0</w:t>
            </w:r>
          </w:p>
        </w:tc>
      </w:tr>
    </w:tbl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ascii="宋体" w:hAnsi="宋体" w:eastAsia="宋体" w:cs="宋体"/>
          <w:b/>
          <w:bCs/>
          <w:sz w:val="44"/>
          <w:szCs w:val="44"/>
        </w:rPr>
        <w:br w:type="page"/>
      </w:r>
    </w:p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spacing w:before="156" w:beforeLines="50" w:after="156" w:afterLines="50"/>
        <w:jc w:val="center"/>
        <w:outlineLvl w:val="0"/>
        <w:rPr>
          <w:rFonts w:ascii="宋体" w:hAnsi="宋体" w:eastAsia="宋体" w:cs="宋体"/>
          <w:b/>
          <w:bCs/>
          <w:sz w:val="44"/>
          <w:szCs w:val="44"/>
        </w:rPr>
      </w:pPr>
      <w:bookmarkStart w:id="1" w:name="_Toc8313090"/>
      <w:r>
        <w:rPr>
          <w:rFonts w:hint="eastAsia" w:ascii="宋体" w:hAnsi="宋体" w:eastAsia="宋体" w:cs="宋体"/>
          <w:b/>
          <w:bCs/>
          <w:sz w:val="44"/>
          <w:szCs w:val="44"/>
        </w:rPr>
        <w:t>微服务接口说明</w:t>
      </w:r>
      <w:bookmarkEnd w:id="1"/>
    </w:p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36"/>
          <w:szCs w:val="36"/>
        </w:rPr>
      </w:pPr>
      <w:bookmarkStart w:id="2" w:name="_Toc8313091"/>
      <w:r>
        <w:rPr>
          <w:rFonts w:hint="eastAsia" w:ascii="宋体" w:hAnsi="宋体" w:eastAsia="宋体" w:cs="宋体"/>
          <w:b/>
          <w:bCs/>
          <w:sz w:val="36"/>
          <w:szCs w:val="36"/>
        </w:rPr>
        <w:t>一、</w:t>
      </w:r>
      <w:r>
        <w:rPr>
          <w:rStyle w:val="16"/>
          <w:rFonts w:hint="eastAsia" w:ascii="宋体" w:hAnsi="宋体" w:eastAsia="宋体" w:cs="宋体"/>
        </w:rPr>
        <w:t>备案接口</w:t>
      </w:r>
      <w:bookmarkEnd w:id="2"/>
    </w:p>
    <w:p>
      <w:pPr>
        <w:pStyle w:val="3"/>
        <w:ind w:left="420"/>
      </w:pPr>
      <w:bookmarkStart w:id="3" w:name="_Toc8313092"/>
      <w:r>
        <w:rPr>
          <w:rFonts w:hint="eastAsia"/>
        </w:rPr>
        <w:t>1、功能描述</w:t>
      </w:r>
      <w:bookmarkEnd w:id="3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接收客户备案信息进行后续服务鉴权</w:t>
      </w:r>
    </w:p>
    <w:p>
      <w:pPr>
        <w:pStyle w:val="3"/>
        <w:ind w:left="420"/>
      </w:pPr>
      <w:bookmarkStart w:id="4" w:name="_Toc8313093"/>
      <w:r>
        <w:rPr>
          <w:rFonts w:hint="eastAsia"/>
        </w:rPr>
        <w:t>2、请求方式</w:t>
      </w:r>
      <w:bookmarkEnd w:id="4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POST方式请求，Content-Type为application/json；charset为UTF-8；请求中的数据统一使用JSON格式，使用128位的AES/ECB/PKCS5Padding对JSON串加密后放入Body。</w:t>
      </w:r>
    </w:p>
    <w:p>
      <w:pPr>
        <w:pStyle w:val="3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</w:rPr>
        <w:t>测试地址http://wpttest.healthlink.cn/WAD1/auth/spe-members/XXXX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生成地址:http://wptapiint.healthlink.cn/WAD1/auth/spe-members/XXXX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</w:p>
    <w:p>
      <w:pPr>
        <w:pStyle w:val="3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>
      <w:pPr>
        <w:pStyle w:val="4"/>
      </w:pPr>
      <w:r>
        <w:rPr>
          <w:rFonts w:hint="eastAsia"/>
        </w:rPr>
        <w:t>4.1XXXX公司备案接口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color w:val="FF0000"/>
        </w:rPr>
        <w:t>"oldTranCode": "xxxxxxxx",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"channel": "</w:t>
      </w:r>
      <w:r>
        <w:rPr>
          <w:rFonts w:ascii="宋体" w:hAnsi="宋体" w:eastAsia="宋体" w:cs="宋体"/>
        </w:rPr>
        <w:t>XXXX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"productId": "XXX",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"tranCode":"123sssqq23",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"userName": "李明",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"sex": "1011201",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"mobile1": "1356884901",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"idcardType": "1010901",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"idcardNum": "511024199901010071",</w:t>
      </w:r>
    </w:p>
    <w:p>
      <w:pPr>
        <w:spacing w:before="156" w:beforeLines="50" w:after="156" w:afterLines="50"/>
        <w:ind w:left="84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"policyNum": "sewewe21sdwqq",</w:t>
      </w:r>
    </w:p>
    <w:p>
      <w:pPr>
        <w:spacing w:before="156" w:beforeLines="50" w:after="156" w:afterLines="50"/>
        <w:ind w:left="84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"age": "23",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</w:t>
      </w:r>
      <w:r>
        <w:rPr>
          <w:rFonts w:ascii="宋体" w:hAnsi="宋体" w:eastAsia="宋体" w:cs="宋体"/>
        </w:rPr>
        <w:t>province</w:t>
      </w:r>
      <w:r>
        <w:rPr>
          <w:rFonts w:hint="eastAsia" w:ascii="宋体" w:hAnsi="宋体" w:eastAsia="宋体" w:cs="宋体"/>
        </w:rPr>
        <w:t>": "四川",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</w:t>
      </w:r>
      <w:r>
        <w:rPr>
          <w:rFonts w:ascii="宋体" w:hAnsi="宋体" w:eastAsia="宋体" w:cs="宋体"/>
        </w:rPr>
        <w:t>city</w:t>
      </w:r>
      <w:r>
        <w:rPr>
          <w:rFonts w:hint="eastAsia" w:ascii="宋体" w:hAnsi="宋体" w:eastAsia="宋体" w:cs="宋体"/>
        </w:rPr>
        <w:t>": "成都",</w:t>
      </w:r>
    </w:p>
    <w:p>
      <w:pPr>
        <w:spacing w:before="156" w:beforeLines="50" w:after="156" w:afterLines="50"/>
        <w:ind w:left="420" w:firstLine="840" w:firstLineChars="4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"emergencyContact": "王五",</w:t>
      </w:r>
    </w:p>
    <w:p>
      <w:pPr>
        <w:spacing w:before="156" w:beforeLines="50" w:after="156" w:afterLines="50"/>
        <w:ind w:left="420" w:firstLine="840" w:firstLineChars="4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"recvisits": "18298220124",</w:t>
      </w:r>
    </w:p>
    <w:p>
      <w:pPr>
        <w:spacing w:before="156" w:beforeLines="50" w:after="156" w:afterLines="50"/>
        <w:ind w:left="420" w:firstLine="840" w:firstLineChars="4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"belongUnits": "XXX公司",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"startTime": "2019-05-09",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"endTime": "2020-05-09",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"dataType":"01"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</w:rPr>
        <w:t>注意：如果是退服数据，则需要传输oldTranCode，而且dataType为04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</w:p>
    <w:p>
      <w:pPr>
        <w:pStyle w:val="3"/>
        <w:ind w:left="420"/>
      </w:pPr>
      <w:r>
        <w:rPr>
          <w:rFonts w:hint="eastAsia"/>
        </w:rPr>
        <w:t>5、加密方式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object>
          <v:shape id="_x0000_i1025" o:spt="75" type="#_x0000_t75" style="height:36.75pt;width:6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</w:p>
    <w:p>
      <w:pPr>
        <w:pStyle w:val="3"/>
        <w:numPr>
          <w:ilvl w:val="0"/>
          <w:numId w:val="3"/>
        </w:numPr>
        <w:ind w:left="420"/>
      </w:pPr>
      <w:r>
        <w:rPr>
          <w:rFonts w:hint="eastAsia"/>
        </w:rPr>
        <w:t>加密秘钥</w:t>
      </w:r>
    </w:p>
    <w:p>
      <w:pPr>
        <w:ind w:left="420" w:firstLine="420"/>
      </w:pPr>
      <w:r>
        <w:t>oATPVBZCoqh3JS0MXX</w:t>
      </w:r>
    </w:p>
    <w:p>
      <w:pPr>
        <w:pStyle w:val="3"/>
        <w:ind w:left="420"/>
      </w:pPr>
      <w:bookmarkStart w:id="7" w:name="_Toc8313096"/>
      <w:r>
        <w:rPr>
          <w:rFonts w:hint="eastAsia"/>
        </w:rPr>
        <w:t>7、参数说明</w:t>
      </w:r>
      <w:bookmarkEnd w:id="7"/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352"/>
        <w:gridCol w:w="846"/>
        <w:gridCol w:w="1075"/>
        <w:gridCol w:w="1886"/>
        <w:gridCol w:w="2010"/>
      </w:tblGrid>
      <w:tr>
        <w:trPr>
          <w:trHeight w:val="464" w:hRule="atLeast"/>
        </w:trP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长度限制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channel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渠道号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sd2018zj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远盟提供给对接公司固定值</w:t>
            </w:r>
          </w:p>
        </w:tc>
      </w:tr>
      <w:t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productId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产品id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XXXX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远盟提供给对接公司固定值</w:t>
            </w:r>
          </w:p>
        </w:tc>
      </w:tr>
      <w:t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tranCode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流水号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qwe1234321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流水号唯一</w:t>
            </w:r>
          </w:p>
        </w:tc>
      </w:tr>
      <w:t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oldTranCode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新增流水号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eds1234321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退服数据时为必填项，对应新增数据的tranCode</w:t>
            </w:r>
          </w:p>
        </w:tc>
      </w:tr>
      <w:t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userName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commentRangeStart w:id="0"/>
            <w:r>
              <w:rPr>
                <w:rFonts w:hint="eastAsia" w:ascii="宋体" w:hAnsi="宋体" w:eastAsia="宋体" w:cs="宋体"/>
              </w:rPr>
              <w:t>用户姓名</w:t>
            </w:r>
            <w:commentRangeEnd w:id="0"/>
            <w:r>
              <w:commentReference w:id="0"/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sex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用户性别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1011201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1011201:男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1011202:女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mobile1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commentRangeStart w:id="1"/>
            <w:r>
              <w:rPr>
                <w:rFonts w:hint="eastAsia" w:ascii="宋体" w:hAnsi="宋体" w:eastAsia="宋体" w:cs="宋体"/>
              </w:rPr>
              <w:t>用户电话</w:t>
            </w:r>
            <w:commentRangeEnd w:id="1"/>
            <w:r>
              <w:commentReference w:id="1"/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del w:id="0" w:author="蒋小狼" w:date="2021-07-22T15:37:54Z">
              <w:r>
                <w:rPr>
                  <w:rFonts w:hint="eastAsia" w:ascii="宋体" w:hAnsi="宋体" w:eastAsia="宋体" w:cs="宋体"/>
                  <w:lang w:val="en-US"/>
                </w:rPr>
                <w:delText>否</w:delText>
              </w:r>
            </w:del>
            <w:ins w:id="1" w:author="蒋小狼" w:date="2021-07-22T15:37:54Z">
              <w:r>
                <w:rPr>
                  <w:rFonts w:hint="eastAsia" w:ascii="宋体" w:hAnsi="宋体" w:eastAsia="宋体" w:cs="宋体"/>
                  <w:lang w:val="en-US" w:eastAsia="zh-Hans"/>
                </w:rPr>
                <w:t>是</w:t>
              </w:r>
            </w:ins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idcardType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commentRangeStart w:id="2"/>
            <w:r>
              <w:rPr>
                <w:rFonts w:hint="eastAsia" w:ascii="宋体" w:hAnsi="宋体" w:eastAsia="宋体" w:cs="宋体"/>
              </w:rPr>
              <w:t>证件类型</w:t>
            </w:r>
            <w:commentRangeEnd w:id="2"/>
            <w:r>
              <w:commentReference w:id="2"/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del w:id="2" w:author="蒋小狼" w:date="2021-07-22T15:37:56Z">
              <w:r>
                <w:rPr>
                  <w:rFonts w:hint="eastAsia" w:ascii="宋体" w:hAnsi="宋体" w:eastAsia="宋体" w:cs="宋体"/>
                  <w:lang w:val="en-US"/>
                </w:rPr>
                <w:delText>是</w:delText>
              </w:r>
            </w:del>
            <w:ins w:id="3" w:author="蒋小狼" w:date="2021-07-22T15:37:57Z">
              <w:r>
                <w:rPr>
                  <w:rFonts w:hint="eastAsia" w:ascii="宋体" w:hAnsi="宋体" w:eastAsia="宋体" w:cs="宋体"/>
                  <w:lang w:val="en-US" w:eastAsia="zh-Hans"/>
                </w:rPr>
                <w:t>否</w:t>
              </w:r>
            </w:ins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1010901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1010901 身份证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1010902军官证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1010903护照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1010904驾驶证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1010905其他</w:t>
            </w:r>
          </w:p>
        </w:tc>
      </w:tr>
      <w:t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idcardNum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证件号码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del w:id="4" w:author="蒋小狼" w:date="2021-07-22T15:38:02Z">
              <w:r>
                <w:rPr>
                  <w:rFonts w:hint="eastAsia" w:ascii="宋体" w:hAnsi="宋体" w:eastAsia="宋体" w:cs="宋体"/>
                  <w:lang w:val="en-US"/>
                </w:rPr>
                <w:delText>是</w:delText>
              </w:r>
            </w:del>
            <w:ins w:id="5" w:author="蒋小狼" w:date="2021-07-22T15:38:03Z">
              <w:r>
                <w:rPr>
                  <w:rFonts w:hint="eastAsia" w:ascii="宋体" w:hAnsi="宋体" w:eastAsia="宋体" w:cs="宋体"/>
                  <w:lang w:val="en-US" w:eastAsia="zh-Hans"/>
                </w:rPr>
                <w:t>否</w:t>
              </w:r>
            </w:ins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511024199901010071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policyNum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保单号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pStyle w:val="5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age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年龄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province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省份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四川省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city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城市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内江市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startTime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服务开始时间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服务结束时间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dataType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数据类型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01：新增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04：退服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emergencyContact</w:t>
            </w:r>
          </w:p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紧急联系人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recvisits</w:t>
            </w:r>
          </w:p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belongUnits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</w:rPr>
              <w:t>所属单位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</w:tbl>
    <w:p>
      <w:pPr>
        <w:pStyle w:val="3"/>
        <w:ind w:left="420"/>
      </w:pPr>
      <w:bookmarkStart w:id="8" w:name="_Toc8313097"/>
      <w:r>
        <w:rPr>
          <w:rFonts w:hint="eastAsia"/>
        </w:rPr>
        <w:t>8、返回参数</w:t>
      </w:r>
      <w:bookmarkEnd w:id="8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"code": "0",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"message": "成功",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"data": 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"pmid ": "ailifang211222323"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pStyle w:val="3"/>
        <w:ind w:left="420"/>
      </w:pPr>
      <w:bookmarkStart w:id="9" w:name="_Toc8313098"/>
      <w:r>
        <w:rPr>
          <w:rFonts w:hint="eastAsia"/>
        </w:rPr>
        <w:t>9、返回参数说明</w:t>
      </w:r>
      <w:bookmarkEnd w:id="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317"/>
        <w:gridCol w:w="1884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返回消息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pmid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远盟id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</w:tbl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蒋小狼" w:date="2021-07-22T15:35:39Z" w:initials="">
    <w:p w14:paraId="6EDB598D">
      <w:pPr>
        <w:pStyle w:val="5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传输脱敏姓名</w:t>
      </w:r>
    </w:p>
    <w:p w14:paraId="179B11FD">
      <w:pPr>
        <w:pStyle w:val="5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客户姓名：脱敏隐藏姓名的第二个字；如果名字为三个字及以上，则只保留首尾两个字，隐藏中间部分</w:t>
      </w:r>
    </w:p>
  </w:comment>
  <w:comment w:id="1" w:author="蒋小狼" w:date="2021-07-22T15:36:58Z" w:initials="">
    <w:p w14:paraId="0EFF12C8">
      <w:pPr>
        <w:pStyle w:val="5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传输脱敏电话</w:t>
      </w:r>
    </w:p>
    <w:p w14:paraId="5CDD8D94">
      <w:pPr>
        <w:pStyle w:val="5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客户手机号：脱敏仅展示手机号后4位</w:t>
      </w:r>
    </w:p>
  </w:comment>
  <w:comment w:id="2" w:author="蒋小狼" w:date="2021-07-22T15:37:17Z" w:initials="">
    <w:p w14:paraId="6DA6C5A6">
      <w:pPr>
        <w:pStyle w:val="5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非必传</w:t>
      </w:r>
    </w:p>
    <w:p w14:paraId="3FDE5ED5">
      <w:pPr>
        <w:pStyle w:val="5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本次电话医生对接证件类型和证件号为非必传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79B11FD" w15:done="0"/>
  <w15:commentEx w15:paraId="5CDD8D94" w15:done="0"/>
  <w15:commentEx w15:paraId="3FDE5E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C4DA4"/>
    <w:multiLevelType w:val="singleLevel"/>
    <w:tmpl w:val="394C4DA4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3A4697D3"/>
    <w:multiLevelType w:val="singleLevel"/>
    <w:tmpl w:val="3A4697D3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C8201FE"/>
    <w:multiLevelType w:val="multilevel"/>
    <w:tmpl w:val="6C8201F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蒋小狼">
    <w15:presenceInfo w15:providerId="WPS Office" w15:userId="32304432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94"/>
    <w:rsid w:val="00025A03"/>
    <w:rsid w:val="00031F04"/>
    <w:rsid w:val="00192DC3"/>
    <w:rsid w:val="00226EE2"/>
    <w:rsid w:val="002D4C94"/>
    <w:rsid w:val="00323E78"/>
    <w:rsid w:val="00446079"/>
    <w:rsid w:val="00503531"/>
    <w:rsid w:val="005153AE"/>
    <w:rsid w:val="00536809"/>
    <w:rsid w:val="006B095B"/>
    <w:rsid w:val="006F2433"/>
    <w:rsid w:val="007211DC"/>
    <w:rsid w:val="00737C26"/>
    <w:rsid w:val="007C74F0"/>
    <w:rsid w:val="008842F6"/>
    <w:rsid w:val="008942E2"/>
    <w:rsid w:val="008C7C58"/>
    <w:rsid w:val="009841D7"/>
    <w:rsid w:val="00A1034C"/>
    <w:rsid w:val="00A44FEC"/>
    <w:rsid w:val="00A701F1"/>
    <w:rsid w:val="00CD15CC"/>
    <w:rsid w:val="00CE3A59"/>
    <w:rsid w:val="00D46C1C"/>
    <w:rsid w:val="00DC5CD7"/>
    <w:rsid w:val="00E65166"/>
    <w:rsid w:val="00F06780"/>
    <w:rsid w:val="00F90076"/>
    <w:rsid w:val="00F9330E"/>
    <w:rsid w:val="03D80C26"/>
    <w:rsid w:val="04E8571C"/>
    <w:rsid w:val="060718A3"/>
    <w:rsid w:val="09205FFA"/>
    <w:rsid w:val="0B387F50"/>
    <w:rsid w:val="0BFA1568"/>
    <w:rsid w:val="0D005157"/>
    <w:rsid w:val="0D07041E"/>
    <w:rsid w:val="0D0E10F7"/>
    <w:rsid w:val="0DAC7D61"/>
    <w:rsid w:val="0F726E38"/>
    <w:rsid w:val="0F833FCE"/>
    <w:rsid w:val="10F420DD"/>
    <w:rsid w:val="1154615B"/>
    <w:rsid w:val="12740DA0"/>
    <w:rsid w:val="1580115B"/>
    <w:rsid w:val="17835A9D"/>
    <w:rsid w:val="17DD5978"/>
    <w:rsid w:val="180205DA"/>
    <w:rsid w:val="1A2D7B79"/>
    <w:rsid w:val="1BA429FB"/>
    <w:rsid w:val="1D2E67B7"/>
    <w:rsid w:val="1D994D06"/>
    <w:rsid w:val="1E54565D"/>
    <w:rsid w:val="1F6B2072"/>
    <w:rsid w:val="22436BFD"/>
    <w:rsid w:val="23670F3A"/>
    <w:rsid w:val="272B6EA8"/>
    <w:rsid w:val="278F5987"/>
    <w:rsid w:val="27C0567B"/>
    <w:rsid w:val="286D2246"/>
    <w:rsid w:val="2B1C38B8"/>
    <w:rsid w:val="2BE07B8A"/>
    <w:rsid w:val="2C4D5499"/>
    <w:rsid w:val="2E9F6617"/>
    <w:rsid w:val="2F4A356E"/>
    <w:rsid w:val="30887CE2"/>
    <w:rsid w:val="30F9120D"/>
    <w:rsid w:val="31C518EF"/>
    <w:rsid w:val="31E62A9E"/>
    <w:rsid w:val="31FE248D"/>
    <w:rsid w:val="321A3010"/>
    <w:rsid w:val="32AA6EE9"/>
    <w:rsid w:val="33187A59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CD7DD6"/>
    <w:rsid w:val="40081F24"/>
    <w:rsid w:val="412944EF"/>
    <w:rsid w:val="43906D1A"/>
    <w:rsid w:val="44127BBE"/>
    <w:rsid w:val="454D3AAC"/>
    <w:rsid w:val="45FC1F1F"/>
    <w:rsid w:val="46E615EF"/>
    <w:rsid w:val="4933288F"/>
    <w:rsid w:val="49AD6FAF"/>
    <w:rsid w:val="4A1704A5"/>
    <w:rsid w:val="4AC174CF"/>
    <w:rsid w:val="4B240EF9"/>
    <w:rsid w:val="4D732290"/>
    <w:rsid w:val="4DFE034A"/>
    <w:rsid w:val="51444755"/>
    <w:rsid w:val="53C7256A"/>
    <w:rsid w:val="56FE666E"/>
    <w:rsid w:val="5A8B0226"/>
    <w:rsid w:val="5C176FAD"/>
    <w:rsid w:val="603D5158"/>
    <w:rsid w:val="61587CF1"/>
    <w:rsid w:val="62EA6FC0"/>
    <w:rsid w:val="635D5D11"/>
    <w:rsid w:val="64822BA9"/>
    <w:rsid w:val="679727E6"/>
    <w:rsid w:val="68E4238C"/>
    <w:rsid w:val="6AB11874"/>
    <w:rsid w:val="6B7422D6"/>
    <w:rsid w:val="6BF36BE2"/>
    <w:rsid w:val="6CE17834"/>
    <w:rsid w:val="6DB45899"/>
    <w:rsid w:val="6FFB5EF2"/>
    <w:rsid w:val="728B57C0"/>
    <w:rsid w:val="72DC044A"/>
    <w:rsid w:val="731E0C94"/>
    <w:rsid w:val="74CA247F"/>
    <w:rsid w:val="769212F2"/>
    <w:rsid w:val="77297595"/>
    <w:rsid w:val="776E0639"/>
    <w:rsid w:val="77B01EF7"/>
    <w:rsid w:val="78EC0A44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3" w:lineRule="auto"/>
      <w:ind w:left="200" w:leftChars="20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0"/>
    <w:pPr>
      <w:jc w:val="left"/>
    </w:p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1">
    <w:name w:val="Title"/>
    <w:basedOn w:val="1"/>
    <w:link w:val="19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 Char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7">
    <w:name w:val="页眉 Char"/>
    <w:basedOn w:val="12"/>
    <w:link w:val="7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12"/>
    <w:link w:val="6"/>
    <w:qFormat/>
    <w:uiPriority w:val="0"/>
    <w:rPr>
      <w:kern w:val="2"/>
      <w:sz w:val="18"/>
      <w:szCs w:val="18"/>
    </w:rPr>
  </w:style>
  <w:style w:type="character" w:customStyle="1" w:styleId="19">
    <w:name w:val="标题 Char"/>
    <w:basedOn w:val="12"/>
    <w:link w:val="11"/>
    <w:qFormat/>
    <w:uiPriority w:val="0"/>
    <w:rPr>
      <w:rFonts w:ascii="Arial" w:hAnsi="Arial" w:cs="Times New Roman"/>
      <w:b/>
      <w:kern w:val="28"/>
      <w:sz w:val="64"/>
      <w:lang w:eastAsia="en-US"/>
    </w:rPr>
  </w:style>
  <w:style w:type="paragraph" w:customStyle="1" w:styleId="20">
    <w:name w:val="ByLine"/>
    <w:basedOn w:val="11"/>
    <w:qFormat/>
    <w:uiPriority w:val="0"/>
    <w:rPr>
      <w:sz w:val="28"/>
    </w:rPr>
  </w:style>
  <w:style w:type="paragraph" w:customStyle="1" w:styleId="21">
    <w:name w:val="ChangeHistory Title"/>
    <w:basedOn w:val="1"/>
    <w:qFormat/>
    <w:uiPriority w:val="0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22">
    <w:name w:val="line"/>
    <w:basedOn w:val="11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4">
    <w:name w:val="TOCEntry"/>
    <w:basedOn w:val="1"/>
    <w:qFormat/>
    <w:uiPriority w:val="0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25">
    <w:name w:val="text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272</Words>
  <Characters>1552</Characters>
  <Lines>12</Lines>
  <Paragraphs>3</Paragraphs>
  <TotalTime>0</TotalTime>
  <ScaleCrop>false</ScaleCrop>
  <LinksUpToDate>false</LinksUpToDate>
  <CharactersWithSpaces>1821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lhl</dc:creator>
  <cp:lastModifiedBy>jiangzhengchun</cp:lastModifiedBy>
  <dcterms:modified xsi:type="dcterms:W3CDTF">2021-07-22T15:44:00Z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