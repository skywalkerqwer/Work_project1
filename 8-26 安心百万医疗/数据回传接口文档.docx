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FCE1" w14:textId="77777777" w:rsidR="006B5FE4" w:rsidRDefault="00AA741F">
      <w:pPr>
        <w:pStyle w:val="2"/>
        <w:jc w:val="center"/>
      </w:pPr>
      <w:r>
        <w:rPr>
          <w:rFonts w:hint="eastAsia"/>
        </w:rPr>
        <w:t>服务商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加</w:t>
      </w:r>
      <w:proofErr w:type="gramStart"/>
      <w:r>
        <w:rPr>
          <w:rFonts w:hint="eastAsia"/>
        </w:rPr>
        <w:t>壹数据</w:t>
      </w:r>
      <w:proofErr w:type="gramEnd"/>
      <w:r>
        <w:rPr>
          <w:rFonts w:hint="eastAsia"/>
        </w:rPr>
        <w:t>回传接口文档</w:t>
      </w:r>
    </w:p>
    <w:tbl>
      <w:tblPr>
        <w:tblStyle w:val="a5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6B5FE4" w14:paraId="1C171D33" w14:textId="77777777">
        <w:trPr>
          <w:jc w:val="center"/>
        </w:trPr>
        <w:tc>
          <w:tcPr>
            <w:tcW w:w="1705" w:type="dxa"/>
          </w:tcPr>
          <w:p w14:paraId="1C06437E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14:paraId="37580713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 w14:paraId="471436A0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时间</w:t>
            </w:r>
          </w:p>
        </w:tc>
        <w:tc>
          <w:tcPr>
            <w:tcW w:w="1706" w:type="dxa"/>
          </w:tcPr>
          <w:p w14:paraId="6D805FFB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状态</w:t>
            </w:r>
          </w:p>
        </w:tc>
        <w:tc>
          <w:tcPr>
            <w:tcW w:w="1697" w:type="dxa"/>
          </w:tcPr>
          <w:p w14:paraId="70EF0170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作者</w:t>
            </w:r>
          </w:p>
        </w:tc>
      </w:tr>
      <w:tr w:rsidR="006B5FE4" w14:paraId="1B522C94" w14:textId="77777777">
        <w:trPr>
          <w:jc w:val="center"/>
        </w:trPr>
        <w:tc>
          <w:tcPr>
            <w:tcW w:w="1705" w:type="dxa"/>
          </w:tcPr>
          <w:p w14:paraId="3DC7FC94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V1.0</w:t>
            </w:r>
          </w:p>
        </w:tc>
        <w:tc>
          <w:tcPr>
            <w:tcW w:w="1705" w:type="dxa"/>
          </w:tcPr>
          <w:p w14:paraId="3C318572" w14:textId="77777777" w:rsidR="006B5FE4" w:rsidRDefault="006B5FE4">
            <w:pPr>
              <w:spacing w:before="156"/>
            </w:pPr>
          </w:p>
        </w:tc>
        <w:tc>
          <w:tcPr>
            <w:tcW w:w="1706" w:type="dxa"/>
          </w:tcPr>
          <w:p w14:paraId="52D92B6C" w14:textId="77777777" w:rsidR="006B5FE4" w:rsidRDefault="00AA741F">
            <w:pPr>
              <w:spacing w:before="156"/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706" w:type="dxa"/>
          </w:tcPr>
          <w:p w14:paraId="7063B33C" w14:textId="77777777" w:rsidR="006B5FE4" w:rsidRDefault="00AA741F">
            <w:pPr>
              <w:spacing w:before="156"/>
            </w:pPr>
            <w:r>
              <w:rPr>
                <w:rFonts w:hint="eastAsia"/>
              </w:rPr>
              <w:t>C</w:t>
            </w:r>
          </w:p>
        </w:tc>
        <w:tc>
          <w:tcPr>
            <w:tcW w:w="1697" w:type="dxa"/>
          </w:tcPr>
          <w:p w14:paraId="3BDFFF4E" w14:textId="77777777" w:rsidR="006B5FE4" w:rsidRDefault="00AA741F">
            <w:pPr>
              <w:spacing w:before="156"/>
              <w:rPr>
                <w:rFonts w:eastAsiaTheme="minorEastAsia"/>
              </w:rPr>
            </w:pPr>
            <w:r>
              <w:rPr>
                <w:rFonts w:hint="eastAsia"/>
              </w:rPr>
              <w:t>孙海龙</w:t>
            </w:r>
          </w:p>
        </w:tc>
      </w:tr>
    </w:tbl>
    <w:p w14:paraId="3A84EA0E" w14:textId="77777777" w:rsidR="006B5FE4" w:rsidRDefault="00AA741F">
      <w:pPr>
        <w:numPr>
          <w:ilvl w:val="0"/>
          <w:numId w:val="1"/>
        </w:num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概述</w:t>
      </w:r>
    </w:p>
    <w:p w14:paraId="1813EF15" w14:textId="2B2D0DF7" w:rsidR="006B5FE4" w:rsidRDefault="00AA741F">
      <w:pPr>
        <w:spacing w:before="156"/>
      </w:pPr>
      <w:r>
        <w:rPr>
          <w:rFonts w:hint="eastAsia"/>
        </w:rPr>
        <w:t>本文档用于</w:t>
      </w:r>
      <w:r>
        <w:rPr>
          <w:rFonts w:hint="eastAsia"/>
        </w:rPr>
        <w:t>健康服务系统与服务商</w:t>
      </w:r>
      <w:r>
        <w:rPr>
          <w:rFonts w:hint="eastAsia"/>
        </w:rPr>
        <w:t>的数据回传</w:t>
      </w:r>
      <w:r>
        <w:rPr>
          <w:rFonts w:hint="eastAsia"/>
        </w:rPr>
        <w:t>接口对接。</w:t>
      </w:r>
    </w:p>
    <w:p w14:paraId="4FC7C3DB" w14:textId="77777777" w:rsidR="006B5FE4" w:rsidRDefault="00AA741F">
      <w:pPr>
        <w:numPr>
          <w:ilvl w:val="0"/>
          <w:numId w:val="1"/>
        </w:num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数据传输</w:t>
      </w:r>
    </w:p>
    <w:p w14:paraId="3DB1907C" w14:textId="77777777" w:rsidR="006B5FE4" w:rsidRDefault="00AA741F">
      <w:pPr>
        <w:spacing w:before="156"/>
        <w:rPr>
          <w:b/>
          <w:bCs/>
        </w:rPr>
      </w:pP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数据传输格式</w:t>
      </w:r>
    </w:p>
    <w:p w14:paraId="6000BC69" w14:textId="77777777" w:rsidR="006B5FE4" w:rsidRDefault="00AA741F">
      <w:pPr>
        <w:spacing w:before="156"/>
        <w:ind w:firstLine="420"/>
      </w:pPr>
      <w:r>
        <w:rPr>
          <w:rFonts w:hint="eastAsia"/>
        </w:rPr>
        <w:t>数据采用</w:t>
      </w:r>
      <w:r>
        <w:rPr>
          <w:rFonts w:hint="eastAsia"/>
        </w:rPr>
        <w:t>http post</w:t>
      </w:r>
      <w:r>
        <w:rPr>
          <w:rFonts w:hint="eastAsia"/>
        </w:rPr>
        <w:t>传输，请求格式为</w:t>
      </w:r>
      <w:r>
        <w:rPr>
          <w:rFonts w:hint="eastAsia"/>
        </w:rPr>
        <w:t>json</w:t>
      </w:r>
      <w:r>
        <w:rPr>
          <w:rFonts w:hint="eastAsia"/>
        </w:rPr>
        <w:t>，响应格式为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17490068" w14:textId="77777777" w:rsidR="006B5FE4" w:rsidRDefault="00AA741F">
      <w:pPr>
        <w:spacing w:before="156"/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数据加密方式</w:t>
      </w:r>
    </w:p>
    <w:p w14:paraId="66A15DB6" w14:textId="77777777" w:rsidR="006B5FE4" w:rsidRDefault="00AA741F">
      <w:pPr>
        <w:spacing w:before="156"/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  <w:r>
        <w:rPr>
          <w:rFonts w:asciiTheme="minorEastAsia" w:hAnsiTheme="minorEastAsia" w:cstheme="minorEastAsia" w:hint="eastAsia"/>
          <w:szCs w:val="21"/>
        </w:rPr>
        <w:t>将数据转为</w:t>
      </w:r>
      <w:r>
        <w:rPr>
          <w:rFonts w:asciiTheme="minorEastAsia" w:hAnsiTheme="minorEastAsia" w:cstheme="minorEastAsia" w:hint="eastAsia"/>
          <w:szCs w:val="21"/>
        </w:rPr>
        <w:t>json</w:t>
      </w:r>
      <w:r>
        <w:rPr>
          <w:rFonts w:asciiTheme="minorEastAsia" w:hAnsiTheme="minorEastAsia" w:cstheme="minorEastAsia" w:hint="eastAsia"/>
          <w:szCs w:val="21"/>
        </w:rPr>
        <w:t>格式，然后</w:t>
      </w:r>
      <w:r>
        <w:rPr>
          <w:rFonts w:asciiTheme="minorEastAsia" w:hAnsiTheme="minorEastAsia" w:cstheme="minorEastAsia" w:hint="eastAsia"/>
          <w:szCs w:val="21"/>
        </w:rPr>
        <w:t>使用</w:t>
      </w:r>
      <w:r>
        <w:rPr>
          <w:rFonts w:asciiTheme="minorEastAsia" w:hAnsiTheme="minorEastAsia" w:cstheme="minorEastAsia" w:hint="eastAsia"/>
          <w:szCs w:val="21"/>
        </w:rPr>
        <w:t>DES-ECB</w:t>
      </w:r>
      <w:r>
        <w:rPr>
          <w:rFonts w:asciiTheme="minorEastAsia" w:hAnsiTheme="minorEastAsia" w:cstheme="minorEastAsia" w:hint="eastAsia"/>
          <w:szCs w:val="21"/>
        </w:rPr>
        <w:t>进行加</w:t>
      </w:r>
      <w:proofErr w:type="gramStart"/>
      <w:r>
        <w:rPr>
          <w:rFonts w:asciiTheme="minorEastAsia" w:hAnsiTheme="minorEastAsia" w:cstheme="minorEastAsia" w:hint="eastAsia"/>
          <w:szCs w:val="21"/>
        </w:rPr>
        <w:t>密源</w:t>
      </w:r>
      <w:proofErr w:type="gramEnd"/>
      <w:r>
        <w:rPr>
          <w:rFonts w:asciiTheme="minorEastAsia" w:hAnsiTheme="minorEastAsia" w:cstheme="minorEastAsia" w:hint="eastAsia"/>
          <w:szCs w:val="21"/>
        </w:rPr>
        <w:t>数据，得到最终请求参数数组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6B5FE4" w14:paraId="2583B9DC" w14:textId="77777777">
        <w:tc>
          <w:tcPr>
            <w:tcW w:w="8290" w:type="dxa"/>
          </w:tcPr>
          <w:p w14:paraId="5794F757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//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加</w:t>
            </w:r>
            <w:proofErr w:type="gramStart"/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密源</w:t>
            </w:r>
            <w:proofErr w:type="gramEnd"/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t>请求数据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json_str</w:t>
            </w:r>
            <w:proofErr w:type="spellEnd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  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  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json_encode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(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$data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</w:p>
          <w:p w14:paraId="08E1B7D9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//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DES-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ecb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加密数据，密钥：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AX@Drg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#!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encode_str</w:t>
            </w:r>
            <w:proofErr w:type="spellEnd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    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</w:t>
            </w:r>
            <w:proofErr w:type="gramEnd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this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-&gt;_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encodeData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(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json_str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 xml:space="preserve">$data  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80"/>
                <w:szCs w:val="21"/>
                <w:shd w:val="clear" w:color="auto" w:fill="F7FAFF"/>
              </w:rPr>
              <w:t>array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(</w:t>
            </w:r>
          </w:p>
          <w:p w14:paraId="5656C13E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channel_code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'=&gt; $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channel_code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8000"/>
                <w:szCs w:val="21"/>
                <w:shd w:val="clear" w:color="auto" w:fill="F7FAFF"/>
              </w:rPr>
              <w:t xml:space="preserve">'data'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 xml:space="preserve">=&gt; </w:t>
            </w:r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t>encode_str</w:t>
            </w:r>
            <w:proofErr w:type="spellEnd"/>
            <w:r>
              <w:rPr>
                <w:rFonts w:asciiTheme="minorEastAsia" w:hAnsiTheme="minorEastAsia" w:cstheme="minorEastAsia" w:hint="eastAsia"/>
                <w:color w:val="66000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);</w:t>
            </w:r>
          </w:p>
          <w:p w14:paraId="59405751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lastRenderedPageBreak/>
              <w:t xml:space="preserve">//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转为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json</w:t>
            </w:r>
          </w:p>
          <w:p w14:paraId="14629891" w14:textId="77777777" w:rsidR="006B5FE4" w:rsidRDefault="00AA74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6"/>
              <w:ind w:firstLineChars="200" w:firstLine="560"/>
              <w:jc w:val="left"/>
              <w:rPr>
                <w:rFonts w:asciiTheme="minorEastAsia" w:hAnsiTheme="minorEastAsia" w:cstheme="minorEastAsia"/>
                <w:color w:val="00000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  <w:shd w:val="clear" w:color="auto" w:fill="F7FAFF"/>
              </w:rPr>
              <w:t>{"channel_code":"C3055","data":"ecrypted"}</w:t>
            </w:r>
          </w:p>
        </w:tc>
      </w:tr>
    </w:tbl>
    <w:p w14:paraId="497DF5D4" w14:textId="77777777" w:rsidR="006B5FE4" w:rsidRDefault="00AA741F">
      <w:pPr>
        <w:spacing w:before="156"/>
        <w:rPr>
          <w:rFonts w:eastAsiaTheme="minorEastAsia"/>
        </w:rPr>
      </w:pPr>
      <w:r>
        <w:rPr>
          <w:rFonts w:hint="eastAsia"/>
        </w:rPr>
        <w:lastRenderedPageBreak/>
        <w:t>加密参考：</w:t>
      </w:r>
      <w:r>
        <w:rPr>
          <w:rFonts w:hint="eastAsia"/>
        </w:rPr>
        <w:t>https://www.cnblogs.com/pengxl/p/3967040.html</w:t>
      </w:r>
    </w:p>
    <w:p w14:paraId="004C95BE" w14:textId="77777777" w:rsidR="006B5FE4" w:rsidRDefault="00AA741F">
      <w:pPr>
        <w:spacing w:before="15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2.3 </w:t>
      </w:r>
      <w:r>
        <w:rPr>
          <w:rFonts w:asciiTheme="minorEastAsia" w:hAnsiTheme="minorEastAsia" w:cstheme="minorEastAsia" w:hint="eastAsia"/>
          <w:b/>
          <w:bCs/>
          <w:szCs w:val="21"/>
        </w:rPr>
        <w:t>接口返回</w:t>
      </w:r>
    </w:p>
    <w:p w14:paraId="151957B1" w14:textId="77777777" w:rsidR="006B5FE4" w:rsidRDefault="00AA741F">
      <w:pPr>
        <w:spacing w:before="156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msg":"ok</w:t>
      </w:r>
      <w:proofErr w:type="spellEnd"/>
      <w:r>
        <w:rPr>
          <w:rFonts w:hint="eastAsia"/>
        </w:rPr>
        <w:t>",</w:t>
      </w:r>
    </w:p>
    <w:p w14:paraId="0845E797" w14:textId="77777777" w:rsidR="006B5FE4" w:rsidRDefault="00AA741F">
      <w:pPr>
        <w:spacing w:before="156"/>
      </w:pPr>
      <w:r>
        <w:rPr>
          <w:rFonts w:hint="eastAsia"/>
        </w:rPr>
        <w:t>"serialNumber":"11111111111111111111",</w:t>
      </w:r>
    </w:p>
    <w:p w14:paraId="7CD235DE" w14:textId="77777777" w:rsidR="006B5FE4" w:rsidRDefault="00AA741F">
      <w:pPr>
        <w:spacing w:before="156"/>
      </w:pPr>
      <w:r>
        <w:rPr>
          <w:rFonts w:hint="eastAsia"/>
        </w:rPr>
        <w:t>"status":0}</w:t>
      </w:r>
    </w:p>
    <w:tbl>
      <w:tblPr>
        <w:tblpPr w:leftFromText="180" w:rightFromText="180" w:vertAnchor="text" w:horzAnchor="page" w:tblpX="2178" w:tblpY="32"/>
        <w:tblOverlap w:val="never"/>
        <w:tblW w:w="7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1879"/>
        <w:gridCol w:w="3194"/>
      </w:tblGrid>
      <w:tr w:rsidR="006B5FE4" w14:paraId="43549A3B" w14:textId="77777777">
        <w:trPr>
          <w:trHeight w:val="675"/>
        </w:trPr>
        <w:tc>
          <w:tcPr>
            <w:tcW w:w="2243" w:type="dxa"/>
            <w:shd w:val="clear" w:color="auto" w:fill="A6A6A6"/>
          </w:tcPr>
          <w:p w14:paraId="276989E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79" w:type="dxa"/>
            <w:shd w:val="clear" w:color="auto" w:fill="A6A6A6"/>
          </w:tcPr>
          <w:p w14:paraId="16DB4E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194" w:type="dxa"/>
            <w:shd w:val="clear" w:color="auto" w:fill="A6A6A6"/>
          </w:tcPr>
          <w:p w14:paraId="76700AA0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6B5FE4" w14:paraId="01827D27" w14:textId="77777777">
        <w:trPr>
          <w:trHeight w:val="870"/>
        </w:trPr>
        <w:tc>
          <w:tcPr>
            <w:tcW w:w="2243" w:type="dxa"/>
            <w:vAlign w:val="center"/>
          </w:tcPr>
          <w:p w14:paraId="1FAD97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serialNumber</w:t>
            </w:r>
            <w:proofErr w:type="spellEnd"/>
          </w:p>
        </w:tc>
        <w:tc>
          <w:tcPr>
            <w:tcW w:w="1879" w:type="dxa"/>
            <w:vAlign w:val="center"/>
          </w:tcPr>
          <w:p w14:paraId="61A899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194" w:type="dxa"/>
            <w:vAlign w:val="center"/>
          </w:tcPr>
          <w:p w14:paraId="1C1F8D7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对应请求参数里的流水号</w:t>
            </w:r>
          </w:p>
        </w:tc>
      </w:tr>
      <w:tr w:rsidR="006B5FE4" w14:paraId="51FB8E17" w14:textId="77777777">
        <w:trPr>
          <w:trHeight w:val="870"/>
        </w:trPr>
        <w:tc>
          <w:tcPr>
            <w:tcW w:w="2243" w:type="dxa"/>
            <w:vAlign w:val="center"/>
          </w:tcPr>
          <w:p w14:paraId="0607E4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79" w:type="dxa"/>
            <w:vAlign w:val="center"/>
          </w:tcPr>
          <w:p w14:paraId="77DFCB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194" w:type="dxa"/>
            <w:vAlign w:val="center"/>
          </w:tcPr>
          <w:p w14:paraId="5F7CCE1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执行结果，</w:t>
            </w:r>
            <w:r>
              <w:rPr>
                <w:rFonts w:ascii="仿宋" w:hAnsi="仿宋" w:hint="eastAsia"/>
                <w:sz w:val="18"/>
                <w:szCs w:val="18"/>
              </w:rPr>
              <w:t>0</w:t>
            </w:r>
            <w:r>
              <w:rPr>
                <w:rFonts w:ascii="仿宋" w:hAnsi="仿宋" w:hint="eastAsia"/>
                <w:sz w:val="18"/>
                <w:szCs w:val="18"/>
              </w:rPr>
              <w:t>是成功</w:t>
            </w:r>
          </w:p>
        </w:tc>
      </w:tr>
      <w:tr w:rsidR="006B5FE4" w14:paraId="7118CADF" w14:textId="77777777">
        <w:trPr>
          <w:trHeight w:val="870"/>
        </w:trPr>
        <w:tc>
          <w:tcPr>
            <w:tcW w:w="2243" w:type="dxa"/>
            <w:vAlign w:val="center"/>
          </w:tcPr>
          <w:p w14:paraId="3A86EF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879" w:type="dxa"/>
            <w:vAlign w:val="center"/>
          </w:tcPr>
          <w:p w14:paraId="65A2F2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194" w:type="dxa"/>
            <w:vAlign w:val="center"/>
          </w:tcPr>
          <w:p w14:paraId="37451A9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关联同一次服务数据</w:t>
            </w:r>
          </w:p>
        </w:tc>
      </w:tr>
    </w:tbl>
    <w:p w14:paraId="5F2BAE91" w14:textId="77777777" w:rsidR="006B5FE4" w:rsidRDefault="006B5FE4">
      <w:pPr>
        <w:spacing w:before="156"/>
      </w:pPr>
    </w:p>
    <w:p w14:paraId="29D4DDB3" w14:textId="77777777" w:rsidR="006B5FE4" w:rsidRDefault="006B5FE4">
      <w:pPr>
        <w:spacing w:before="156"/>
      </w:pPr>
    </w:p>
    <w:p w14:paraId="6649DA84" w14:textId="77777777" w:rsidR="006B5FE4" w:rsidRDefault="006B5FE4">
      <w:pPr>
        <w:spacing w:before="156"/>
      </w:pPr>
    </w:p>
    <w:p w14:paraId="3A50E686" w14:textId="77777777" w:rsidR="006B5FE4" w:rsidRDefault="006B5FE4">
      <w:pPr>
        <w:spacing w:before="156"/>
      </w:pPr>
    </w:p>
    <w:p w14:paraId="4CA88416" w14:textId="77777777" w:rsidR="006B5FE4" w:rsidRDefault="006B5FE4">
      <w:pPr>
        <w:spacing w:before="156"/>
      </w:pPr>
    </w:p>
    <w:p w14:paraId="77E01EEC" w14:textId="77777777" w:rsidR="006B5FE4" w:rsidRDefault="006B5FE4">
      <w:pPr>
        <w:spacing w:before="156"/>
      </w:pPr>
    </w:p>
    <w:p w14:paraId="6C0F494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3 .</w:t>
      </w:r>
      <w:r>
        <w:rPr>
          <w:rFonts w:hint="eastAsia"/>
          <w:b/>
          <w:bCs/>
          <w:sz w:val="32"/>
          <w:szCs w:val="32"/>
        </w:rPr>
        <w:t>接口列表</w:t>
      </w:r>
    </w:p>
    <w:p w14:paraId="217A36D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3.1 </w:t>
      </w:r>
      <w:r>
        <w:rPr>
          <w:rFonts w:hint="eastAsia"/>
          <w:b/>
          <w:bCs/>
          <w:sz w:val="32"/>
          <w:szCs w:val="32"/>
        </w:rPr>
        <w:t>咨询类</w:t>
      </w:r>
    </w:p>
    <w:p w14:paraId="6896325D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</w:rPr>
        <w:t>咨询类服务的数据推送节点分别为</w:t>
      </w:r>
      <w:r>
        <w:rPr>
          <w:rFonts w:hint="eastAsia"/>
          <w:shd w:val="clear" w:color="FFFFFF" w:fill="D9D9D9"/>
        </w:rPr>
        <w:t>咨询服务过程（咨询结束）</w:t>
      </w:r>
      <w:r>
        <w:rPr>
          <w:rFonts w:hint="eastAsia"/>
        </w:rPr>
        <w:t>、</w:t>
      </w:r>
      <w:r>
        <w:rPr>
          <w:rFonts w:hint="eastAsia"/>
          <w:shd w:val="clear" w:color="FFFFFF" w:fill="D9D9D9"/>
        </w:rPr>
        <w:t>服务评价完成</w:t>
      </w:r>
      <w:r>
        <w:rPr>
          <w:rFonts w:hint="eastAsia"/>
        </w:rPr>
        <w:t>这两部分。每次服务咨询对话结束后将客户的相关信息推送给增值服务系统；待客户完成服务评价时，再将评价的数据推送增值服务系统。详细字段</w:t>
      </w:r>
      <w:proofErr w:type="gramStart"/>
      <w:r>
        <w:rPr>
          <w:rFonts w:hint="eastAsia"/>
        </w:rPr>
        <w:t>见信息</w:t>
      </w:r>
      <w:proofErr w:type="gramEnd"/>
      <w:r>
        <w:rPr>
          <w:rFonts w:hint="eastAsia"/>
        </w:rPr>
        <w:t>要素</w:t>
      </w:r>
    </w:p>
    <w:p w14:paraId="65170156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3.1.1 </w:t>
      </w:r>
      <w:r>
        <w:rPr>
          <w:rFonts w:hint="eastAsia"/>
          <w:b/>
          <w:bCs/>
          <w:sz w:val="32"/>
          <w:szCs w:val="32"/>
        </w:rPr>
        <w:t>咨询类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服务完成推送数据</w:t>
      </w:r>
    </w:p>
    <w:p w14:paraId="3E9B1B2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55" w:dyaOrig="1320" w14:anchorId="465ED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8" o:title=""/>
          </v:shape>
          <o:OLEObject Type="Embed" ProgID="Package" ShapeID="_x0000_i1025" DrawAspect="Icon" ObjectID="_1663770327" r:id="rId9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71EBC9D3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5235267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5C11410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CF974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2902B79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6849CA8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3C7B56F2" w14:textId="77777777">
        <w:trPr>
          <w:trHeight w:val="551"/>
        </w:trPr>
        <w:tc>
          <w:tcPr>
            <w:tcW w:w="1460" w:type="dxa"/>
            <w:vAlign w:val="center"/>
          </w:tcPr>
          <w:p w14:paraId="7DAA9E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1593A35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5BEECE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71E27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0907C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7193C918" w14:textId="77777777">
        <w:trPr>
          <w:trHeight w:val="90"/>
        </w:trPr>
        <w:tc>
          <w:tcPr>
            <w:tcW w:w="1460" w:type="dxa"/>
            <w:vAlign w:val="center"/>
          </w:tcPr>
          <w:p w14:paraId="62C368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7D7B379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7B0FEA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CA32F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B69B6B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29FADB5E" w14:textId="77777777">
        <w:trPr>
          <w:trHeight w:val="90"/>
        </w:trPr>
        <w:tc>
          <w:tcPr>
            <w:tcW w:w="1460" w:type="dxa"/>
            <w:vAlign w:val="center"/>
          </w:tcPr>
          <w:p w14:paraId="4D96A18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26BF324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FF881C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B9824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6C9E24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64627AFD" w14:textId="77777777">
        <w:trPr>
          <w:trHeight w:val="90"/>
        </w:trPr>
        <w:tc>
          <w:tcPr>
            <w:tcW w:w="1460" w:type="dxa"/>
            <w:vAlign w:val="center"/>
          </w:tcPr>
          <w:p w14:paraId="17BE7E9E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  <w:proofErr w:type="spellEnd"/>
          </w:p>
        </w:tc>
        <w:tc>
          <w:tcPr>
            <w:tcW w:w="1333" w:type="dxa"/>
            <w:vAlign w:val="center"/>
          </w:tcPr>
          <w:p w14:paraId="020C223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2689F9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624CD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CEDA86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76E2ADB8" w14:textId="77777777">
        <w:trPr>
          <w:trHeight w:val="463"/>
        </w:trPr>
        <w:tc>
          <w:tcPr>
            <w:tcW w:w="1460" w:type="dxa"/>
            <w:vAlign w:val="center"/>
          </w:tcPr>
          <w:p w14:paraId="31153A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33" w:type="dxa"/>
            <w:vAlign w:val="center"/>
          </w:tcPr>
          <w:p w14:paraId="167678C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5A04E2D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7ECC1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36939F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全程就医陪同服务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在服务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商系统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记录的外部服务编码，同一个外部服务编码会有多条服务数据</w:t>
            </w:r>
          </w:p>
        </w:tc>
      </w:tr>
      <w:tr w:rsidR="006B5FE4" w14:paraId="7A08A7C5" w14:textId="77777777">
        <w:trPr>
          <w:trHeight w:val="463"/>
        </w:trPr>
        <w:tc>
          <w:tcPr>
            <w:tcW w:w="1460" w:type="dxa"/>
            <w:vAlign w:val="center"/>
          </w:tcPr>
          <w:p w14:paraId="712F73F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33" w:type="dxa"/>
            <w:vAlign w:val="center"/>
          </w:tcPr>
          <w:p w14:paraId="44818C6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38F3F6A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24A37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4303FB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32683CC0" w14:textId="77777777">
        <w:trPr>
          <w:trHeight w:val="463"/>
        </w:trPr>
        <w:tc>
          <w:tcPr>
            <w:tcW w:w="1460" w:type="dxa"/>
            <w:vAlign w:val="center"/>
          </w:tcPr>
          <w:p w14:paraId="3919172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deServiceCode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1299B38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2D89B1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6775BF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C10FA8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属于详细服务，同一个详细服务编码会有多条服务数据</w:t>
            </w:r>
          </w:p>
        </w:tc>
      </w:tr>
      <w:tr w:rsidR="006B5FE4" w14:paraId="408B121F" w14:textId="77777777">
        <w:trPr>
          <w:trHeight w:val="489"/>
        </w:trPr>
        <w:tc>
          <w:tcPr>
            <w:tcW w:w="1460" w:type="dxa"/>
            <w:vAlign w:val="center"/>
          </w:tcPr>
          <w:p w14:paraId="63EF69A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deServiceName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72B494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14C0C0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19D285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521E64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的详细服务名称，比如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</w:t>
            </w:r>
          </w:p>
        </w:tc>
      </w:tr>
      <w:tr w:rsidR="006B5FE4" w14:paraId="623248B9" w14:textId="77777777">
        <w:trPr>
          <w:trHeight w:val="463"/>
        </w:trPr>
        <w:tc>
          <w:tcPr>
            <w:tcW w:w="1460" w:type="dxa"/>
            <w:vAlign w:val="center"/>
          </w:tcPr>
          <w:p w14:paraId="324306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serviceOrder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5050E12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49DAC28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866813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F77638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16994EBD" w14:textId="77777777">
        <w:trPr>
          <w:trHeight w:val="90"/>
        </w:trPr>
        <w:tc>
          <w:tcPr>
            <w:tcW w:w="1460" w:type="dxa"/>
            <w:vAlign w:val="center"/>
          </w:tcPr>
          <w:p w14:paraId="3E1CC5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isOneself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70DB9A8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33C46B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30F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063254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</w:t>
            </w:r>
            <w:r>
              <w:rPr>
                <w:rFonts w:ascii="仿宋" w:hAnsi="仿宋"/>
                <w:sz w:val="18"/>
                <w:szCs w:val="18"/>
              </w:rPr>
              <w:t>1</w:t>
            </w:r>
            <w:r>
              <w:rPr>
                <w:rFonts w:ascii="仿宋" w:hAnsi="仿宋"/>
                <w:sz w:val="18"/>
                <w:szCs w:val="18"/>
              </w:rPr>
              <w:t>、非本人</w:t>
            </w:r>
            <w:r>
              <w:rPr>
                <w:rFonts w:ascii="仿宋" w:hAnsi="仿宋"/>
                <w:sz w:val="18"/>
                <w:szCs w:val="18"/>
              </w:rPr>
              <w:t>2</w:t>
            </w:r>
          </w:p>
        </w:tc>
      </w:tr>
      <w:tr w:rsidR="006B5FE4" w14:paraId="05EF2C75" w14:textId="77777777">
        <w:trPr>
          <w:trHeight w:val="463"/>
        </w:trPr>
        <w:tc>
          <w:tcPr>
            <w:tcW w:w="1460" w:type="dxa"/>
            <w:vAlign w:val="center"/>
          </w:tcPr>
          <w:p w14:paraId="126E62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applyPhone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2FC5D16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52FEE4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78001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4C71EA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4C6CAD53" w14:textId="77777777">
        <w:trPr>
          <w:trHeight w:val="463"/>
        </w:trPr>
        <w:tc>
          <w:tcPr>
            <w:tcW w:w="1460" w:type="dxa"/>
            <w:vAlign w:val="center"/>
          </w:tcPr>
          <w:p w14:paraId="438944C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applyName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 </w:t>
            </w:r>
          </w:p>
        </w:tc>
        <w:tc>
          <w:tcPr>
            <w:tcW w:w="1333" w:type="dxa"/>
            <w:vAlign w:val="center"/>
          </w:tcPr>
          <w:p w14:paraId="0420F3B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7F338B3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771FE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30DBC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069BAE64" w14:textId="77777777">
        <w:trPr>
          <w:trHeight w:val="463"/>
        </w:trPr>
        <w:tc>
          <w:tcPr>
            <w:tcW w:w="1460" w:type="dxa"/>
            <w:vAlign w:val="center"/>
          </w:tcPr>
          <w:p w14:paraId="0042140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cDepartment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020655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咨询科室</w:t>
            </w:r>
          </w:p>
        </w:tc>
        <w:tc>
          <w:tcPr>
            <w:tcW w:w="1182" w:type="dxa"/>
            <w:vAlign w:val="center"/>
          </w:tcPr>
          <w:p w14:paraId="4816D2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E89C06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5A6446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497C8C08" w14:textId="77777777">
        <w:trPr>
          <w:trHeight w:val="463"/>
        </w:trPr>
        <w:tc>
          <w:tcPr>
            <w:tcW w:w="1460" w:type="dxa"/>
            <w:vAlign w:val="center"/>
          </w:tcPr>
          <w:p w14:paraId="1D7DED0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cKeyword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02F9D5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4570C71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1293BC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8A3A84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379EEF40" w14:textId="77777777">
        <w:trPr>
          <w:trHeight w:val="463"/>
        </w:trPr>
        <w:tc>
          <w:tcPr>
            <w:tcW w:w="1460" w:type="dxa"/>
            <w:vAlign w:val="center"/>
          </w:tcPr>
          <w:p w14:paraId="4A14E4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picture</w:t>
            </w:r>
            <w:r>
              <w:rPr>
                <w:rFonts w:ascii="仿宋" w:hAnsi="仿宋" w:hint="eastAsia"/>
                <w:sz w:val="18"/>
                <w:szCs w:val="18"/>
              </w:rPr>
              <w:t>s</w:t>
            </w:r>
          </w:p>
        </w:tc>
        <w:tc>
          <w:tcPr>
            <w:tcW w:w="1333" w:type="dxa"/>
            <w:vAlign w:val="center"/>
          </w:tcPr>
          <w:p w14:paraId="1E93A0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20748DD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272C4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7DCE65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校验图片格式</w:t>
            </w:r>
            <w:commentRangeStart w:id="0"/>
            <w:commentRangeEnd w:id="0"/>
            <w:r>
              <w:commentReference w:id="0"/>
            </w:r>
            <w:ins w:id="1" w:author="answern" w:date="2020-07-08T16:33:00Z">
              <w:r>
                <w:rPr>
                  <w:rFonts w:hint="eastAsia"/>
                </w:rPr>
                <w:t>，</w:t>
              </w:r>
              <w:r>
                <w:rPr>
                  <w:rFonts w:hint="eastAsia"/>
                </w:rPr>
                <w:t>把图片流传过来</w:t>
              </w:r>
            </w:ins>
          </w:p>
        </w:tc>
      </w:tr>
      <w:tr w:rsidR="006B5FE4" w14:paraId="110796FC" w14:textId="77777777">
        <w:trPr>
          <w:trHeight w:val="463"/>
        </w:trPr>
        <w:tc>
          <w:tcPr>
            <w:tcW w:w="1460" w:type="dxa"/>
            <w:vAlign w:val="center"/>
          </w:tcPr>
          <w:p w14:paraId="674D376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consultSummary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18542DE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远程咨询总结</w:t>
            </w:r>
          </w:p>
        </w:tc>
        <w:tc>
          <w:tcPr>
            <w:tcW w:w="1182" w:type="dxa"/>
            <w:vAlign w:val="center"/>
          </w:tcPr>
          <w:p w14:paraId="707116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D7595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2FFF93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54406DB8" w14:textId="77777777">
        <w:trPr>
          <w:trHeight w:val="463"/>
        </w:trPr>
        <w:tc>
          <w:tcPr>
            <w:tcW w:w="1460" w:type="dxa"/>
            <w:vAlign w:val="center"/>
          </w:tcPr>
          <w:p w14:paraId="6B37EE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consultTime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5BBD047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咨询时间</w:t>
            </w:r>
          </w:p>
        </w:tc>
        <w:tc>
          <w:tcPr>
            <w:tcW w:w="1182" w:type="dxa"/>
            <w:vAlign w:val="center"/>
          </w:tcPr>
          <w:p w14:paraId="7D6222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38CF82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BCD0B8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6B5FE4" w14:paraId="58DC5240" w14:textId="77777777">
        <w:trPr>
          <w:trHeight w:val="463"/>
        </w:trPr>
        <w:tc>
          <w:tcPr>
            <w:tcW w:w="1460" w:type="dxa"/>
            <w:vAlign w:val="center"/>
          </w:tcPr>
          <w:p w14:paraId="46BE1BB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serviceOverTime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0639F6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服务完成时间</w:t>
            </w:r>
          </w:p>
        </w:tc>
        <w:tc>
          <w:tcPr>
            <w:tcW w:w="1182" w:type="dxa"/>
            <w:vAlign w:val="center"/>
          </w:tcPr>
          <w:p w14:paraId="78A7D2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59352BA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7D7B23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6B5FE4" w14:paraId="5D4AAF82" w14:textId="77777777">
        <w:trPr>
          <w:trHeight w:val="463"/>
        </w:trPr>
        <w:tc>
          <w:tcPr>
            <w:tcW w:w="1460" w:type="dxa"/>
            <w:vAlign w:val="center"/>
          </w:tcPr>
          <w:p w14:paraId="174C47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otal</w:t>
            </w:r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imes</w:t>
            </w:r>
            <w:proofErr w:type="spellEnd"/>
          </w:p>
        </w:tc>
        <w:tc>
          <w:tcPr>
            <w:tcW w:w="1333" w:type="dxa"/>
            <w:vAlign w:val="center"/>
          </w:tcPr>
          <w:p w14:paraId="6460DD8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权益总次数</w:t>
            </w:r>
          </w:p>
        </w:tc>
        <w:tc>
          <w:tcPr>
            <w:tcW w:w="1182" w:type="dxa"/>
            <w:vAlign w:val="center"/>
          </w:tcPr>
          <w:p w14:paraId="732096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4455CB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40274E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必传</w:t>
            </w:r>
          </w:p>
        </w:tc>
      </w:tr>
      <w:tr w:rsidR="006B5FE4" w14:paraId="4FFA3730" w14:textId="77777777">
        <w:trPr>
          <w:trHeight w:val="463"/>
        </w:trPr>
        <w:tc>
          <w:tcPr>
            <w:tcW w:w="1460" w:type="dxa"/>
            <w:vAlign w:val="center"/>
          </w:tcPr>
          <w:p w14:paraId="153BEA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thisTimes</w:t>
            </w:r>
            <w:proofErr w:type="spellEnd"/>
          </w:p>
        </w:tc>
        <w:tc>
          <w:tcPr>
            <w:tcW w:w="1333" w:type="dxa"/>
            <w:vAlign w:val="center"/>
          </w:tcPr>
          <w:p w14:paraId="36AFE0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本次第几次服务</w:t>
            </w:r>
          </w:p>
        </w:tc>
        <w:tc>
          <w:tcPr>
            <w:tcW w:w="1182" w:type="dxa"/>
            <w:vAlign w:val="center"/>
          </w:tcPr>
          <w:p w14:paraId="1455071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FCF3A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F1B939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</w:t>
            </w:r>
            <w:r>
              <w:rPr>
                <w:rFonts w:ascii="仿宋" w:hAnsi="仿宋" w:hint="eastAsia"/>
                <w:sz w:val="18"/>
                <w:szCs w:val="18"/>
              </w:rPr>
              <w:t>-1</w:t>
            </w:r>
          </w:p>
        </w:tc>
      </w:tr>
      <w:tr w:rsidR="006B5FE4" w14:paraId="1DD78CC2" w14:textId="77777777">
        <w:trPr>
          <w:trHeight w:val="601"/>
        </w:trPr>
        <w:tc>
          <w:tcPr>
            <w:tcW w:w="1460" w:type="dxa"/>
            <w:vAlign w:val="center"/>
          </w:tcPr>
          <w:p w14:paraId="4D2407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</w:t>
            </w:r>
            <w:r>
              <w:rPr>
                <w:rFonts w:ascii="仿宋" w:hAnsi="仿宋" w:hint="eastAsia"/>
                <w:sz w:val="18"/>
                <w:szCs w:val="18"/>
              </w:rPr>
              <w:t>ther</w:t>
            </w:r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imes</w:t>
            </w:r>
            <w:proofErr w:type="spellEnd"/>
          </w:p>
        </w:tc>
        <w:tc>
          <w:tcPr>
            <w:tcW w:w="1333" w:type="dxa"/>
            <w:vAlign w:val="center"/>
          </w:tcPr>
          <w:p w14:paraId="7A4B20E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剩余次数</w:t>
            </w:r>
          </w:p>
        </w:tc>
        <w:tc>
          <w:tcPr>
            <w:tcW w:w="1182" w:type="dxa"/>
            <w:vAlign w:val="center"/>
          </w:tcPr>
          <w:p w14:paraId="2F392B6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F44171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237B2E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</w:t>
            </w:r>
            <w:r>
              <w:rPr>
                <w:rFonts w:ascii="仿宋" w:hAnsi="仿宋" w:hint="eastAsia"/>
                <w:sz w:val="18"/>
                <w:szCs w:val="18"/>
              </w:rPr>
              <w:t>-1</w:t>
            </w:r>
          </w:p>
        </w:tc>
      </w:tr>
    </w:tbl>
    <w:p w14:paraId="713FA878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3.1.2 </w:t>
      </w:r>
      <w:r>
        <w:rPr>
          <w:rFonts w:hint="eastAsia"/>
          <w:b/>
          <w:bCs/>
          <w:sz w:val="32"/>
          <w:szCs w:val="32"/>
        </w:rPr>
        <w:t>咨询类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服务评价完成</w:t>
      </w:r>
    </w:p>
    <w:p w14:paraId="322EF410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55" w:dyaOrig="1320" w14:anchorId="5D123E07">
          <v:shape id="_x0000_i1026" type="#_x0000_t75" style="width:73pt;height:66pt" o:ole="">
            <v:imagedata r:id="rId13" o:title=""/>
          </v:shape>
          <o:OLEObject Type="Embed" ProgID="Package" ShapeID="_x0000_i1026" DrawAspect="Icon" ObjectID="_1663770328" r:id="rId14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3847B997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50BD2B3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0430138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436927F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342FCC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8C56887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748BB190" w14:textId="77777777">
        <w:trPr>
          <w:trHeight w:val="551"/>
        </w:trPr>
        <w:tc>
          <w:tcPr>
            <w:tcW w:w="1460" w:type="dxa"/>
            <w:vAlign w:val="center"/>
          </w:tcPr>
          <w:p w14:paraId="32A7B8B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676501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29038C8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3252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D90514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6D074384" w14:textId="77777777">
        <w:trPr>
          <w:trHeight w:val="90"/>
        </w:trPr>
        <w:tc>
          <w:tcPr>
            <w:tcW w:w="1460" w:type="dxa"/>
            <w:vAlign w:val="center"/>
          </w:tcPr>
          <w:p w14:paraId="2E27E3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4B4293D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542F0AF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BC511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23E59C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2AE8CD6B" w14:textId="77777777">
        <w:trPr>
          <w:trHeight w:val="90"/>
        </w:trPr>
        <w:tc>
          <w:tcPr>
            <w:tcW w:w="1460" w:type="dxa"/>
            <w:vAlign w:val="center"/>
          </w:tcPr>
          <w:p w14:paraId="4AB6147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463B05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615664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A6A4A6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AB4889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28369FC4" w14:textId="77777777">
        <w:trPr>
          <w:trHeight w:val="90"/>
        </w:trPr>
        <w:tc>
          <w:tcPr>
            <w:tcW w:w="1460" w:type="dxa"/>
            <w:vAlign w:val="center"/>
          </w:tcPr>
          <w:p w14:paraId="401D3D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evaluateScore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3CBC7B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服务评价分值</w:t>
            </w:r>
          </w:p>
        </w:tc>
        <w:tc>
          <w:tcPr>
            <w:tcW w:w="1182" w:type="dxa"/>
            <w:vAlign w:val="center"/>
          </w:tcPr>
          <w:p w14:paraId="25E1BF7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07C133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12FA525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非常满意、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满意、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不满意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</w:tr>
      <w:tr w:rsidR="006B5FE4" w14:paraId="065B0BE5" w14:textId="77777777">
        <w:trPr>
          <w:trHeight w:val="90"/>
        </w:trPr>
        <w:tc>
          <w:tcPr>
            <w:tcW w:w="1460" w:type="dxa"/>
            <w:vAlign w:val="center"/>
          </w:tcPr>
          <w:p w14:paraId="529BDD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evaluateContent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409A97C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</w:p>
        </w:tc>
        <w:tc>
          <w:tcPr>
            <w:tcW w:w="1182" w:type="dxa"/>
            <w:vAlign w:val="center"/>
          </w:tcPr>
          <w:p w14:paraId="05BDDE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0107E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C276F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  <w:r>
              <w:rPr>
                <w:rFonts w:ascii="仿宋" w:hAnsi="仿宋" w:hint="eastAsia"/>
                <w:sz w:val="18"/>
                <w:szCs w:val="18"/>
              </w:rPr>
              <w:t>,</w:t>
            </w: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03D38266" w14:textId="77777777">
        <w:trPr>
          <w:trHeight w:val="90"/>
        </w:trPr>
        <w:tc>
          <w:tcPr>
            <w:tcW w:w="1460" w:type="dxa"/>
            <w:vAlign w:val="center"/>
          </w:tcPr>
          <w:p w14:paraId="6DE4172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evaluateTime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6258E7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  <w:tc>
          <w:tcPr>
            <w:tcW w:w="1182" w:type="dxa"/>
            <w:vAlign w:val="center"/>
          </w:tcPr>
          <w:p w14:paraId="07A938D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1F71A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FBCAA0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</w:tr>
    </w:tbl>
    <w:p w14:paraId="643E41E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 </w:t>
      </w:r>
      <w:r>
        <w:rPr>
          <w:rFonts w:hint="eastAsia"/>
          <w:b/>
          <w:bCs/>
          <w:sz w:val="32"/>
          <w:szCs w:val="32"/>
        </w:rPr>
        <w:t>服务类</w:t>
      </w:r>
    </w:p>
    <w:p w14:paraId="4373BD6C" w14:textId="77777777" w:rsidR="006B5FE4" w:rsidRDefault="00AA741F">
      <w:pPr>
        <w:numPr>
          <w:ilvl w:val="0"/>
          <w:numId w:val="2"/>
        </w:numPr>
        <w:spacing w:before="156"/>
      </w:pPr>
      <w:r>
        <w:rPr>
          <w:rFonts w:hint="eastAsia"/>
        </w:rPr>
        <w:lastRenderedPageBreak/>
        <w:t>需要预约的服务，比如重疾垫付、绿色通道、就医陪同等服务。</w:t>
      </w:r>
    </w:p>
    <w:p w14:paraId="4A36A509" w14:textId="77777777" w:rsidR="006B5FE4" w:rsidRDefault="00AA741F">
      <w:pPr>
        <w:numPr>
          <w:ilvl w:val="0"/>
          <w:numId w:val="2"/>
        </w:numPr>
        <w:spacing w:before="156"/>
      </w:pPr>
      <w:r>
        <w:rPr>
          <w:rFonts w:hint="eastAsia"/>
        </w:rPr>
        <w:t>包含</w:t>
      </w:r>
      <w:r>
        <w:rPr>
          <w:rFonts w:hint="eastAsia"/>
        </w:rPr>
        <w:t>8</w:t>
      </w:r>
      <w:r>
        <w:rPr>
          <w:rFonts w:hint="eastAsia"/>
        </w:rPr>
        <w:t>个节点状态：</w:t>
      </w:r>
      <w:r>
        <w:rPr>
          <w:rFonts w:hint="eastAsia"/>
        </w:rPr>
        <w:t>1</w:t>
      </w:r>
      <w:r>
        <w:rPr>
          <w:rFonts w:hint="eastAsia"/>
        </w:rPr>
        <w:t>服务申请成功（待协调）、</w:t>
      </w:r>
      <w:r>
        <w:rPr>
          <w:rFonts w:hint="eastAsia"/>
        </w:rPr>
        <w:t>2</w:t>
      </w:r>
      <w:r>
        <w:rPr>
          <w:rFonts w:hint="eastAsia"/>
        </w:rPr>
        <w:t>服务取消、</w:t>
      </w:r>
      <w:r>
        <w:rPr>
          <w:rFonts w:hint="eastAsia"/>
        </w:rPr>
        <w:t>3</w:t>
      </w:r>
      <w:r>
        <w:rPr>
          <w:rFonts w:hint="eastAsia"/>
        </w:rPr>
        <w:t>服务审核通过、</w:t>
      </w:r>
      <w:r>
        <w:rPr>
          <w:rFonts w:hint="eastAsia"/>
        </w:rPr>
        <w:t>4</w:t>
      </w:r>
      <w:r>
        <w:rPr>
          <w:rFonts w:hint="eastAsia"/>
        </w:rPr>
        <w:t>服务审核不通过、</w:t>
      </w:r>
      <w:r>
        <w:rPr>
          <w:rFonts w:hint="eastAsia"/>
        </w:rPr>
        <w:t>5</w:t>
      </w:r>
      <w:r>
        <w:rPr>
          <w:rFonts w:hint="eastAsia"/>
        </w:rPr>
        <w:t>服务安排成功、</w:t>
      </w:r>
      <w:r>
        <w:rPr>
          <w:rFonts w:hint="eastAsia"/>
        </w:rPr>
        <w:t>6</w:t>
      </w:r>
      <w:r>
        <w:rPr>
          <w:rFonts w:hint="eastAsia"/>
        </w:rPr>
        <w:t>服务成功后取消、</w:t>
      </w:r>
      <w:r>
        <w:rPr>
          <w:rFonts w:hint="eastAsia"/>
        </w:rPr>
        <w:t>7</w:t>
      </w:r>
      <w:r>
        <w:rPr>
          <w:rFonts w:hint="eastAsia"/>
        </w:rPr>
        <w:t>服务完成、</w:t>
      </w:r>
      <w:r>
        <w:rPr>
          <w:rFonts w:hint="eastAsia"/>
        </w:rPr>
        <w:t>8</w:t>
      </w:r>
      <w:r>
        <w:rPr>
          <w:rFonts w:hint="eastAsia"/>
        </w:rPr>
        <w:t>服务评价完成</w:t>
      </w:r>
    </w:p>
    <w:p w14:paraId="2D662B1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3.2.1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服务申请成功（待协调）</w:t>
      </w:r>
    </w:p>
    <w:p w14:paraId="438F6BD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87" w:dyaOrig="1320" w14:anchorId="4F7F873C">
          <v:shape id="_x0000_i1027" type="#_x0000_t75" style="width:79.5pt;height:66pt" o:ole="">
            <v:imagedata r:id="rId15" o:title=""/>
          </v:shape>
          <o:OLEObject Type="Embed" ProgID="Package" ShapeID="_x0000_i1027" DrawAspect="Icon" ObjectID="_1663770329" r:id="rId16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08AAE8D7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7BDB6C9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2BE2217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D2AC4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0CAFD6D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50D14E0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0924A19A" w14:textId="77777777">
        <w:trPr>
          <w:trHeight w:val="551"/>
        </w:trPr>
        <w:tc>
          <w:tcPr>
            <w:tcW w:w="1460" w:type="dxa"/>
            <w:vAlign w:val="center"/>
          </w:tcPr>
          <w:p w14:paraId="1FB33D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3A4A1B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4816A7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82200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B716B0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BD4F4C4" w14:textId="77777777">
        <w:trPr>
          <w:trHeight w:val="90"/>
        </w:trPr>
        <w:tc>
          <w:tcPr>
            <w:tcW w:w="1460" w:type="dxa"/>
            <w:vAlign w:val="center"/>
          </w:tcPr>
          <w:p w14:paraId="5D5836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1C238D7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1AF76A7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0BB6B3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10BC6C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34B020AE" w14:textId="77777777">
        <w:trPr>
          <w:trHeight w:val="90"/>
        </w:trPr>
        <w:tc>
          <w:tcPr>
            <w:tcW w:w="1460" w:type="dxa"/>
            <w:vAlign w:val="center"/>
          </w:tcPr>
          <w:p w14:paraId="43BED97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0BA8C6E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64E25E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B5A1B1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2ACDCFF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30C2A7B7" w14:textId="77777777">
        <w:trPr>
          <w:trHeight w:val="90"/>
        </w:trPr>
        <w:tc>
          <w:tcPr>
            <w:tcW w:w="1460" w:type="dxa"/>
            <w:vAlign w:val="center"/>
          </w:tcPr>
          <w:p w14:paraId="63E286E7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  <w:proofErr w:type="spellEnd"/>
          </w:p>
        </w:tc>
        <w:tc>
          <w:tcPr>
            <w:tcW w:w="1333" w:type="dxa"/>
            <w:vAlign w:val="center"/>
          </w:tcPr>
          <w:p w14:paraId="045E480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2FFCFA0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711743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3A4B50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18F1D137" w14:textId="77777777">
        <w:trPr>
          <w:trHeight w:val="463"/>
        </w:trPr>
        <w:tc>
          <w:tcPr>
            <w:tcW w:w="1460" w:type="dxa"/>
            <w:vAlign w:val="center"/>
          </w:tcPr>
          <w:p w14:paraId="36A8D1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33" w:type="dxa"/>
            <w:vAlign w:val="center"/>
          </w:tcPr>
          <w:p w14:paraId="05875EC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354BD6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9646D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CB7F9A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全程就医陪同服务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在服务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商系统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记录的外部服务编码，同一个外部服务编码会有多条服务数据</w:t>
            </w:r>
          </w:p>
        </w:tc>
      </w:tr>
      <w:tr w:rsidR="006B5FE4" w14:paraId="7C3B4105" w14:textId="77777777">
        <w:trPr>
          <w:trHeight w:val="463"/>
        </w:trPr>
        <w:tc>
          <w:tcPr>
            <w:tcW w:w="1460" w:type="dxa"/>
            <w:vAlign w:val="center"/>
          </w:tcPr>
          <w:p w14:paraId="0FF3F86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33" w:type="dxa"/>
            <w:vAlign w:val="center"/>
          </w:tcPr>
          <w:p w14:paraId="1D8C93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3500B5E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74F620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B7114E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733A8130" w14:textId="77777777">
        <w:trPr>
          <w:trHeight w:val="463"/>
        </w:trPr>
        <w:tc>
          <w:tcPr>
            <w:tcW w:w="1460" w:type="dxa"/>
            <w:vAlign w:val="center"/>
          </w:tcPr>
          <w:p w14:paraId="083A66F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deServiceCode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438DA94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2CA44A4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5C19FA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1726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属于详细服务，同一个详细服务编码会有多条服务数据</w:t>
            </w:r>
          </w:p>
        </w:tc>
      </w:tr>
      <w:tr w:rsidR="006B5FE4" w14:paraId="56DC61E1" w14:textId="77777777">
        <w:trPr>
          <w:trHeight w:val="489"/>
        </w:trPr>
        <w:tc>
          <w:tcPr>
            <w:tcW w:w="1460" w:type="dxa"/>
            <w:vAlign w:val="center"/>
          </w:tcPr>
          <w:p w14:paraId="267B02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deServiceName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581330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73419F6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78DC7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51D0F2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的详细服务名称，比如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</w:t>
            </w:r>
          </w:p>
        </w:tc>
      </w:tr>
      <w:tr w:rsidR="006B5FE4" w14:paraId="451F92A4" w14:textId="77777777">
        <w:trPr>
          <w:trHeight w:val="463"/>
        </w:trPr>
        <w:tc>
          <w:tcPr>
            <w:tcW w:w="1460" w:type="dxa"/>
            <w:vAlign w:val="center"/>
          </w:tcPr>
          <w:p w14:paraId="5FA3CC7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serviceOrder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29E859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51AD6E2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5671E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15F33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303F85EF" w14:textId="77777777">
        <w:trPr>
          <w:trHeight w:val="463"/>
        </w:trPr>
        <w:tc>
          <w:tcPr>
            <w:tcW w:w="1460" w:type="dxa"/>
            <w:vAlign w:val="center"/>
          </w:tcPr>
          <w:p w14:paraId="6749705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applyTime</w:t>
            </w:r>
            <w:proofErr w:type="spellEnd"/>
          </w:p>
        </w:tc>
        <w:tc>
          <w:tcPr>
            <w:tcW w:w="1333" w:type="dxa"/>
            <w:vAlign w:val="center"/>
          </w:tcPr>
          <w:p w14:paraId="0768E1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  <w:tc>
          <w:tcPr>
            <w:tcW w:w="1182" w:type="dxa"/>
            <w:vAlign w:val="center"/>
          </w:tcPr>
          <w:p w14:paraId="5DA76D2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B13B5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E2BC55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</w:tr>
      <w:tr w:rsidR="006B5FE4" w14:paraId="559EBB25" w14:textId="77777777">
        <w:trPr>
          <w:trHeight w:val="463"/>
        </w:trPr>
        <w:tc>
          <w:tcPr>
            <w:tcW w:w="1460" w:type="dxa"/>
            <w:vAlign w:val="center"/>
          </w:tcPr>
          <w:p w14:paraId="1001F3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lastRenderedPageBreak/>
              <w:t>isOneself</w:t>
            </w:r>
            <w:proofErr w:type="spellEnd"/>
          </w:p>
        </w:tc>
        <w:tc>
          <w:tcPr>
            <w:tcW w:w="1333" w:type="dxa"/>
            <w:vAlign w:val="center"/>
          </w:tcPr>
          <w:p w14:paraId="35D5E94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6A6415E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A9EE9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E336B0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</w:t>
            </w:r>
            <w:r>
              <w:rPr>
                <w:rFonts w:ascii="仿宋" w:hAnsi="仿宋"/>
                <w:sz w:val="18"/>
                <w:szCs w:val="18"/>
              </w:rPr>
              <w:t>1</w:t>
            </w:r>
            <w:r>
              <w:rPr>
                <w:rFonts w:ascii="仿宋" w:hAnsi="仿宋"/>
                <w:sz w:val="18"/>
                <w:szCs w:val="18"/>
              </w:rPr>
              <w:t>、非本人</w:t>
            </w:r>
            <w:r>
              <w:rPr>
                <w:rFonts w:ascii="仿宋" w:hAnsi="仿宋"/>
                <w:sz w:val="18"/>
                <w:szCs w:val="18"/>
              </w:rPr>
              <w:t>2</w:t>
            </w:r>
          </w:p>
        </w:tc>
      </w:tr>
      <w:tr w:rsidR="006B5FE4" w14:paraId="5662E995" w14:textId="77777777">
        <w:trPr>
          <w:trHeight w:val="463"/>
        </w:trPr>
        <w:tc>
          <w:tcPr>
            <w:tcW w:w="1460" w:type="dxa"/>
            <w:vAlign w:val="center"/>
          </w:tcPr>
          <w:p w14:paraId="457E6A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applyPhone</w:t>
            </w:r>
            <w:proofErr w:type="spellEnd"/>
          </w:p>
        </w:tc>
        <w:tc>
          <w:tcPr>
            <w:tcW w:w="1333" w:type="dxa"/>
            <w:vAlign w:val="center"/>
          </w:tcPr>
          <w:p w14:paraId="1DB89A3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4E003F9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A944C0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634E5DC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55D26943" w14:textId="77777777">
        <w:trPr>
          <w:trHeight w:val="463"/>
        </w:trPr>
        <w:tc>
          <w:tcPr>
            <w:tcW w:w="1460" w:type="dxa"/>
            <w:vAlign w:val="center"/>
          </w:tcPr>
          <w:p w14:paraId="2BA7EF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applyName</w:t>
            </w:r>
            <w:proofErr w:type="spellEnd"/>
          </w:p>
        </w:tc>
        <w:tc>
          <w:tcPr>
            <w:tcW w:w="1333" w:type="dxa"/>
            <w:vAlign w:val="center"/>
          </w:tcPr>
          <w:p w14:paraId="64ADB3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76D45D4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C0B58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A5EE70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74A793E6" w14:textId="77777777">
        <w:trPr>
          <w:trHeight w:val="463"/>
        </w:trPr>
        <w:tc>
          <w:tcPr>
            <w:tcW w:w="1460" w:type="dxa"/>
            <w:vAlign w:val="center"/>
          </w:tcPr>
          <w:p w14:paraId="041D082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cKeyword</w:t>
            </w:r>
            <w:proofErr w:type="spellEnd"/>
          </w:p>
        </w:tc>
        <w:tc>
          <w:tcPr>
            <w:tcW w:w="1333" w:type="dxa"/>
            <w:vAlign w:val="center"/>
          </w:tcPr>
          <w:p w14:paraId="68CDBD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37DFED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4A7F6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AAE881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19725D0B" w14:textId="77777777">
        <w:trPr>
          <w:trHeight w:val="463"/>
        </w:trPr>
        <w:tc>
          <w:tcPr>
            <w:tcW w:w="1460" w:type="dxa"/>
            <w:vAlign w:val="center"/>
          </w:tcPr>
          <w:p w14:paraId="5BE1CB9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pictures</w:t>
            </w:r>
          </w:p>
        </w:tc>
        <w:tc>
          <w:tcPr>
            <w:tcW w:w="1333" w:type="dxa"/>
            <w:vAlign w:val="center"/>
          </w:tcPr>
          <w:p w14:paraId="004BAB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71F8A9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6B7A5B5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010394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校验图片格式</w:t>
            </w:r>
          </w:p>
        </w:tc>
      </w:tr>
      <w:tr w:rsidR="006B5FE4" w14:paraId="7728717C" w14:textId="77777777">
        <w:trPr>
          <w:trHeight w:val="463"/>
        </w:trPr>
        <w:tc>
          <w:tcPr>
            <w:tcW w:w="1460" w:type="dxa"/>
            <w:vAlign w:val="center"/>
          </w:tcPr>
          <w:p w14:paraId="5368395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targetCity</w:t>
            </w:r>
            <w:proofErr w:type="spellEnd"/>
          </w:p>
        </w:tc>
        <w:tc>
          <w:tcPr>
            <w:tcW w:w="1333" w:type="dxa"/>
            <w:vAlign w:val="center"/>
          </w:tcPr>
          <w:p w14:paraId="606C06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  <w:tc>
          <w:tcPr>
            <w:tcW w:w="1182" w:type="dxa"/>
            <w:vAlign w:val="center"/>
          </w:tcPr>
          <w:p w14:paraId="2B361B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5CAFD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777BA0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</w:tr>
      <w:tr w:rsidR="006B5FE4" w14:paraId="254D0A59" w14:textId="77777777">
        <w:trPr>
          <w:trHeight w:val="463"/>
        </w:trPr>
        <w:tc>
          <w:tcPr>
            <w:tcW w:w="1460" w:type="dxa"/>
            <w:vAlign w:val="center"/>
          </w:tcPr>
          <w:p w14:paraId="6596A5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targetHospital</w:t>
            </w:r>
            <w:proofErr w:type="spellEnd"/>
          </w:p>
        </w:tc>
        <w:tc>
          <w:tcPr>
            <w:tcW w:w="1333" w:type="dxa"/>
            <w:vAlign w:val="center"/>
          </w:tcPr>
          <w:p w14:paraId="5F4B5E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  <w:tc>
          <w:tcPr>
            <w:tcW w:w="1182" w:type="dxa"/>
            <w:vAlign w:val="center"/>
          </w:tcPr>
          <w:p w14:paraId="6963129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8CD728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CAFF4B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</w:tr>
      <w:tr w:rsidR="006B5FE4" w14:paraId="36CEDBFD" w14:textId="77777777">
        <w:trPr>
          <w:trHeight w:val="463"/>
        </w:trPr>
        <w:tc>
          <w:tcPr>
            <w:tcW w:w="1460" w:type="dxa"/>
            <w:vAlign w:val="center"/>
          </w:tcPr>
          <w:p w14:paraId="1792AC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targetDepartment</w:t>
            </w:r>
            <w:proofErr w:type="spellEnd"/>
          </w:p>
        </w:tc>
        <w:tc>
          <w:tcPr>
            <w:tcW w:w="1333" w:type="dxa"/>
            <w:vAlign w:val="center"/>
          </w:tcPr>
          <w:p w14:paraId="70EA14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  <w:tc>
          <w:tcPr>
            <w:tcW w:w="1182" w:type="dxa"/>
            <w:vAlign w:val="center"/>
          </w:tcPr>
          <w:p w14:paraId="5F332AA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8F7801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9F8BF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</w:tr>
      <w:tr w:rsidR="006B5FE4" w14:paraId="19B0EE5D" w14:textId="77777777">
        <w:trPr>
          <w:trHeight w:val="463"/>
        </w:trPr>
        <w:tc>
          <w:tcPr>
            <w:tcW w:w="1460" w:type="dxa"/>
            <w:vAlign w:val="center"/>
          </w:tcPr>
          <w:p w14:paraId="38DA408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targetTime</w:t>
            </w:r>
            <w:proofErr w:type="spellEnd"/>
          </w:p>
        </w:tc>
        <w:tc>
          <w:tcPr>
            <w:tcW w:w="1333" w:type="dxa"/>
            <w:vAlign w:val="center"/>
          </w:tcPr>
          <w:p w14:paraId="27EAE0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</w:p>
        </w:tc>
        <w:tc>
          <w:tcPr>
            <w:tcW w:w="1182" w:type="dxa"/>
            <w:vAlign w:val="center"/>
          </w:tcPr>
          <w:p w14:paraId="78C0C2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5E6B81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F30AE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14:paraId="33B5215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3.2.2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服务取消</w:t>
      </w:r>
    </w:p>
    <w:p w14:paraId="46CD630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4D990078">
          <v:shape id="_x0000_i1028" type="#_x0000_t75" style="width:73pt;height:66pt" o:ole="">
            <v:imagedata r:id="rId17" o:title=""/>
          </v:shape>
          <o:OLEObject Type="Embed" ProgID="Package" ShapeID="_x0000_i1028" DrawAspect="Icon" ObjectID="_1663770330" r:id="rId18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4B6B3F65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CBF019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6AD1FA0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6AA334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215E10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6C672109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542EB9FC" w14:textId="77777777">
        <w:trPr>
          <w:trHeight w:val="551"/>
        </w:trPr>
        <w:tc>
          <w:tcPr>
            <w:tcW w:w="1460" w:type="dxa"/>
            <w:vAlign w:val="center"/>
          </w:tcPr>
          <w:p w14:paraId="6C6BD98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0085406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13055F8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02F88C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A9F167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D2B795A" w14:textId="77777777">
        <w:trPr>
          <w:trHeight w:val="90"/>
        </w:trPr>
        <w:tc>
          <w:tcPr>
            <w:tcW w:w="1460" w:type="dxa"/>
            <w:vAlign w:val="center"/>
          </w:tcPr>
          <w:p w14:paraId="1FA1ED1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2210439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64FE14A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26C37B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CA265E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5D629CC2" w14:textId="77777777">
        <w:trPr>
          <w:trHeight w:val="90"/>
        </w:trPr>
        <w:tc>
          <w:tcPr>
            <w:tcW w:w="1460" w:type="dxa"/>
            <w:vAlign w:val="center"/>
          </w:tcPr>
          <w:p w14:paraId="17DB51E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53E191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F9547F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CF66C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4B7E1E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6A93A5BA" w14:textId="77777777">
        <w:trPr>
          <w:trHeight w:val="90"/>
        </w:trPr>
        <w:tc>
          <w:tcPr>
            <w:tcW w:w="1460" w:type="dxa"/>
            <w:vAlign w:val="center"/>
          </w:tcPr>
          <w:p w14:paraId="2B2494A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cancelTime</w:t>
            </w:r>
            <w:proofErr w:type="spellEnd"/>
          </w:p>
        </w:tc>
        <w:tc>
          <w:tcPr>
            <w:tcW w:w="1333" w:type="dxa"/>
            <w:vAlign w:val="center"/>
          </w:tcPr>
          <w:p w14:paraId="356753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服务取消时间</w:t>
            </w:r>
          </w:p>
        </w:tc>
        <w:tc>
          <w:tcPr>
            <w:tcW w:w="1182" w:type="dxa"/>
            <w:vAlign w:val="center"/>
          </w:tcPr>
          <w:p w14:paraId="57F8ACD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A0B23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85406C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服务取消时间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</w:tr>
    </w:tbl>
    <w:p w14:paraId="3D49B054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3.2.3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服务审核通过</w:t>
      </w:r>
    </w:p>
    <w:p w14:paraId="4EFE6599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32740872">
          <v:shape id="_x0000_i1029" type="#_x0000_t75" style="width:73pt;height:66pt" o:ole="">
            <v:imagedata r:id="rId19" o:title=""/>
          </v:shape>
          <o:OLEObject Type="Embed" ProgID="Package" ShapeID="_x0000_i1029" DrawAspect="Icon" ObjectID="_1663770331" r:id="rId20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13FF00E1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21EC12E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89DAA3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398D83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29AB080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160A74D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60C0DDD4" w14:textId="77777777">
        <w:trPr>
          <w:trHeight w:val="551"/>
        </w:trPr>
        <w:tc>
          <w:tcPr>
            <w:tcW w:w="1460" w:type="dxa"/>
            <w:vAlign w:val="center"/>
          </w:tcPr>
          <w:p w14:paraId="38D16B4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550DCE8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DB8BFF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A89BE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670CEF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582CB86" w14:textId="77777777">
        <w:trPr>
          <w:trHeight w:val="90"/>
        </w:trPr>
        <w:tc>
          <w:tcPr>
            <w:tcW w:w="1460" w:type="dxa"/>
            <w:vAlign w:val="center"/>
          </w:tcPr>
          <w:p w14:paraId="620AF0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58C67EB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51F7E9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ECD73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AC9A9C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3A2E6F1E" w14:textId="77777777">
        <w:trPr>
          <w:trHeight w:val="90"/>
        </w:trPr>
        <w:tc>
          <w:tcPr>
            <w:tcW w:w="1460" w:type="dxa"/>
            <w:vAlign w:val="center"/>
          </w:tcPr>
          <w:p w14:paraId="45C6AF2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723AD62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563614E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CC6B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44DDD4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174559AA" w14:textId="77777777">
        <w:trPr>
          <w:trHeight w:val="90"/>
        </w:trPr>
        <w:tc>
          <w:tcPr>
            <w:tcW w:w="1460" w:type="dxa"/>
            <w:vAlign w:val="center"/>
          </w:tcPr>
          <w:p w14:paraId="22699D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approvalOkTime</w:t>
            </w:r>
            <w:proofErr w:type="spellEnd"/>
          </w:p>
        </w:tc>
        <w:tc>
          <w:tcPr>
            <w:tcW w:w="1333" w:type="dxa"/>
            <w:vAlign w:val="center"/>
          </w:tcPr>
          <w:p w14:paraId="48CEFB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服务审核通过时间</w:t>
            </w:r>
          </w:p>
        </w:tc>
        <w:tc>
          <w:tcPr>
            <w:tcW w:w="1182" w:type="dxa"/>
            <w:vAlign w:val="center"/>
          </w:tcPr>
          <w:p w14:paraId="479DBF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9D907F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6138E4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服务审核通过时间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</w:tr>
    </w:tbl>
    <w:p w14:paraId="5A8D8082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3.2.4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服务审核不通过</w:t>
      </w:r>
    </w:p>
    <w:p w14:paraId="0187EC73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4FD985D3">
          <v:shape id="_x0000_i1030" type="#_x0000_t75" style="width:73pt;height:66pt" o:ole="">
            <v:imagedata r:id="rId21" o:title=""/>
          </v:shape>
          <o:OLEObject Type="Embed" ProgID="Package" ShapeID="_x0000_i1030" DrawAspect="Icon" ObjectID="_1663770332" r:id="rId22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00C44E9B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17905E45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187D29BA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4B681F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38A3A4F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78FC43DC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52D779B0" w14:textId="77777777">
        <w:trPr>
          <w:trHeight w:val="551"/>
        </w:trPr>
        <w:tc>
          <w:tcPr>
            <w:tcW w:w="1460" w:type="dxa"/>
            <w:vAlign w:val="center"/>
          </w:tcPr>
          <w:p w14:paraId="0608313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035467C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581DA1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C1F26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27D0FE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3F1FEC31" w14:textId="77777777">
        <w:trPr>
          <w:trHeight w:val="90"/>
        </w:trPr>
        <w:tc>
          <w:tcPr>
            <w:tcW w:w="1460" w:type="dxa"/>
            <w:vAlign w:val="center"/>
          </w:tcPr>
          <w:p w14:paraId="2F6449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355CEC2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48DD9F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939854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EBA60C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3B579D95" w14:textId="77777777">
        <w:trPr>
          <w:trHeight w:val="90"/>
        </w:trPr>
        <w:tc>
          <w:tcPr>
            <w:tcW w:w="1460" w:type="dxa"/>
            <w:vAlign w:val="center"/>
          </w:tcPr>
          <w:p w14:paraId="46B4E0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240AF56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53752C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12DEB8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9B0B68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7B885C21" w14:textId="77777777">
        <w:trPr>
          <w:trHeight w:val="90"/>
        </w:trPr>
        <w:tc>
          <w:tcPr>
            <w:tcW w:w="1460" w:type="dxa"/>
            <w:vAlign w:val="center"/>
          </w:tcPr>
          <w:p w14:paraId="2B4521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approvalNoTime</w:t>
            </w:r>
            <w:proofErr w:type="spellEnd"/>
          </w:p>
        </w:tc>
        <w:tc>
          <w:tcPr>
            <w:tcW w:w="1333" w:type="dxa"/>
            <w:vAlign w:val="center"/>
          </w:tcPr>
          <w:p w14:paraId="16275E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服务审核不通过时间</w:t>
            </w:r>
          </w:p>
        </w:tc>
        <w:tc>
          <w:tcPr>
            <w:tcW w:w="1182" w:type="dxa"/>
            <w:vAlign w:val="center"/>
          </w:tcPr>
          <w:p w14:paraId="7F65EAC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EBC4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6E4331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6B5FE4" w14:paraId="07966A12" w14:textId="77777777">
        <w:trPr>
          <w:trHeight w:val="90"/>
        </w:trPr>
        <w:tc>
          <w:tcPr>
            <w:tcW w:w="1460" w:type="dxa"/>
            <w:vAlign w:val="center"/>
          </w:tcPr>
          <w:p w14:paraId="39436456" w14:textId="77777777" w:rsidR="006B5FE4" w:rsidRDefault="00AA741F">
            <w:pPr>
              <w:pStyle w:val="HTML"/>
              <w:shd w:val="clear" w:color="auto" w:fill="FAFFF4"/>
              <w:spacing w:before="156"/>
              <w:ind w:firstLineChars="200" w:firstLine="360"/>
              <w:jc w:val="both"/>
              <w:rPr>
                <w:rFonts w:ascii="仿宋" w:eastAsia="仿宋" w:hAnsi="仿宋" w:cs="仿宋" w:hint="default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仿宋"/>
                <w:sz w:val="18"/>
                <w:szCs w:val="18"/>
              </w:rPr>
              <w:t>policyNo</w:t>
            </w:r>
            <w:proofErr w:type="spellEnd"/>
          </w:p>
        </w:tc>
        <w:tc>
          <w:tcPr>
            <w:tcW w:w="1333" w:type="dxa"/>
            <w:vAlign w:val="center"/>
          </w:tcPr>
          <w:p w14:paraId="696D04F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保单号</w:t>
            </w:r>
          </w:p>
        </w:tc>
        <w:tc>
          <w:tcPr>
            <w:tcW w:w="1182" w:type="dxa"/>
            <w:vAlign w:val="center"/>
          </w:tcPr>
          <w:p w14:paraId="1663794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12F751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4AB382A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安心的保单号，同一个保单会有多条服务记录</w:t>
            </w:r>
          </w:p>
        </w:tc>
      </w:tr>
      <w:tr w:rsidR="006B5FE4" w14:paraId="2CBDD1A6" w14:textId="77777777">
        <w:trPr>
          <w:trHeight w:val="463"/>
        </w:trPr>
        <w:tc>
          <w:tcPr>
            <w:tcW w:w="1460" w:type="dxa"/>
            <w:vAlign w:val="center"/>
          </w:tcPr>
          <w:p w14:paraId="306FE61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333" w:type="dxa"/>
            <w:vAlign w:val="center"/>
          </w:tcPr>
          <w:p w14:paraId="4FDB66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外部服务编码</w:t>
            </w:r>
          </w:p>
        </w:tc>
        <w:tc>
          <w:tcPr>
            <w:tcW w:w="1182" w:type="dxa"/>
            <w:vAlign w:val="center"/>
          </w:tcPr>
          <w:p w14:paraId="2EF51FC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CD1E6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83721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服务商的外部服务编码，比如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全程就医陪同服务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在服务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商系统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记录的外部服务编码，同一个</w:t>
            </w:r>
            <w:r>
              <w:rPr>
                <w:rFonts w:ascii="仿宋" w:hAnsi="仿宋" w:hint="eastAsia"/>
                <w:sz w:val="18"/>
                <w:szCs w:val="18"/>
              </w:rPr>
              <w:lastRenderedPageBreak/>
              <w:t>外部服务编码会有多条服务数据</w:t>
            </w:r>
          </w:p>
        </w:tc>
      </w:tr>
      <w:tr w:rsidR="006B5FE4" w14:paraId="3EB38141" w14:textId="77777777">
        <w:trPr>
          <w:trHeight w:val="463"/>
        </w:trPr>
        <w:tc>
          <w:tcPr>
            <w:tcW w:w="1460" w:type="dxa"/>
            <w:vAlign w:val="center"/>
          </w:tcPr>
          <w:p w14:paraId="0920A4C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lastRenderedPageBreak/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ervice</w:t>
            </w:r>
            <w:r>
              <w:rPr>
                <w:rFonts w:ascii="仿宋" w:hAnsi="仿宋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33" w:type="dxa"/>
            <w:vAlign w:val="center"/>
          </w:tcPr>
          <w:p w14:paraId="445D0C4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外部服务名称</w:t>
            </w:r>
          </w:p>
        </w:tc>
        <w:tc>
          <w:tcPr>
            <w:tcW w:w="1182" w:type="dxa"/>
            <w:vAlign w:val="center"/>
          </w:tcPr>
          <w:p w14:paraId="40ABDD6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C5A60D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241BB1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健康服务系统配置的服务商的外部服务名称</w:t>
            </w:r>
          </w:p>
        </w:tc>
      </w:tr>
      <w:tr w:rsidR="006B5FE4" w14:paraId="0D30408D" w14:textId="77777777">
        <w:trPr>
          <w:trHeight w:val="463"/>
        </w:trPr>
        <w:tc>
          <w:tcPr>
            <w:tcW w:w="1460" w:type="dxa"/>
            <w:vAlign w:val="center"/>
          </w:tcPr>
          <w:p w14:paraId="077265E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deServiceCode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4ABCB0E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详细服务编码</w:t>
            </w:r>
          </w:p>
        </w:tc>
        <w:tc>
          <w:tcPr>
            <w:tcW w:w="1182" w:type="dxa"/>
            <w:vAlign w:val="center"/>
          </w:tcPr>
          <w:p w14:paraId="43DB61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22B5A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43CD7D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的详细服务编码，比如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属于详细服务，同一个详细服务编码会有多条服务数据</w:t>
            </w:r>
          </w:p>
        </w:tc>
      </w:tr>
      <w:tr w:rsidR="006B5FE4" w14:paraId="3B22E491" w14:textId="77777777">
        <w:trPr>
          <w:trHeight w:val="489"/>
        </w:trPr>
        <w:tc>
          <w:tcPr>
            <w:tcW w:w="1460" w:type="dxa"/>
            <w:vAlign w:val="center"/>
          </w:tcPr>
          <w:p w14:paraId="0F29099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deServiceName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34627BD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详细服务名称</w:t>
            </w:r>
          </w:p>
        </w:tc>
        <w:tc>
          <w:tcPr>
            <w:tcW w:w="1182" w:type="dxa"/>
            <w:vAlign w:val="center"/>
          </w:tcPr>
          <w:p w14:paraId="4135BC9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5911D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B15B73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商记录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的详细服务名称，比如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在线咨询服务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下的</w:t>
            </w:r>
            <w:r>
              <w:rPr>
                <w:rFonts w:ascii="仿宋" w:hAnsi="仿宋" w:hint="eastAsia"/>
                <w:sz w:val="18"/>
                <w:szCs w:val="18"/>
              </w:rPr>
              <w:t>&lt;</w:t>
            </w:r>
            <w:r>
              <w:rPr>
                <w:rFonts w:ascii="仿宋" w:hAnsi="仿宋" w:hint="eastAsia"/>
                <w:sz w:val="18"/>
                <w:szCs w:val="18"/>
              </w:rPr>
              <w:t>医学知识普及与指导</w:t>
            </w:r>
            <w:r>
              <w:rPr>
                <w:rFonts w:ascii="仿宋" w:hAnsi="仿宋" w:hint="eastAsia"/>
                <w:sz w:val="18"/>
                <w:szCs w:val="18"/>
              </w:rPr>
              <w:t>&gt;</w:t>
            </w:r>
            <w:r>
              <w:rPr>
                <w:rFonts w:ascii="仿宋" w:hAnsi="仿宋" w:hint="eastAsia"/>
                <w:sz w:val="18"/>
                <w:szCs w:val="18"/>
              </w:rPr>
              <w:t>属于详细服务</w:t>
            </w:r>
          </w:p>
        </w:tc>
      </w:tr>
      <w:tr w:rsidR="006B5FE4" w14:paraId="42D36D14" w14:textId="77777777">
        <w:trPr>
          <w:trHeight w:val="463"/>
        </w:trPr>
        <w:tc>
          <w:tcPr>
            <w:tcW w:w="1460" w:type="dxa"/>
            <w:vAlign w:val="center"/>
          </w:tcPr>
          <w:p w14:paraId="44A7670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serviceOrder</w:t>
            </w:r>
            <w:proofErr w:type="spellEnd"/>
            <w:r>
              <w:rPr>
                <w:rFonts w:ascii="仿宋" w:hAnsi="仿宋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6527E43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服务订单号</w:t>
            </w:r>
          </w:p>
        </w:tc>
        <w:tc>
          <w:tcPr>
            <w:tcW w:w="1182" w:type="dxa"/>
            <w:vAlign w:val="center"/>
          </w:tcPr>
          <w:p w14:paraId="466ACA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09EF222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35FCEB1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若有，则传，各类就医疑问的解答无订单号</w:t>
            </w:r>
          </w:p>
        </w:tc>
      </w:tr>
      <w:tr w:rsidR="006B5FE4" w14:paraId="645F2015" w14:textId="77777777">
        <w:trPr>
          <w:trHeight w:val="463"/>
        </w:trPr>
        <w:tc>
          <w:tcPr>
            <w:tcW w:w="1460" w:type="dxa"/>
            <w:vAlign w:val="center"/>
          </w:tcPr>
          <w:p w14:paraId="440C7A0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applyTime</w:t>
            </w:r>
            <w:proofErr w:type="spellEnd"/>
          </w:p>
        </w:tc>
        <w:tc>
          <w:tcPr>
            <w:tcW w:w="1333" w:type="dxa"/>
            <w:vAlign w:val="center"/>
          </w:tcPr>
          <w:p w14:paraId="2DB2F9C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  <w:tc>
          <w:tcPr>
            <w:tcW w:w="1182" w:type="dxa"/>
            <w:vAlign w:val="center"/>
          </w:tcPr>
          <w:p w14:paraId="4624EB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AC3A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7DF80D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服务申请成功的时间</w:t>
            </w:r>
          </w:p>
        </w:tc>
      </w:tr>
      <w:tr w:rsidR="006B5FE4" w14:paraId="0721CDE3" w14:textId="77777777">
        <w:trPr>
          <w:trHeight w:val="463"/>
        </w:trPr>
        <w:tc>
          <w:tcPr>
            <w:tcW w:w="1460" w:type="dxa"/>
            <w:vAlign w:val="center"/>
          </w:tcPr>
          <w:p w14:paraId="305EAD4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isOneself</w:t>
            </w:r>
            <w:proofErr w:type="spellEnd"/>
          </w:p>
        </w:tc>
        <w:tc>
          <w:tcPr>
            <w:tcW w:w="1333" w:type="dxa"/>
            <w:vAlign w:val="center"/>
          </w:tcPr>
          <w:p w14:paraId="3B2978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服务申请是否本人</w:t>
            </w:r>
          </w:p>
        </w:tc>
        <w:tc>
          <w:tcPr>
            <w:tcW w:w="1182" w:type="dxa"/>
            <w:vAlign w:val="center"/>
          </w:tcPr>
          <w:p w14:paraId="40FF75F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35DBE4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E58938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本人</w:t>
            </w:r>
            <w:r>
              <w:rPr>
                <w:rFonts w:ascii="仿宋" w:hAnsi="仿宋"/>
                <w:sz w:val="18"/>
                <w:szCs w:val="18"/>
              </w:rPr>
              <w:t>1</w:t>
            </w:r>
            <w:r>
              <w:rPr>
                <w:rFonts w:ascii="仿宋" w:hAnsi="仿宋"/>
                <w:sz w:val="18"/>
                <w:szCs w:val="18"/>
              </w:rPr>
              <w:t>、非本人</w:t>
            </w:r>
            <w:r>
              <w:rPr>
                <w:rFonts w:ascii="仿宋" w:hAnsi="仿宋"/>
                <w:sz w:val="18"/>
                <w:szCs w:val="18"/>
              </w:rPr>
              <w:t>2</w:t>
            </w:r>
          </w:p>
        </w:tc>
      </w:tr>
      <w:tr w:rsidR="006B5FE4" w14:paraId="77FD241C" w14:textId="77777777">
        <w:trPr>
          <w:trHeight w:val="463"/>
        </w:trPr>
        <w:tc>
          <w:tcPr>
            <w:tcW w:w="1460" w:type="dxa"/>
            <w:vAlign w:val="center"/>
          </w:tcPr>
          <w:p w14:paraId="36E4376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applyPhone</w:t>
            </w:r>
            <w:proofErr w:type="spellEnd"/>
          </w:p>
        </w:tc>
        <w:tc>
          <w:tcPr>
            <w:tcW w:w="1333" w:type="dxa"/>
            <w:vAlign w:val="center"/>
          </w:tcPr>
          <w:p w14:paraId="6C2D94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  <w:tc>
          <w:tcPr>
            <w:tcW w:w="1182" w:type="dxa"/>
            <w:vAlign w:val="center"/>
          </w:tcPr>
          <w:p w14:paraId="2B9779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D2469D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8FC740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服务申请人手机号</w:t>
            </w:r>
          </w:p>
        </w:tc>
      </w:tr>
      <w:tr w:rsidR="006B5FE4" w14:paraId="535E7318" w14:textId="77777777">
        <w:trPr>
          <w:trHeight w:val="463"/>
        </w:trPr>
        <w:tc>
          <w:tcPr>
            <w:tcW w:w="1460" w:type="dxa"/>
            <w:vAlign w:val="center"/>
          </w:tcPr>
          <w:p w14:paraId="455F3D0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applyName</w:t>
            </w:r>
            <w:proofErr w:type="spellEnd"/>
          </w:p>
        </w:tc>
        <w:tc>
          <w:tcPr>
            <w:tcW w:w="1333" w:type="dxa"/>
            <w:vAlign w:val="center"/>
          </w:tcPr>
          <w:p w14:paraId="71B452D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  <w:tc>
          <w:tcPr>
            <w:tcW w:w="1182" w:type="dxa"/>
            <w:vAlign w:val="center"/>
          </w:tcPr>
          <w:p w14:paraId="2DDBB9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16E460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E829A1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服务申请人姓名</w:t>
            </w:r>
          </w:p>
        </w:tc>
      </w:tr>
      <w:tr w:rsidR="006B5FE4" w14:paraId="79C3A82C" w14:textId="77777777">
        <w:trPr>
          <w:trHeight w:val="463"/>
        </w:trPr>
        <w:tc>
          <w:tcPr>
            <w:tcW w:w="1460" w:type="dxa"/>
            <w:vAlign w:val="center"/>
          </w:tcPr>
          <w:p w14:paraId="69723A8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cKeyword</w:t>
            </w:r>
            <w:proofErr w:type="spellEnd"/>
          </w:p>
        </w:tc>
        <w:tc>
          <w:tcPr>
            <w:tcW w:w="1333" w:type="dxa"/>
            <w:vAlign w:val="center"/>
          </w:tcPr>
          <w:p w14:paraId="5E3C52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咨询关键字</w:t>
            </w:r>
          </w:p>
        </w:tc>
        <w:tc>
          <w:tcPr>
            <w:tcW w:w="1182" w:type="dxa"/>
            <w:vAlign w:val="center"/>
          </w:tcPr>
          <w:p w14:paraId="4B46B1B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721D260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348C53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5799E1E1" w14:textId="77777777">
        <w:trPr>
          <w:trHeight w:val="463"/>
        </w:trPr>
        <w:tc>
          <w:tcPr>
            <w:tcW w:w="1460" w:type="dxa"/>
            <w:vAlign w:val="center"/>
          </w:tcPr>
          <w:p w14:paraId="6217993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pictures</w:t>
            </w:r>
          </w:p>
        </w:tc>
        <w:tc>
          <w:tcPr>
            <w:tcW w:w="1333" w:type="dxa"/>
            <w:vAlign w:val="center"/>
          </w:tcPr>
          <w:p w14:paraId="3E5DCF4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病情资料</w:t>
            </w:r>
          </w:p>
        </w:tc>
        <w:tc>
          <w:tcPr>
            <w:tcW w:w="1182" w:type="dxa"/>
            <w:vAlign w:val="center"/>
          </w:tcPr>
          <w:p w14:paraId="2FE60A7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72C8D7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33BC8F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若有，则传，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仿宋" w:hAnsi="仿宋" w:hint="eastAsia"/>
                <w:sz w:val="18"/>
                <w:szCs w:val="18"/>
              </w:rPr>
              <w:t>校验图片格式</w:t>
            </w:r>
          </w:p>
        </w:tc>
      </w:tr>
      <w:tr w:rsidR="006B5FE4" w14:paraId="4F74B4C6" w14:textId="77777777">
        <w:trPr>
          <w:trHeight w:val="463"/>
        </w:trPr>
        <w:tc>
          <w:tcPr>
            <w:tcW w:w="1460" w:type="dxa"/>
            <w:vAlign w:val="center"/>
          </w:tcPr>
          <w:p w14:paraId="457B647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targetCity</w:t>
            </w:r>
            <w:proofErr w:type="spellEnd"/>
          </w:p>
        </w:tc>
        <w:tc>
          <w:tcPr>
            <w:tcW w:w="1333" w:type="dxa"/>
            <w:vAlign w:val="center"/>
          </w:tcPr>
          <w:p w14:paraId="29C9AFA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  <w:tc>
          <w:tcPr>
            <w:tcW w:w="1182" w:type="dxa"/>
            <w:vAlign w:val="center"/>
          </w:tcPr>
          <w:p w14:paraId="39654B2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E00DF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292A947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目标城市</w:t>
            </w:r>
          </w:p>
        </w:tc>
      </w:tr>
      <w:tr w:rsidR="006B5FE4" w14:paraId="71D1B1D1" w14:textId="77777777">
        <w:trPr>
          <w:trHeight w:val="463"/>
        </w:trPr>
        <w:tc>
          <w:tcPr>
            <w:tcW w:w="1460" w:type="dxa"/>
            <w:vAlign w:val="center"/>
          </w:tcPr>
          <w:p w14:paraId="4B4801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targetHospital</w:t>
            </w:r>
            <w:proofErr w:type="spellEnd"/>
          </w:p>
        </w:tc>
        <w:tc>
          <w:tcPr>
            <w:tcW w:w="1333" w:type="dxa"/>
            <w:vAlign w:val="center"/>
          </w:tcPr>
          <w:p w14:paraId="247509F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  <w:tc>
          <w:tcPr>
            <w:tcW w:w="1182" w:type="dxa"/>
            <w:vAlign w:val="center"/>
          </w:tcPr>
          <w:p w14:paraId="390CF4F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11EA19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F28F87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目标医院</w:t>
            </w:r>
          </w:p>
        </w:tc>
      </w:tr>
      <w:tr w:rsidR="006B5FE4" w14:paraId="02E67429" w14:textId="77777777">
        <w:trPr>
          <w:trHeight w:val="463"/>
        </w:trPr>
        <w:tc>
          <w:tcPr>
            <w:tcW w:w="1460" w:type="dxa"/>
            <w:vAlign w:val="center"/>
          </w:tcPr>
          <w:p w14:paraId="149F9A0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targetDepartment</w:t>
            </w:r>
            <w:proofErr w:type="spellEnd"/>
          </w:p>
        </w:tc>
        <w:tc>
          <w:tcPr>
            <w:tcW w:w="1333" w:type="dxa"/>
            <w:vAlign w:val="center"/>
          </w:tcPr>
          <w:p w14:paraId="49E50F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  <w:tc>
          <w:tcPr>
            <w:tcW w:w="1182" w:type="dxa"/>
            <w:vAlign w:val="center"/>
          </w:tcPr>
          <w:p w14:paraId="73919A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3D13B5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CDE9AD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目标科室</w:t>
            </w:r>
          </w:p>
        </w:tc>
      </w:tr>
      <w:tr w:rsidR="006B5FE4" w14:paraId="6048D0DF" w14:textId="77777777">
        <w:trPr>
          <w:trHeight w:val="463"/>
        </w:trPr>
        <w:tc>
          <w:tcPr>
            <w:tcW w:w="1460" w:type="dxa"/>
            <w:vAlign w:val="center"/>
          </w:tcPr>
          <w:p w14:paraId="5E0304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/>
                <w:sz w:val="18"/>
                <w:szCs w:val="18"/>
              </w:rPr>
              <w:t>targetTime</w:t>
            </w:r>
            <w:proofErr w:type="spellEnd"/>
          </w:p>
        </w:tc>
        <w:tc>
          <w:tcPr>
            <w:tcW w:w="1333" w:type="dxa"/>
            <w:vAlign w:val="center"/>
          </w:tcPr>
          <w:p w14:paraId="34DA8BB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</w:p>
        </w:tc>
        <w:tc>
          <w:tcPr>
            <w:tcW w:w="1182" w:type="dxa"/>
            <w:vAlign w:val="center"/>
          </w:tcPr>
          <w:p w14:paraId="3F2E413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C88F07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C7DC70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目标就诊时间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14:paraId="6481F4D8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3.2.5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服务安排成功</w:t>
      </w:r>
    </w:p>
    <w:p w14:paraId="689AE9A5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12507391">
          <v:shape id="_x0000_i1031" type="#_x0000_t75" style="width:73pt;height:66pt" o:ole="">
            <v:imagedata r:id="rId23" o:title=""/>
          </v:shape>
          <o:OLEObject Type="Embed" ProgID="Package" ShapeID="_x0000_i1031" DrawAspect="Icon" ObjectID="_1663770333" r:id="rId24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4DABF74B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264D4717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DAD125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73A4D3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548CA5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4864258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8B93DAB" w14:textId="77777777">
        <w:trPr>
          <w:trHeight w:val="551"/>
        </w:trPr>
        <w:tc>
          <w:tcPr>
            <w:tcW w:w="1460" w:type="dxa"/>
            <w:vAlign w:val="center"/>
          </w:tcPr>
          <w:p w14:paraId="593AE37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433549A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6E57B4C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35BF351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363DA4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158EE3E2" w14:textId="77777777">
        <w:trPr>
          <w:trHeight w:val="90"/>
        </w:trPr>
        <w:tc>
          <w:tcPr>
            <w:tcW w:w="1460" w:type="dxa"/>
            <w:vAlign w:val="center"/>
          </w:tcPr>
          <w:p w14:paraId="657F903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69CCE95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7521B55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93747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8C7016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62A1B36F" w14:textId="77777777">
        <w:trPr>
          <w:trHeight w:val="90"/>
        </w:trPr>
        <w:tc>
          <w:tcPr>
            <w:tcW w:w="1460" w:type="dxa"/>
            <w:vAlign w:val="center"/>
          </w:tcPr>
          <w:p w14:paraId="25C8FF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2AFC373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28DF166B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16BCDC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6FC1388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048C2C72" w14:textId="77777777">
        <w:trPr>
          <w:trHeight w:val="90"/>
        </w:trPr>
        <w:tc>
          <w:tcPr>
            <w:tcW w:w="1460" w:type="dxa"/>
            <w:vAlign w:val="center"/>
          </w:tcPr>
          <w:p w14:paraId="706D8BD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arrangeTime</w:t>
            </w:r>
            <w:proofErr w:type="spellEnd"/>
          </w:p>
        </w:tc>
        <w:tc>
          <w:tcPr>
            <w:tcW w:w="1333" w:type="dxa"/>
            <w:vAlign w:val="center"/>
          </w:tcPr>
          <w:p w14:paraId="359B24E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服务安排成功时间</w:t>
            </w:r>
          </w:p>
        </w:tc>
        <w:tc>
          <w:tcPr>
            <w:tcW w:w="1182" w:type="dxa"/>
            <w:vAlign w:val="center"/>
          </w:tcPr>
          <w:p w14:paraId="1BE4865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901B2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130B492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6B5FE4" w14:paraId="5329B82D" w14:textId="77777777">
        <w:trPr>
          <w:trHeight w:val="90"/>
        </w:trPr>
        <w:tc>
          <w:tcPr>
            <w:tcW w:w="1460" w:type="dxa"/>
            <w:vAlign w:val="center"/>
          </w:tcPr>
          <w:p w14:paraId="1091B80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serveUseTime</w:t>
            </w:r>
            <w:proofErr w:type="spellEnd"/>
          </w:p>
        </w:tc>
        <w:tc>
          <w:tcPr>
            <w:tcW w:w="1333" w:type="dxa"/>
            <w:vAlign w:val="center"/>
          </w:tcPr>
          <w:p w14:paraId="414CC6B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住院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手术</w:t>
            </w:r>
            <w:r>
              <w:rPr>
                <w:rFonts w:ascii="仿宋" w:hAnsi="仿宋" w:hint="eastAsia"/>
                <w:sz w:val="18"/>
                <w:szCs w:val="18"/>
              </w:rPr>
              <w:t>/</w:t>
            </w:r>
            <w:r>
              <w:rPr>
                <w:rFonts w:ascii="仿宋" w:hAnsi="仿宋" w:hint="eastAsia"/>
                <w:sz w:val="18"/>
                <w:szCs w:val="18"/>
              </w:rPr>
              <w:t>门诊时间（服务完结）</w:t>
            </w:r>
          </w:p>
        </w:tc>
        <w:tc>
          <w:tcPr>
            <w:tcW w:w="1182" w:type="dxa"/>
            <w:vAlign w:val="center"/>
          </w:tcPr>
          <w:p w14:paraId="397152B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B7E51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47FD155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6B5FE4" w14:paraId="31F64E2B" w14:textId="77777777">
        <w:trPr>
          <w:trHeight w:val="90"/>
        </w:trPr>
        <w:tc>
          <w:tcPr>
            <w:tcW w:w="1460" w:type="dxa"/>
            <w:vAlign w:val="center"/>
          </w:tcPr>
          <w:p w14:paraId="028B67F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actualCity</w:t>
            </w:r>
            <w:proofErr w:type="spellEnd"/>
          </w:p>
        </w:tc>
        <w:tc>
          <w:tcPr>
            <w:tcW w:w="1333" w:type="dxa"/>
            <w:vAlign w:val="center"/>
          </w:tcPr>
          <w:p w14:paraId="391F815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实际就诊城市</w:t>
            </w:r>
          </w:p>
        </w:tc>
        <w:tc>
          <w:tcPr>
            <w:tcW w:w="1182" w:type="dxa"/>
            <w:vAlign w:val="center"/>
          </w:tcPr>
          <w:p w14:paraId="08B1929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F518D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6A4239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实际就诊城市</w:t>
            </w:r>
          </w:p>
        </w:tc>
      </w:tr>
      <w:tr w:rsidR="006B5FE4" w14:paraId="7185BD52" w14:textId="77777777">
        <w:trPr>
          <w:trHeight w:val="90"/>
        </w:trPr>
        <w:tc>
          <w:tcPr>
            <w:tcW w:w="1460" w:type="dxa"/>
            <w:vAlign w:val="center"/>
          </w:tcPr>
          <w:p w14:paraId="51219A3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actualHospital</w:t>
            </w:r>
            <w:proofErr w:type="spellEnd"/>
          </w:p>
        </w:tc>
        <w:tc>
          <w:tcPr>
            <w:tcW w:w="1333" w:type="dxa"/>
            <w:vAlign w:val="center"/>
          </w:tcPr>
          <w:p w14:paraId="11252A1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实际就诊医院</w:t>
            </w:r>
          </w:p>
        </w:tc>
        <w:tc>
          <w:tcPr>
            <w:tcW w:w="1182" w:type="dxa"/>
            <w:vAlign w:val="center"/>
          </w:tcPr>
          <w:p w14:paraId="59CC512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E512F3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B8DFF3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实际就诊医院</w:t>
            </w:r>
          </w:p>
        </w:tc>
      </w:tr>
      <w:tr w:rsidR="006B5FE4" w14:paraId="36537BA2" w14:textId="77777777">
        <w:trPr>
          <w:trHeight w:val="90"/>
        </w:trPr>
        <w:tc>
          <w:tcPr>
            <w:tcW w:w="1460" w:type="dxa"/>
            <w:vAlign w:val="center"/>
          </w:tcPr>
          <w:p w14:paraId="32BCDDC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actualDepartment</w:t>
            </w:r>
            <w:proofErr w:type="spellEnd"/>
          </w:p>
        </w:tc>
        <w:tc>
          <w:tcPr>
            <w:tcW w:w="1333" w:type="dxa"/>
            <w:vAlign w:val="center"/>
          </w:tcPr>
          <w:p w14:paraId="1295508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实际就诊科室</w:t>
            </w:r>
          </w:p>
        </w:tc>
        <w:tc>
          <w:tcPr>
            <w:tcW w:w="1182" w:type="dxa"/>
            <w:vAlign w:val="center"/>
          </w:tcPr>
          <w:p w14:paraId="053FCD4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BB1C12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D4CCCA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实际就诊科室</w:t>
            </w:r>
          </w:p>
        </w:tc>
      </w:tr>
      <w:tr w:rsidR="006B5FE4" w14:paraId="53B58A2E" w14:textId="77777777">
        <w:trPr>
          <w:trHeight w:val="90"/>
        </w:trPr>
        <w:tc>
          <w:tcPr>
            <w:tcW w:w="1460" w:type="dxa"/>
            <w:vAlign w:val="center"/>
          </w:tcPr>
          <w:p w14:paraId="3BBAB76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actualTime</w:t>
            </w:r>
            <w:proofErr w:type="spellEnd"/>
          </w:p>
        </w:tc>
        <w:tc>
          <w:tcPr>
            <w:tcW w:w="1333" w:type="dxa"/>
            <w:vAlign w:val="center"/>
          </w:tcPr>
          <w:p w14:paraId="051B34E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实际就诊时间</w:t>
            </w:r>
          </w:p>
        </w:tc>
        <w:tc>
          <w:tcPr>
            <w:tcW w:w="1182" w:type="dxa"/>
            <w:vAlign w:val="center"/>
          </w:tcPr>
          <w:p w14:paraId="7FC8474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163105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07781A6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</w:tr>
      <w:tr w:rsidR="006B5FE4" w14:paraId="3895BFF4" w14:textId="77777777">
        <w:trPr>
          <w:trHeight w:val="90"/>
        </w:trPr>
        <w:tc>
          <w:tcPr>
            <w:tcW w:w="1460" w:type="dxa"/>
            <w:vAlign w:val="center"/>
          </w:tcPr>
          <w:p w14:paraId="7682EE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</w:t>
            </w:r>
            <w:r>
              <w:rPr>
                <w:rFonts w:ascii="仿宋" w:hAnsi="仿宋" w:hint="eastAsia"/>
                <w:sz w:val="18"/>
                <w:szCs w:val="18"/>
              </w:rPr>
              <w:t>mount</w:t>
            </w:r>
          </w:p>
        </w:tc>
        <w:tc>
          <w:tcPr>
            <w:tcW w:w="1333" w:type="dxa"/>
            <w:vAlign w:val="center"/>
          </w:tcPr>
          <w:p w14:paraId="1803FA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垫付金额</w:t>
            </w:r>
          </w:p>
        </w:tc>
        <w:tc>
          <w:tcPr>
            <w:tcW w:w="1182" w:type="dxa"/>
            <w:vAlign w:val="center"/>
          </w:tcPr>
          <w:p w14:paraId="6BBAE4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7BD30C1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A82D79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垫付类服务涉及该字段</w:t>
            </w:r>
          </w:p>
        </w:tc>
      </w:tr>
      <w:tr w:rsidR="006B5FE4" w14:paraId="03409DBF" w14:textId="77777777">
        <w:trPr>
          <w:trHeight w:val="90"/>
        </w:trPr>
        <w:tc>
          <w:tcPr>
            <w:tcW w:w="1460" w:type="dxa"/>
            <w:vAlign w:val="center"/>
          </w:tcPr>
          <w:p w14:paraId="63F1D665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otal</w:t>
            </w:r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imes</w:t>
            </w:r>
            <w:proofErr w:type="spellEnd"/>
          </w:p>
        </w:tc>
        <w:tc>
          <w:tcPr>
            <w:tcW w:w="1333" w:type="dxa"/>
            <w:vAlign w:val="center"/>
          </w:tcPr>
          <w:p w14:paraId="4FBAC9F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权益总次数</w:t>
            </w:r>
          </w:p>
        </w:tc>
        <w:tc>
          <w:tcPr>
            <w:tcW w:w="1182" w:type="dxa"/>
            <w:vAlign w:val="center"/>
          </w:tcPr>
          <w:p w14:paraId="4BE2EA7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5B489F2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C0DAA08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</w:t>
            </w:r>
            <w:r>
              <w:rPr>
                <w:rFonts w:ascii="仿宋" w:hAnsi="仿宋" w:hint="eastAsia"/>
                <w:sz w:val="18"/>
                <w:szCs w:val="18"/>
              </w:rPr>
              <w:t>-1</w:t>
            </w:r>
          </w:p>
        </w:tc>
      </w:tr>
      <w:tr w:rsidR="006B5FE4" w14:paraId="3627FBE5" w14:textId="77777777">
        <w:trPr>
          <w:trHeight w:val="90"/>
        </w:trPr>
        <w:tc>
          <w:tcPr>
            <w:tcW w:w="1460" w:type="dxa"/>
            <w:vAlign w:val="center"/>
          </w:tcPr>
          <w:p w14:paraId="60F05BA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thisTimes</w:t>
            </w:r>
            <w:proofErr w:type="spellEnd"/>
          </w:p>
        </w:tc>
        <w:tc>
          <w:tcPr>
            <w:tcW w:w="1333" w:type="dxa"/>
            <w:vAlign w:val="center"/>
          </w:tcPr>
          <w:p w14:paraId="7FF85F5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本次第几次服务</w:t>
            </w:r>
          </w:p>
        </w:tc>
        <w:tc>
          <w:tcPr>
            <w:tcW w:w="1182" w:type="dxa"/>
            <w:vAlign w:val="center"/>
          </w:tcPr>
          <w:p w14:paraId="766EAFB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F5836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6368F6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</w:t>
            </w:r>
            <w:r>
              <w:rPr>
                <w:rFonts w:ascii="仿宋" w:hAnsi="仿宋" w:hint="eastAsia"/>
                <w:sz w:val="18"/>
                <w:szCs w:val="18"/>
              </w:rPr>
              <w:t>-1</w:t>
            </w:r>
          </w:p>
        </w:tc>
      </w:tr>
      <w:tr w:rsidR="006B5FE4" w14:paraId="0E5FC604" w14:textId="77777777">
        <w:trPr>
          <w:trHeight w:val="90"/>
        </w:trPr>
        <w:tc>
          <w:tcPr>
            <w:tcW w:w="1460" w:type="dxa"/>
            <w:vAlign w:val="center"/>
          </w:tcPr>
          <w:p w14:paraId="36F750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</w:t>
            </w:r>
            <w:r>
              <w:rPr>
                <w:rFonts w:ascii="仿宋" w:hAnsi="仿宋" w:hint="eastAsia"/>
                <w:sz w:val="18"/>
                <w:szCs w:val="18"/>
              </w:rPr>
              <w:t>ther</w:t>
            </w:r>
            <w:r>
              <w:rPr>
                <w:rFonts w:ascii="仿宋" w:hAnsi="仿宋" w:hint="eastAsia"/>
                <w:sz w:val="18"/>
                <w:szCs w:val="18"/>
              </w:rPr>
              <w:t>T</w:t>
            </w:r>
            <w:r>
              <w:rPr>
                <w:rFonts w:ascii="仿宋" w:hAnsi="仿宋" w:hint="eastAsia"/>
                <w:sz w:val="18"/>
                <w:szCs w:val="18"/>
              </w:rPr>
              <w:t>imes</w:t>
            </w:r>
            <w:proofErr w:type="spellEnd"/>
          </w:p>
        </w:tc>
        <w:tc>
          <w:tcPr>
            <w:tcW w:w="1333" w:type="dxa"/>
            <w:vAlign w:val="center"/>
          </w:tcPr>
          <w:p w14:paraId="48E1469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剩余次数</w:t>
            </w:r>
          </w:p>
        </w:tc>
        <w:tc>
          <w:tcPr>
            <w:tcW w:w="1182" w:type="dxa"/>
            <w:vAlign w:val="center"/>
          </w:tcPr>
          <w:p w14:paraId="055EDA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22F9649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495B579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若不限次，则传不限次</w:t>
            </w:r>
            <w:r>
              <w:rPr>
                <w:rFonts w:ascii="仿宋" w:hAnsi="仿宋" w:hint="eastAsia"/>
                <w:sz w:val="18"/>
                <w:szCs w:val="18"/>
              </w:rPr>
              <w:t>-1</w:t>
            </w:r>
          </w:p>
        </w:tc>
      </w:tr>
    </w:tbl>
    <w:p w14:paraId="0B3C3FE1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3.2.6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服务安排成功后取消</w:t>
      </w:r>
    </w:p>
    <w:p w14:paraId="216B4599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3595B3AF">
          <v:shape id="_x0000_i1032" type="#_x0000_t75" style="width:73pt;height:66pt" o:ole="">
            <v:imagedata r:id="rId25" o:title=""/>
          </v:shape>
          <o:OLEObject Type="Embed" ProgID="Package" ShapeID="_x0000_i1032" DrawAspect="Icon" ObjectID="_1663770334" r:id="rId26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7716DA76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755E2C2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64E92243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ED452D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127B98B1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2A9D7ED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3CBF4BB8" w14:textId="77777777">
        <w:trPr>
          <w:trHeight w:val="551"/>
        </w:trPr>
        <w:tc>
          <w:tcPr>
            <w:tcW w:w="1460" w:type="dxa"/>
            <w:vAlign w:val="center"/>
          </w:tcPr>
          <w:p w14:paraId="42C7C61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lastRenderedPageBreak/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05076FD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95A853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0B651D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D6EBFC3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38248FBE" w14:textId="77777777">
        <w:trPr>
          <w:trHeight w:val="90"/>
        </w:trPr>
        <w:tc>
          <w:tcPr>
            <w:tcW w:w="1460" w:type="dxa"/>
            <w:vAlign w:val="center"/>
          </w:tcPr>
          <w:p w14:paraId="11C8AE4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5AD3C5B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0955067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1DE5451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7F99537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7FDDD1A7" w14:textId="77777777">
        <w:trPr>
          <w:trHeight w:val="90"/>
        </w:trPr>
        <w:tc>
          <w:tcPr>
            <w:tcW w:w="1460" w:type="dxa"/>
            <w:vAlign w:val="center"/>
          </w:tcPr>
          <w:p w14:paraId="6DAB41D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5E08C7F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11EB3A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82855F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0E76D53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6FE803BB" w14:textId="77777777">
        <w:trPr>
          <w:trHeight w:val="90"/>
        </w:trPr>
        <w:tc>
          <w:tcPr>
            <w:tcW w:w="1460" w:type="dxa"/>
            <w:vAlign w:val="center"/>
          </w:tcPr>
          <w:p w14:paraId="7BC0E27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arrangeCancelTime</w:t>
            </w:r>
            <w:proofErr w:type="spellEnd"/>
          </w:p>
        </w:tc>
        <w:tc>
          <w:tcPr>
            <w:tcW w:w="1333" w:type="dxa"/>
            <w:vAlign w:val="center"/>
          </w:tcPr>
          <w:p w14:paraId="31BDA1C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r>
              <w:rPr>
                <w:rFonts w:ascii="仿宋" w:hAnsi="仿宋" w:hint="eastAsia"/>
                <w:sz w:val="18"/>
                <w:szCs w:val="18"/>
              </w:rPr>
              <w:t>安排成功后取消的时间</w:t>
            </w:r>
          </w:p>
        </w:tc>
        <w:tc>
          <w:tcPr>
            <w:tcW w:w="1182" w:type="dxa"/>
            <w:vAlign w:val="center"/>
          </w:tcPr>
          <w:p w14:paraId="52F3934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6565D1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E29AD3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r>
              <w:rPr>
                <w:rFonts w:ascii="仿宋" w:hAnsi="仿宋" w:hint="eastAsia"/>
                <w:sz w:val="18"/>
                <w:szCs w:val="18"/>
              </w:rPr>
              <w:t>安排成功后取消的时间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</w:tr>
    </w:tbl>
    <w:p w14:paraId="32E3FF77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3.2.7 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服务完成</w:t>
      </w:r>
    </w:p>
    <w:p w14:paraId="6FCC4CAC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455" w:dyaOrig="1320" w14:anchorId="6DDAF6CF">
          <v:shape id="_x0000_i1033" type="#_x0000_t75" style="width:73pt;height:66pt" o:ole="">
            <v:imagedata r:id="rId27" o:title=""/>
          </v:shape>
          <o:OLEObject Type="Embed" ProgID="Package" ShapeID="_x0000_i1033" DrawAspect="Icon" ObjectID="_1663770335" r:id="rId28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5EC591E1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726A5A4E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7517507A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1A77592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6FA2DD6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56142B14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C9AE82B" w14:textId="77777777">
        <w:trPr>
          <w:trHeight w:val="551"/>
        </w:trPr>
        <w:tc>
          <w:tcPr>
            <w:tcW w:w="1460" w:type="dxa"/>
            <w:vAlign w:val="center"/>
          </w:tcPr>
          <w:p w14:paraId="5C7A48F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5A4F1376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26AA71E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3DFA0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523E1D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29410227" w14:textId="77777777">
        <w:trPr>
          <w:trHeight w:val="90"/>
        </w:trPr>
        <w:tc>
          <w:tcPr>
            <w:tcW w:w="1460" w:type="dxa"/>
            <w:vAlign w:val="center"/>
          </w:tcPr>
          <w:p w14:paraId="4DC979E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4556B3A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2A3665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03EC77C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21BB4B3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7340F437" w14:textId="77777777">
        <w:trPr>
          <w:trHeight w:val="90"/>
        </w:trPr>
        <w:tc>
          <w:tcPr>
            <w:tcW w:w="1460" w:type="dxa"/>
            <w:vAlign w:val="center"/>
          </w:tcPr>
          <w:p w14:paraId="3DFC5A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1519594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0883F89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9E4072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4BF43924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2A08596C" w14:textId="77777777">
        <w:trPr>
          <w:trHeight w:val="90"/>
        </w:trPr>
        <w:tc>
          <w:tcPr>
            <w:tcW w:w="1460" w:type="dxa"/>
            <w:vAlign w:val="center"/>
          </w:tcPr>
          <w:p w14:paraId="1DE5CF8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overTime</w:t>
            </w:r>
            <w:proofErr w:type="spellEnd"/>
          </w:p>
        </w:tc>
        <w:tc>
          <w:tcPr>
            <w:tcW w:w="1333" w:type="dxa"/>
            <w:vAlign w:val="center"/>
          </w:tcPr>
          <w:p w14:paraId="1457371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r>
              <w:rPr>
                <w:rFonts w:ascii="仿宋" w:hAnsi="仿宋" w:hint="eastAsia"/>
                <w:sz w:val="18"/>
                <w:szCs w:val="18"/>
              </w:rPr>
              <w:t>完成时间</w:t>
            </w:r>
          </w:p>
        </w:tc>
        <w:tc>
          <w:tcPr>
            <w:tcW w:w="1182" w:type="dxa"/>
            <w:vAlign w:val="center"/>
          </w:tcPr>
          <w:p w14:paraId="70E997B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C6F2F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08A05AB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</w:t>
            </w:r>
            <w:r>
              <w:rPr>
                <w:rFonts w:ascii="仿宋" w:hAnsi="仿宋" w:hint="eastAsia"/>
                <w:sz w:val="18"/>
                <w:szCs w:val="18"/>
              </w:rPr>
              <w:t>完成时间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yyyy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HH:</w:t>
            </w:r>
            <w:proofErr w:type="gramStart"/>
            <w:r>
              <w:rPr>
                <w:rFonts w:ascii="仿宋" w:hAnsi="仿宋" w:hint="eastAsia"/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</w:tr>
    </w:tbl>
    <w:p w14:paraId="1D5B5815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3.2.8</w:t>
      </w:r>
      <w:r>
        <w:rPr>
          <w:rFonts w:hint="eastAsia"/>
          <w:b/>
          <w:bCs/>
          <w:sz w:val="32"/>
          <w:szCs w:val="32"/>
        </w:rPr>
        <w:t>服务类</w:t>
      </w:r>
      <w:r>
        <w:rPr>
          <w:rFonts w:hint="eastAsia"/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服务评价完成</w:t>
      </w:r>
    </w:p>
    <w:p w14:paraId="544EDAEB" w14:textId="77777777" w:rsidR="006B5FE4" w:rsidRDefault="00AA741F">
      <w:pPr>
        <w:spacing w:before="15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object w:dxaOrig="1455" w:dyaOrig="1320" w14:anchorId="53919BBE">
          <v:shape id="_x0000_i1034" type="#_x0000_t75" style="width:73pt;height:66pt" o:ole="">
            <v:imagedata r:id="rId29" o:title=""/>
          </v:shape>
          <o:OLEObject Type="Embed" ProgID="Package" ShapeID="_x0000_i1034" DrawAspect="Icon" ObjectID="_1663770336" r:id="rId30"/>
        </w:object>
      </w:r>
    </w:p>
    <w:tbl>
      <w:tblPr>
        <w:tblW w:w="9125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333"/>
        <w:gridCol w:w="1182"/>
        <w:gridCol w:w="1253"/>
        <w:gridCol w:w="3897"/>
      </w:tblGrid>
      <w:tr w:rsidR="006B5FE4" w14:paraId="23DA54B4" w14:textId="77777777">
        <w:trPr>
          <w:trHeight w:val="630"/>
        </w:trPr>
        <w:tc>
          <w:tcPr>
            <w:tcW w:w="1460" w:type="dxa"/>
            <w:shd w:val="clear" w:color="auto" w:fill="A6A6A6"/>
          </w:tcPr>
          <w:p w14:paraId="6074268C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33" w:type="dxa"/>
            <w:shd w:val="clear" w:color="auto" w:fill="A6A6A6"/>
          </w:tcPr>
          <w:p w14:paraId="62F7A5EB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182" w:type="dxa"/>
            <w:shd w:val="clear" w:color="auto" w:fill="A6A6A6"/>
          </w:tcPr>
          <w:p w14:paraId="51A5192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253" w:type="dxa"/>
            <w:shd w:val="clear" w:color="auto" w:fill="A6A6A6"/>
          </w:tcPr>
          <w:p w14:paraId="45C23BB7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97" w:type="dxa"/>
            <w:shd w:val="clear" w:color="auto" w:fill="A6A6A6"/>
          </w:tcPr>
          <w:p w14:paraId="4779B9D1" w14:textId="77777777" w:rsidR="006B5FE4" w:rsidRDefault="00AA741F">
            <w:pPr>
              <w:pStyle w:val="a3"/>
              <w:spacing w:before="156"/>
              <w:ind w:firstLineChars="0" w:firstLine="0"/>
              <w:rPr>
                <w:rFonts w:ascii="仿宋" w:hAnsi="仿宋"/>
                <w:b/>
                <w:sz w:val="18"/>
                <w:szCs w:val="18"/>
              </w:rPr>
            </w:pPr>
            <w:r>
              <w:rPr>
                <w:rFonts w:ascii="仿宋" w:hAnsi="仿宋" w:hint="eastAsia"/>
                <w:b/>
                <w:sz w:val="18"/>
                <w:szCs w:val="18"/>
              </w:rPr>
              <w:t>规则</w:t>
            </w:r>
          </w:p>
        </w:tc>
      </w:tr>
      <w:tr w:rsidR="006B5FE4" w14:paraId="288CE298" w14:textId="77777777">
        <w:trPr>
          <w:trHeight w:val="551"/>
        </w:trPr>
        <w:tc>
          <w:tcPr>
            <w:tcW w:w="1460" w:type="dxa"/>
            <w:vAlign w:val="center"/>
          </w:tcPr>
          <w:p w14:paraId="09F045B3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primaryKey</w:t>
            </w:r>
            <w:proofErr w:type="spellEnd"/>
          </w:p>
        </w:tc>
        <w:tc>
          <w:tcPr>
            <w:tcW w:w="1333" w:type="dxa"/>
            <w:vAlign w:val="center"/>
          </w:tcPr>
          <w:p w14:paraId="61AEA25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  <w:tc>
          <w:tcPr>
            <w:tcW w:w="1182" w:type="dxa"/>
            <w:vAlign w:val="center"/>
          </w:tcPr>
          <w:p w14:paraId="0397CEC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1E4B84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6E7F6685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关联同一次服务</w:t>
            </w:r>
          </w:p>
        </w:tc>
      </w:tr>
      <w:tr w:rsidR="006B5FE4" w14:paraId="4A374EB3" w14:textId="77777777">
        <w:trPr>
          <w:trHeight w:val="90"/>
        </w:trPr>
        <w:tc>
          <w:tcPr>
            <w:tcW w:w="1460" w:type="dxa"/>
            <w:vAlign w:val="center"/>
          </w:tcPr>
          <w:p w14:paraId="3FDDB8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lastRenderedPageBreak/>
              <w:t>serviceType</w:t>
            </w:r>
            <w:proofErr w:type="spellEnd"/>
          </w:p>
        </w:tc>
        <w:tc>
          <w:tcPr>
            <w:tcW w:w="1333" w:type="dxa"/>
            <w:vAlign w:val="center"/>
          </w:tcPr>
          <w:p w14:paraId="3807C400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服务类型</w:t>
            </w:r>
          </w:p>
        </w:tc>
        <w:tc>
          <w:tcPr>
            <w:tcW w:w="1182" w:type="dxa"/>
            <w:vAlign w:val="center"/>
          </w:tcPr>
          <w:p w14:paraId="1CF715E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4E1134C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0523D1E1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咨询类</w:t>
            </w: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和服务类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2 </w:t>
            </w:r>
          </w:p>
        </w:tc>
      </w:tr>
      <w:tr w:rsidR="006B5FE4" w14:paraId="7C2F0212" w14:textId="77777777">
        <w:trPr>
          <w:trHeight w:val="90"/>
        </w:trPr>
        <w:tc>
          <w:tcPr>
            <w:tcW w:w="1460" w:type="dxa"/>
            <w:vAlign w:val="center"/>
          </w:tcPr>
          <w:p w14:paraId="46D2F81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serviceNode</w:t>
            </w:r>
            <w:proofErr w:type="spellEnd"/>
          </w:p>
        </w:tc>
        <w:tc>
          <w:tcPr>
            <w:tcW w:w="1333" w:type="dxa"/>
            <w:vAlign w:val="center"/>
          </w:tcPr>
          <w:p w14:paraId="2683E2F2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服务节点</w:t>
            </w:r>
          </w:p>
        </w:tc>
        <w:tc>
          <w:tcPr>
            <w:tcW w:w="1182" w:type="dxa"/>
            <w:vAlign w:val="center"/>
          </w:tcPr>
          <w:p w14:paraId="2CA622E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C969CB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3907D2CE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服务申请成功（待协调）、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服务取消、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服务审核通过、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  <w:r>
              <w:rPr>
                <w:rFonts w:ascii="仿宋" w:hAnsi="仿宋" w:hint="eastAsia"/>
                <w:sz w:val="18"/>
                <w:szCs w:val="18"/>
              </w:rPr>
              <w:t>服务审核不通过、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  <w:r>
              <w:rPr>
                <w:rFonts w:ascii="仿宋" w:hAnsi="仿宋" w:hint="eastAsia"/>
                <w:sz w:val="18"/>
                <w:szCs w:val="18"/>
              </w:rPr>
              <w:t>服务安排成功、</w:t>
            </w:r>
            <w:r>
              <w:rPr>
                <w:rFonts w:ascii="仿宋" w:hAnsi="仿宋" w:hint="eastAsia"/>
                <w:sz w:val="18"/>
                <w:szCs w:val="18"/>
              </w:rPr>
              <w:t>6</w:t>
            </w:r>
            <w:r>
              <w:rPr>
                <w:rFonts w:ascii="仿宋" w:hAnsi="仿宋" w:hint="eastAsia"/>
                <w:sz w:val="18"/>
                <w:szCs w:val="18"/>
              </w:rPr>
              <w:t>服务成功后取消、</w:t>
            </w:r>
            <w:r>
              <w:rPr>
                <w:rFonts w:ascii="仿宋" w:hAnsi="仿宋" w:hint="eastAsia"/>
                <w:sz w:val="18"/>
                <w:szCs w:val="18"/>
              </w:rPr>
              <w:t>7</w:t>
            </w:r>
            <w:r>
              <w:rPr>
                <w:rFonts w:ascii="仿宋" w:hAnsi="仿宋" w:hint="eastAsia"/>
                <w:sz w:val="18"/>
                <w:szCs w:val="18"/>
              </w:rPr>
              <w:t>服务完成、</w:t>
            </w:r>
            <w:r>
              <w:rPr>
                <w:rFonts w:ascii="仿宋" w:hAnsi="仿宋" w:hint="eastAsia"/>
                <w:sz w:val="18"/>
                <w:szCs w:val="18"/>
              </w:rPr>
              <w:t>8</w:t>
            </w:r>
            <w:r>
              <w:rPr>
                <w:rFonts w:ascii="仿宋" w:hAnsi="仿宋" w:hint="eastAsia"/>
                <w:sz w:val="18"/>
                <w:szCs w:val="18"/>
              </w:rPr>
              <w:t>服务评价完成</w:t>
            </w:r>
          </w:p>
        </w:tc>
      </w:tr>
      <w:tr w:rsidR="006B5FE4" w14:paraId="4FA05C93" w14:textId="77777777">
        <w:trPr>
          <w:trHeight w:val="90"/>
        </w:trPr>
        <w:tc>
          <w:tcPr>
            <w:tcW w:w="1460" w:type="dxa"/>
            <w:vAlign w:val="center"/>
          </w:tcPr>
          <w:p w14:paraId="326F798E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evaluateScore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799710B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服务评价分值</w:t>
            </w:r>
          </w:p>
        </w:tc>
        <w:tc>
          <w:tcPr>
            <w:tcW w:w="1182" w:type="dxa"/>
            <w:vAlign w:val="center"/>
          </w:tcPr>
          <w:p w14:paraId="3369AF19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86F31E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3897" w:type="dxa"/>
            <w:vAlign w:val="center"/>
          </w:tcPr>
          <w:p w14:paraId="5CDAC40F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</w:t>
            </w:r>
            <w:r>
              <w:rPr>
                <w:rFonts w:ascii="仿宋" w:hAnsi="仿宋" w:hint="eastAsia"/>
                <w:sz w:val="18"/>
                <w:szCs w:val="18"/>
              </w:rPr>
              <w:t>非常满意、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  <w:r>
              <w:rPr>
                <w:rFonts w:ascii="仿宋" w:hAnsi="仿宋" w:hint="eastAsia"/>
                <w:sz w:val="18"/>
                <w:szCs w:val="18"/>
              </w:rPr>
              <w:t>满意、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  <w:r>
              <w:rPr>
                <w:rFonts w:ascii="仿宋" w:hAnsi="仿宋" w:hint="eastAsia"/>
                <w:sz w:val="18"/>
                <w:szCs w:val="18"/>
              </w:rPr>
              <w:t>不满意</w:t>
            </w:r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</w:tr>
      <w:tr w:rsidR="006B5FE4" w14:paraId="6544B3DA" w14:textId="77777777">
        <w:trPr>
          <w:trHeight w:val="90"/>
        </w:trPr>
        <w:tc>
          <w:tcPr>
            <w:tcW w:w="1460" w:type="dxa"/>
            <w:vAlign w:val="center"/>
          </w:tcPr>
          <w:p w14:paraId="560C472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evaluateContent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30133FAC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</w:p>
        </w:tc>
        <w:tc>
          <w:tcPr>
            <w:tcW w:w="1182" w:type="dxa"/>
            <w:vAlign w:val="center"/>
          </w:tcPr>
          <w:p w14:paraId="6D7E776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否</w:t>
            </w:r>
          </w:p>
        </w:tc>
        <w:tc>
          <w:tcPr>
            <w:tcW w:w="1253" w:type="dxa"/>
            <w:vAlign w:val="center"/>
          </w:tcPr>
          <w:p w14:paraId="27B7CD64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514F2B80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服务评价内容</w:t>
            </w:r>
            <w:r>
              <w:rPr>
                <w:rFonts w:ascii="仿宋" w:hAnsi="仿宋" w:hint="eastAsia"/>
                <w:sz w:val="18"/>
                <w:szCs w:val="18"/>
              </w:rPr>
              <w:t>,</w:t>
            </w:r>
            <w:r>
              <w:rPr>
                <w:rFonts w:ascii="仿宋" w:hAnsi="仿宋" w:hint="eastAsia"/>
                <w:sz w:val="18"/>
                <w:szCs w:val="18"/>
              </w:rPr>
              <w:t>若有，则传</w:t>
            </w:r>
          </w:p>
        </w:tc>
      </w:tr>
      <w:tr w:rsidR="006B5FE4" w14:paraId="663A699C" w14:textId="77777777">
        <w:trPr>
          <w:trHeight w:val="90"/>
        </w:trPr>
        <w:tc>
          <w:tcPr>
            <w:tcW w:w="1460" w:type="dxa"/>
            <w:vAlign w:val="center"/>
          </w:tcPr>
          <w:p w14:paraId="17B490AF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proofErr w:type="spellStart"/>
            <w:r>
              <w:rPr>
                <w:rFonts w:ascii="仿宋" w:hAnsi="仿宋" w:hint="eastAsia"/>
                <w:sz w:val="18"/>
                <w:szCs w:val="18"/>
              </w:rPr>
              <w:t>evaluateTime</w:t>
            </w:r>
            <w:proofErr w:type="spellEnd"/>
            <w:r>
              <w:rPr>
                <w:rFonts w:ascii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051F3EED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  <w:tc>
          <w:tcPr>
            <w:tcW w:w="1182" w:type="dxa"/>
            <w:vAlign w:val="center"/>
          </w:tcPr>
          <w:p w14:paraId="1ABDCA2A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</w:t>
            </w:r>
          </w:p>
        </w:tc>
        <w:tc>
          <w:tcPr>
            <w:tcW w:w="1253" w:type="dxa"/>
            <w:vAlign w:val="center"/>
          </w:tcPr>
          <w:p w14:paraId="7E016C58" w14:textId="77777777" w:rsidR="006B5FE4" w:rsidRDefault="00AA741F">
            <w:pPr>
              <w:pStyle w:val="a3"/>
              <w:spacing w:before="156"/>
              <w:ind w:firstLineChars="0" w:firstLine="0"/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3897" w:type="dxa"/>
            <w:vAlign w:val="center"/>
          </w:tcPr>
          <w:p w14:paraId="17A669ED" w14:textId="77777777" w:rsidR="006B5FE4" w:rsidRDefault="00AA741F">
            <w:pPr>
              <w:pStyle w:val="a3"/>
              <w:spacing w:before="156"/>
              <w:ind w:firstLineChars="0" w:firstLine="0"/>
              <w:jc w:val="both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服务评价时间</w:t>
            </w:r>
          </w:p>
        </w:tc>
      </w:tr>
    </w:tbl>
    <w:p w14:paraId="69F26E92" w14:textId="77777777" w:rsidR="006B5FE4" w:rsidRDefault="006B5FE4">
      <w:pPr>
        <w:spacing w:before="156"/>
        <w:rPr>
          <w:b/>
          <w:bCs/>
          <w:sz w:val="32"/>
          <w:szCs w:val="32"/>
        </w:rPr>
      </w:pPr>
    </w:p>
    <w:p w14:paraId="1488BC45" w14:textId="77777777" w:rsidR="006B5FE4" w:rsidRDefault="006B5FE4">
      <w:pPr>
        <w:spacing w:before="156"/>
        <w:rPr>
          <w:b/>
          <w:bCs/>
          <w:sz w:val="32"/>
          <w:szCs w:val="32"/>
        </w:rPr>
      </w:pPr>
    </w:p>
    <w:sectPr w:rsidR="006B5FE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swern" w:date="2020-07-08T16:33:00Z" w:initials="a">
    <w:p w14:paraId="42487B56" w14:textId="77777777" w:rsidR="006B5FE4" w:rsidRDefault="00AA741F">
      <w:pPr>
        <w:pStyle w:val="a4"/>
        <w:spacing w:before="156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487B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487B56" w16cid:durableId="232B1E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B99B" w14:textId="77777777" w:rsidR="00AA741F" w:rsidRDefault="00AA741F" w:rsidP="00361872">
      <w:pPr>
        <w:spacing w:before="120" w:line="240" w:lineRule="auto"/>
      </w:pPr>
      <w:r>
        <w:separator/>
      </w:r>
    </w:p>
  </w:endnote>
  <w:endnote w:type="continuationSeparator" w:id="0">
    <w:p w14:paraId="7DED5E67" w14:textId="77777777" w:rsidR="00AA741F" w:rsidRDefault="00AA741F" w:rsidP="00361872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5076" w14:textId="77777777" w:rsidR="00361872" w:rsidRDefault="00361872">
    <w:pPr>
      <w:pStyle w:val="a9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84A4" w14:textId="77777777" w:rsidR="00361872" w:rsidRDefault="00361872">
    <w:pPr>
      <w:pStyle w:val="a9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EEC1C" w14:textId="77777777" w:rsidR="00361872" w:rsidRDefault="00361872">
    <w:pPr>
      <w:pStyle w:val="a9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3CBC" w14:textId="77777777" w:rsidR="00AA741F" w:rsidRDefault="00AA741F" w:rsidP="00361872">
      <w:pPr>
        <w:spacing w:before="120" w:line="240" w:lineRule="auto"/>
      </w:pPr>
      <w:r>
        <w:separator/>
      </w:r>
    </w:p>
  </w:footnote>
  <w:footnote w:type="continuationSeparator" w:id="0">
    <w:p w14:paraId="765ED071" w14:textId="77777777" w:rsidR="00AA741F" w:rsidRDefault="00AA741F" w:rsidP="00361872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7986" w14:textId="77777777" w:rsidR="00361872" w:rsidRDefault="00361872">
    <w:pPr>
      <w:pStyle w:val="a7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7D293" w14:textId="77777777" w:rsidR="00361872" w:rsidRDefault="00361872">
    <w:pPr>
      <w:pStyle w:val="a7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F36A4" w14:textId="77777777" w:rsidR="00361872" w:rsidRDefault="00361872">
    <w:pPr>
      <w:pStyle w:val="a7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619CF9"/>
    <w:multiLevelType w:val="singleLevel"/>
    <w:tmpl w:val="FA619CF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4F92CB"/>
    <w:multiLevelType w:val="singleLevel"/>
    <w:tmpl w:val="594F92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swern">
    <w15:presenceInfo w15:providerId="None" w15:userId="answ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8B55E9"/>
    <w:rsid w:val="0004543C"/>
    <w:rsid w:val="00361872"/>
    <w:rsid w:val="00533775"/>
    <w:rsid w:val="006B5FE4"/>
    <w:rsid w:val="00AA741F"/>
    <w:rsid w:val="041C2640"/>
    <w:rsid w:val="07054389"/>
    <w:rsid w:val="073F7B93"/>
    <w:rsid w:val="08D11D96"/>
    <w:rsid w:val="0A8B55E9"/>
    <w:rsid w:val="0C08743A"/>
    <w:rsid w:val="0F360370"/>
    <w:rsid w:val="13576578"/>
    <w:rsid w:val="145C4499"/>
    <w:rsid w:val="15871DA5"/>
    <w:rsid w:val="18980CF9"/>
    <w:rsid w:val="1A1A0C73"/>
    <w:rsid w:val="1A9C2324"/>
    <w:rsid w:val="1BA1210E"/>
    <w:rsid w:val="1F520977"/>
    <w:rsid w:val="267B51D0"/>
    <w:rsid w:val="2D704A0E"/>
    <w:rsid w:val="30720FB8"/>
    <w:rsid w:val="30A815CA"/>
    <w:rsid w:val="35FE11A9"/>
    <w:rsid w:val="42902EBA"/>
    <w:rsid w:val="47550F5E"/>
    <w:rsid w:val="484D3EA3"/>
    <w:rsid w:val="493A333C"/>
    <w:rsid w:val="4A8B51D3"/>
    <w:rsid w:val="4CA16FDE"/>
    <w:rsid w:val="535C6057"/>
    <w:rsid w:val="555A0AF5"/>
    <w:rsid w:val="56BC57DD"/>
    <w:rsid w:val="5DF13293"/>
    <w:rsid w:val="5FDF2ED4"/>
    <w:rsid w:val="648553E8"/>
    <w:rsid w:val="64DB311A"/>
    <w:rsid w:val="6A165DC2"/>
    <w:rsid w:val="6C7519C8"/>
    <w:rsid w:val="6E045E49"/>
    <w:rsid w:val="6F951883"/>
    <w:rsid w:val="784826BF"/>
    <w:rsid w:val="79D05484"/>
    <w:rsid w:val="7A27445A"/>
    <w:rsid w:val="7B5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09CDA"/>
  <w15:docId w15:val="{1C655E93-981B-4530-930B-BC8B9CE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beforeLines="50" w:before="50" w:line="360" w:lineRule="auto"/>
    </w:pPr>
    <w:rPr>
      <w:rFonts w:ascii="仿宋_GB2312" w:eastAsia="仿宋" w:hAnsi="仿宋_GB2312" w:cs="仿宋"/>
      <w:sz w:val="28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0"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szCs w:val="21"/>
    </w:rPr>
  </w:style>
  <w:style w:type="paragraph" w:styleId="a4">
    <w:name w:val="annotation text"/>
    <w:basedOn w:val="a"/>
    <w:uiPriority w:val="99"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header"/>
    <w:basedOn w:val="a"/>
    <w:link w:val="a8"/>
    <w:rsid w:val="0036187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61872"/>
    <w:rPr>
      <w:rFonts w:ascii="仿宋_GB2312" w:eastAsia="仿宋" w:hAnsi="仿宋_GB2312" w:cs="仿宋"/>
      <w:sz w:val="18"/>
      <w:szCs w:val="18"/>
    </w:rPr>
  </w:style>
  <w:style w:type="paragraph" w:styleId="a9">
    <w:name w:val="footer"/>
    <w:basedOn w:val="a"/>
    <w:link w:val="aa"/>
    <w:rsid w:val="0036187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61872"/>
    <w:rPr>
      <w:rFonts w:ascii="仿宋_GB2312" w:eastAsia="仿宋" w:hAnsi="仿宋_GB2312" w:cs="仿宋"/>
      <w:sz w:val="18"/>
      <w:szCs w:val="18"/>
    </w:rPr>
  </w:style>
  <w:style w:type="paragraph" w:styleId="ab">
    <w:name w:val="Balloon Text"/>
    <w:basedOn w:val="a"/>
    <w:link w:val="ac"/>
    <w:rsid w:val="00361872"/>
    <w:pPr>
      <w:spacing w:before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361872"/>
    <w:rPr>
      <w:rFonts w:ascii="仿宋_GB2312" w:eastAsia="仿宋" w:hAnsi="仿宋_GB2312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6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oter" Target="footer1.xm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image" Target="media/image5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header" Target="head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</dc:creator>
  <cp:lastModifiedBy>马 媛方</cp:lastModifiedBy>
  <cp:revision>3</cp:revision>
  <dcterms:created xsi:type="dcterms:W3CDTF">2020-07-07T08:37:00Z</dcterms:created>
  <dcterms:modified xsi:type="dcterms:W3CDTF">2020-10-09T09:38:00Z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