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反显数据</w:t>
            </w:r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66A5153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7BEB617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A5C817F" w14:textId="77777777" w:rsidR="00955C9C" w:rsidRPr="002200A6" w:rsidRDefault="00955C9C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723F1F01" w14:textId="77777777" w:rsidR="00C7276D" w:rsidRDefault="009B71F0" w:rsidP="00C7276D">
          <w:pPr>
            <w:pStyle w:val="10"/>
            <w:tabs>
              <w:tab w:val="clear" w:pos="4155"/>
              <w:tab w:val="left" w:pos="81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9913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_Toc34399913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7A95691D" w14:textId="77777777" w:rsidR="00C7276D" w:rsidRDefault="00E71CAF">
          <w:pPr>
            <w:pStyle w:val="20"/>
            <w:rPr>
              <w:noProof/>
            </w:rPr>
          </w:pPr>
          <w:hyperlink w:anchor="_Toc34399914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_Toc34399914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50EE7233" w14:textId="77777777" w:rsidR="00C7276D" w:rsidRDefault="00E71CAF">
          <w:pPr>
            <w:pStyle w:val="20"/>
            <w:rPr>
              <w:noProof/>
            </w:rPr>
          </w:pPr>
          <w:hyperlink w:anchor="_Toc34399915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_Toc34399915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669FE152" w14:textId="77777777" w:rsidR="00C7276D" w:rsidRDefault="00E71CAF">
          <w:pPr>
            <w:pStyle w:val="20"/>
            <w:rPr>
              <w:noProof/>
            </w:rPr>
          </w:pPr>
          <w:hyperlink w:anchor="_Toc34399916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_Toc34399916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1E93FBFB" w14:textId="77777777" w:rsidR="00C7276D" w:rsidRDefault="00E71CAF" w:rsidP="00C7276D">
          <w:pPr>
            <w:pStyle w:val="10"/>
            <w:tabs>
              <w:tab w:val="clear" w:pos="4155"/>
              <w:tab w:val="left" w:pos="8150"/>
            </w:tabs>
            <w:rPr>
              <w:noProof/>
            </w:rPr>
          </w:pPr>
          <w:hyperlink w:anchor="_Toc34399917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_Toc34399917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E3682F5" w14:textId="77777777" w:rsidR="00C7276D" w:rsidRDefault="00E71CAF">
          <w:pPr>
            <w:pStyle w:val="20"/>
            <w:rPr>
              <w:noProof/>
            </w:rPr>
          </w:pPr>
          <w:hyperlink w:anchor="_Toc34399918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_Toc34399918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7C4AC25F" w14:textId="77777777" w:rsidR="00C7276D" w:rsidRDefault="00E71CAF">
          <w:pPr>
            <w:pStyle w:val="20"/>
            <w:rPr>
              <w:noProof/>
            </w:rPr>
          </w:pPr>
          <w:hyperlink w:anchor="_Toc34399919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_Toc34399919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5B0FC0C1" w14:textId="77777777" w:rsidR="00C7276D" w:rsidRDefault="00E71CAF">
          <w:pPr>
            <w:pStyle w:val="20"/>
            <w:rPr>
              <w:noProof/>
            </w:rPr>
          </w:pPr>
          <w:hyperlink w:anchor="_Toc34399920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_Toc34399920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06628AE7" w14:textId="77777777" w:rsidR="00C7276D" w:rsidRDefault="00E71CAF">
          <w:pPr>
            <w:pStyle w:val="20"/>
            <w:rPr>
              <w:noProof/>
            </w:rPr>
          </w:pPr>
          <w:hyperlink w:anchor="_Toc34399921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_Toc34399921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0D776AC8" w14:textId="77777777" w:rsidR="00C7276D" w:rsidRDefault="00E71CAF">
          <w:pPr>
            <w:pStyle w:val="20"/>
            <w:rPr>
              <w:noProof/>
            </w:rPr>
          </w:pPr>
          <w:hyperlink w:anchor="_Toc34399922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_Toc34399922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5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39482A3D" w14:textId="77777777" w:rsidR="00C7276D" w:rsidRDefault="00E71CAF">
          <w:pPr>
            <w:pStyle w:val="20"/>
            <w:rPr>
              <w:noProof/>
            </w:rPr>
          </w:pPr>
          <w:hyperlink w:anchor="_Toc34399923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_Toc34399923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5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08926C0" w14:textId="77777777" w:rsidR="00C7276D" w:rsidRDefault="00E71CAF">
          <w:pPr>
            <w:pStyle w:val="20"/>
            <w:rPr>
              <w:noProof/>
            </w:rPr>
          </w:pPr>
          <w:hyperlink w:anchor="_Toc34399924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_Toc34399924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48A05D41" w14:textId="77777777" w:rsidR="00C7276D" w:rsidRDefault="00E71CAF">
          <w:pPr>
            <w:pStyle w:val="20"/>
            <w:rPr>
              <w:noProof/>
            </w:rPr>
          </w:pPr>
          <w:hyperlink w:anchor="_Toc34399925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_Toc34399925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4B2667B8" w14:textId="77777777" w:rsidR="00C7276D" w:rsidRDefault="00E71CAF">
          <w:pPr>
            <w:pStyle w:val="20"/>
            <w:rPr>
              <w:noProof/>
            </w:rPr>
          </w:pPr>
          <w:hyperlink w:anchor="_Toc34399926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_Toc34399926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1B65E745" w14:textId="77777777" w:rsidR="00C7276D" w:rsidRDefault="00E71CAF">
          <w:pPr>
            <w:pStyle w:val="20"/>
            <w:rPr>
              <w:noProof/>
            </w:rPr>
          </w:pPr>
          <w:hyperlink w:anchor="_Toc34399927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_Toc34399927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7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F660B59" w14:textId="77777777" w:rsidR="00C7276D" w:rsidRDefault="00E71CAF">
          <w:pPr>
            <w:pStyle w:val="20"/>
            <w:rPr>
              <w:noProof/>
            </w:rPr>
          </w:pPr>
          <w:hyperlink w:anchor="_Toc34399928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_Toc34399928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7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0" w:name="_Toc8120507"/>
      <w:bookmarkStart w:id="1" w:name="_Toc34399913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0"/>
      <w:bookmarkEnd w:id="1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B端</w:t>
      </w:r>
      <w:r w:rsidR="000E5AA9">
        <w:rPr>
          <w:rFonts w:ascii="宋体" w:eastAsia="宋体" w:hAnsi="宋体"/>
          <w:szCs w:val="21"/>
        </w:rPr>
        <w:t>项目平台对接服务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" w:name="_Toc8120508"/>
      <w:bookmarkStart w:id="3" w:name="_Toc34399914"/>
      <w:r>
        <w:rPr>
          <w:rFonts w:ascii="宋体" w:eastAsia="宋体" w:hAnsi="宋体"/>
          <w:b/>
          <w:szCs w:val="21"/>
        </w:rPr>
        <w:t>产品介绍</w:t>
      </w:r>
      <w:bookmarkEnd w:id="2"/>
      <w:bookmarkEnd w:id="3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、质子重离子绿通服务</w:t>
      </w:r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" w:name="_Toc8120509"/>
      <w:bookmarkStart w:id="5" w:name="_Toc34399915"/>
      <w:r>
        <w:rPr>
          <w:rFonts w:ascii="宋体" w:eastAsia="宋体" w:hAnsi="宋体"/>
          <w:b/>
          <w:szCs w:val="21"/>
        </w:rPr>
        <w:t>主业务流程</w:t>
      </w:r>
      <w:bookmarkEnd w:id="4"/>
      <w:bookmarkEnd w:id="5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端客户将会员信息备案至远盟时，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鉴权通过</w:t>
      </w:r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6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端客户将会员信息备案至远盟时，如备案信息没有三要素（姓名、身份证号、手机号）时，用户通过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鉴权通过后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7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34399916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8"/>
    </w:p>
    <w:p w14:paraId="48C2E2A1" w14:textId="44054BD1" w:rsidR="005A18FB" w:rsidRPr="005A18FB" w:rsidRDefault="005A18FB" w:rsidP="00095E07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9" w:name="_Toc34399917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9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0" w:name="_Toc34399918"/>
      <w:r>
        <w:rPr>
          <w:rFonts w:ascii="宋体" w:eastAsia="宋体" w:hAnsi="宋体" w:hint="eastAsia"/>
          <w:b/>
          <w:szCs w:val="21"/>
        </w:rPr>
        <w:t>智能问诊</w:t>
      </w:r>
      <w:bookmarkEnd w:id="10"/>
    </w:p>
    <w:p w14:paraId="15AA991E" w14:textId="665DCAFE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6:00Z">
        <w:r w:rsidDel="004A3984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2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34399919"/>
      <w:r w:rsidRPr="003E43B0">
        <w:rPr>
          <w:rFonts w:ascii="宋体" w:eastAsia="宋体" w:hAnsi="宋体"/>
          <w:b/>
          <w:szCs w:val="21"/>
        </w:rPr>
        <w:t>智能问药</w:t>
      </w:r>
      <w:bookmarkEnd w:id="15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6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7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8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9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</w:t>
      </w:r>
      <w:r w:rsidR="00BE50E0">
        <w:rPr>
          <w:rFonts w:hint="eastAsia"/>
        </w:rPr>
        <w:lastRenderedPageBreak/>
        <w:t>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34399920"/>
      <w:r w:rsidRPr="00E77E4C">
        <w:rPr>
          <w:rFonts w:ascii="宋体" w:eastAsia="宋体" w:hAnsi="宋体"/>
          <w:b/>
          <w:szCs w:val="21"/>
        </w:rPr>
        <w:t>智能导诊</w:t>
      </w:r>
      <w:bookmarkEnd w:id="20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1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</w:t>
      </w:r>
      <w:r w:rsidR="00EC01E7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1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34399921"/>
      <w:r>
        <w:rPr>
          <w:rFonts w:ascii="宋体" w:eastAsia="宋体" w:hAnsi="宋体"/>
          <w:b/>
          <w:szCs w:val="21"/>
        </w:rPr>
        <w:t>电话医生</w:t>
      </w:r>
      <w:bookmarkEnd w:id="2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端平台发起服务后，远盟进行鉴权，鉴权通过后进入服务页面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6" w:author="Windows 用户" w:date="2020-04-27T10:14:00Z">
        <w:r w:rsidR="00684B64"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lastRenderedPageBreak/>
        <w:t>服务。</w:t>
      </w:r>
      <w:del w:id="2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8" w:author="Windows 用户" w:date="2020-04-27T10:22:00Z">
        <w:r w:rsidR="00684B64"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34399922"/>
      <w:r>
        <w:rPr>
          <w:rFonts w:ascii="宋体" w:eastAsia="宋体" w:hAnsi="宋体"/>
          <w:b/>
          <w:szCs w:val="21"/>
        </w:rPr>
        <w:t>在线咨询</w:t>
      </w:r>
      <w:bookmarkEnd w:id="30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34399923"/>
      <w:r>
        <w:rPr>
          <w:rFonts w:ascii="宋体" w:eastAsia="宋体" w:hAnsi="宋体"/>
          <w:b/>
          <w:szCs w:val="21"/>
        </w:rPr>
        <w:t>自助挂号</w:t>
      </w:r>
      <w:bookmarkEnd w:id="3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6" w:author="Windows 用户" w:date="2020-04-27T10:15:00Z">
        <w:r w:rsidR="002E7672"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8" w:author="Windows 用户" w:date="2020-04-27T10:22:00Z">
        <w:r w:rsidR="002E7672"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</w:t>
      </w:r>
      <w:r w:rsidR="00357DFF">
        <w:rPr>
          <w:rFonts w:hint="eastAsia"/>
        </w:rPr>
        <w:lastRenderedPageBreak/>
        <w:t>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34399924"/>
      <w:r>
        <w:rPr>
          <w:rFonts w:ascii="宋体" w:eastAsia="宋体" w:hAnsi="宋体"/>
          <w:b/>
          <w:szCs w:val="21"/>
        </w:rPr>
        <w:t>对症预约</w:t>
      </w:r>
      <w:bookmarkEnd w:id="4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</w:t>
      </w:r>
      <w:r w:rsidR="00F44A1D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34399925"/>
      <w:r>
        <w:rPr>
          <w:rFonts w:ascii="宋体" w:eastAsia="宋体" w:hAnsi="宋体"/>
          <w:b/>
          <w:szCs w:val="21"/>
        </w:rPr>
        <w:t>视频医生</w:t>
      </w:r>
      <w:bookmarkEnd w:id="4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</w:t>
      </w:r>
      <w:r>
        <w:rPr>
          <w:rFonts w:hint="eastAsia"/>
        </w:rPr>
        <w:lastRenderedPageBreak/>
        <w:t>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34399926"/>
      <w:r>
        <w:rPr>
          <w:rFonts w:ascii="宋体" w:eastAsia="宋体" w:hAnsi="宋体"/>
          <w:b/>
          <w:szCs w:val="21"/>
        </w:rPr>
        <w:t>重大疾病绿色通道服务</w:t>
      </w:r>
      <w:bookmarkEnd w:id="5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</w:t>
      </w:r>
      <w:r>
        <w:rPr>
          <w:rFonts w:hint="eastAsia"/>
        </w:rPr>
        <w:lastRenderedPageBreak/>
        <w:t>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34399927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6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8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0" w:name="_Toc34399928"/>
      <w:r w:rsidRPr="0071723D">
        <w:rPr>
          <w:rFonts w:ascii="宋体" w:eastAsia="宋体" w:hAnsi="宋体"/>
          <w:b/>
          <w:szCs w:val="21"/>
        </w:rPr>
        <w:t>质子重离子绿通服务</w:t>
      </w:r>
      <w:bookmarkEnd w:id="60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1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</w:t>
      </w:r>
      <w:r>
        <w:rPr>
          <w:rFonts w:hint="eastAsia"/>
        </w:rPr>
        <w:lastRenderedPageBreak/>
        <w:t>服务。</w:t>
      </w:r>
      <w:del w:id="6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3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6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BF65E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人伤紧急救援</w:t>
      </w:r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勾选用户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</w:t>
      </w:r>
      <w:bookmarkStart w:id="65" w:name="_GoBack"/>
      <w:bookmarkEnd w:id="65"/>
      <w:r>
        <w:rPr>
          <w:rFonts w:hint="eastAsia"/>
        </w:rPr>
        <w:t>示将为用户创建账户，勾选用户注册完协议后，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2BD96B4" w14:textId="77777777" w:rsidR="00BF65E8" w:rsidRPr="00BF65E8" w:rsidRDefault="00BF65E8" w:rsidP="00BF65E8">
      <w:pPr>
        <w:pStyle w:val="a9"/>
        <w:spacing w:line="360" w:lineRule="auto"/>
        <w:ind w:left="420" w:firstLineChars="0" w:firstLine="0"/>
        <w:outlineLvl w:val="1"/>
        <w:rPr>
          <w:rFonts w:ascii="宋体" w:eastAsia="宋体" w:hAnsi="宋体"/>
          <w:b/>
          <w:szCs w:val="21"/>
        </w:rPr>
      </w:pPr>
    </w:p>
    <w:sectPr w:rsidR="00BF65E8" w:rsidRPr="00BF65E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3B7B" w14:textId="77777777" w:rsidR="00E71CAF" w:rsidRDefault="00E71CAF" w:rsidP="00BA5787">
      <w:r>
        <w:separator/>
      </w:r>
    </w:p>
  </w:endnote>
  <w:endnote w:type="continuationSeparator" w:id="0">
    <w:p w14:paraId="3B3DD363" w14:textId="77777777" w:rsidR="00E71CAF" w:rsidRDefault="00E71CAF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8B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8B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C003F" w14:textId="77777777" w:rsidR="00E71CAF" w:rsidRDefault="00E71CAF" w:rsidP="00BA5787">
      <w:r>
        <w:separator/>
      </w:r>
    </w:p>
  </w:footnote>
  <w:footnote w:type="continuationSeparator" w:id="0">
    <w:p w14:paraId="1AFCBFBC" w14:textId="77777777" w:rsidR="00E71CAF" w:rsidRDefault="00E71CAF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6C7A"/>
    <w:rsid w:val="005571A9"/>
    <w:rsid w:val="0056073A"/>
    <w:rsid w:val="00561C61"/>
    <w:rsid w:val="00561E61"/>
    <w:rsid w:val="00561FA9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575C"/>
    <w:rsid w:val="00636043"/>
    <w:rsid w:val="0063637D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2E0F"/>
    <w:rsid w:val="006F3122"/>
    <w:rsid w:val="006F353E"/>
    <w:rsid w:val="006F3552"/>
    <w:rsid w:val="006F4AED"/>
    <w:rsid w:val="006F4CD5"/>
    <w:rsid w:val="006F5824"/>
    <w:rsid w:val="007010A8"/>
    <w:rsid w:val="00701FDD"/>
    <w:rsid w:val="00703083"/>
    <w:rsid w:val="007034D9"/>
    <w:rsid w:val="007055C8"/>
    <w:rsid w:val="00710BC0"/>
    <w:rsid w:val="0071232D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3313"/>
    <w:rsid w:val="00753FE8"/>
    <w:rsid w:val="007552A3"/>
    <w:rsid w:val="00757157"/>
    <w:rsid w:val="0075731D"/>
    <w:rsid w:val="00761B8D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2A78"/>
    <w:rsid w:val="007C2DBD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A50"/>
    <w:rsid w:val="00D11525"/>
    <w:rsid w:val="00D1316F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A43"/>
    <w:rsid w:val="00FE5CB1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3710-4CDD-4429-9845-47D95ECF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13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607</cp:revision>
  <dcterms:created xsi:type="dcterms:W3CDTF">2019-05-13T12:03:00Z</dcterms:created>
  <dcterms:modified xsi:type="dcterms:W3CDTF">2020-06-03T10:11:00Z</dcterms:modified>
</cp:coreProperties>
</file>