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6A653" w14:textId="77777777" w:rsidR="00967F03" w:rsidRPr="002200A6" w:rsidRDefault="00967F03" w:rsidP="00556C7A">
      <w:pPr>
        <w:spacing w:line="360" w:lineRule="auto"/>
        <w:rPr>
          <w:rFonts w:ascii="宋体" w:eastAsia="宋体" w:hAnsi="宋体"/>
          <w:szCs w:val="21"/>
        </w:rPr>
      </w:pPr>
    </w:p>
    <w:p w14:paraId="60FB8561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C38CE4E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A4F47AD" w14:textId="3757C577" w:rsidR="00BA5787" w:rsidRPr="002200A6" w:rsidRDefault="00CD26CB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珊瑚健康管家</w:t>
      </w:r>
      <w:r>
        <w:rPr>
          <w:rFonts w:ascii="宋体" w:eastAsia="宋体" w:hAnsi="宋体" w:hint="eastAsia"/>
          <w:b/>
          <w:sz w:val="40"/>
          <w:szCs w:val="21"/>
        </w:rPr>
        <w:t>A</w:t>
      </w:r>
      <w:r>
        <w:rPr>
          <w:rFonts w:ascii="宋体" w:eastAsia="宋体" w:hAnsi="宋体"/>
          <w:b/>
          <w:sz w:val="40"/>
          <w:szCs w:val="21"/>
        </w:rPr>
        <w:t>PI</w:t>
      </w:r>
    </w:p>
    <w:p w14:paraId="6E7D7A4E" w14:textId="3817F5B5" w:rsidR="00BA5787" w:rsidRDefault="00F51712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设计说明</w:t>
      </w:r>
    </w:p>
    <w:p w14:paraId="5ECA06F5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0779D254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5E302A89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361ADC5" w14:textId="77777777" w:rsidR="00BA5787" w:rsidRPr="00E47CAF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5540CF3" w14:textId="1FA60494" w:rsidR="00BA5787" w:rsidRPr="002200A6" w:rsidRDefault="00556C7A" w:rsidP="00556C7A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产品运营中心</w:t>
      </w:r>
      <w:r w:rsidR="00F51712">
        <w:rPr>
          <w:rFonts w:ascii="宋体" w:eastAsia="宋体" w:hAnsi="宋体"/>
          <w:b/>
          <w:szCs w:val="21"/>
        </w:rPr>
        <w:t>智能产品部</w:t>
      </w:r>
    </w:p>
    <w:p w14:paraId="24818A77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68899139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00951BD1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18A9B5F3" w14:textId="77777777" w:rsidR="00BA5787" w:rsidRPr="002200A6" w:rsidRDefault="00BA5787" w:rsidP="00556C7A">
      <w:pPr>
        <w:spacing w:line="360" w:lineRule="auto"/>
        <w:rPr>
          <w:rFonts w:ascii="宋体" w:eastAsia="宋体" w:hAnsi="宋体" w:cs="Arial"/>
          <w:b/>
          <w:bCs/>
          <w:szCs w:val="21"/>
        </w:rPr>
      </w:pPr>
      <w:r w:rsidRPr="002200A6">
        <w:rPr>
          <w:rFonts w:ascii="宋体" w:eastAsia="宋体" w:hAnsi="宋体" w:cs="Arial"/>
          <w:b/>
          <w:bCs/>
          <w:szCs w:val="21"/>
        </w:rPr>
        <w:t>变更说明</w:t>
      </w:r>
      <w:r w:rsidRPr="002200A6">
        <w:rPr>
          <w:rFonts w:ascii="宋体" w:eastAsia="宋体" w:hAnsi="宋体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BA5787" w:rsidRPr="002200A6" w14:paraId="33C2DE5B" w14:textId="77777777" w:rsidTr="003B569C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14:paraId="41B5E007" w14:textId="77777777" w:rsidR="00BA5787" w:rsidRPr="002200A6" w:rsidRDefault="00BA5787" w:rsidP="00556C7A">
            <w:pPr>
              <w:spacing w:line="360" w:lineRule="auto"/>
              <w:ind w:left="1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9604195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CC0F78C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14:paraId="11E5B0F8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修订描述</w:t>
            </w:r>
          </w:p>
        </w:tc>
      </w:tr>
      <w:tr w:rsidR="00BA5787" w:rsidRPr="002200A6" w14:paraId="7C621F36" w14:textId="77777777" w:rsidTr="003B569C">
        <w:trPr>
          <w:trHeight w:val="401"/>
        </w:trPr>
        <w:tc>
          <w:tcPr>
            <w:tcW w:w="1166" w:type="dxa"/>
            <w:vAlign w:val="center"/>
          </w:tcPr>
          <w:p w14:paraId="55D90EBE" w14:textId="4B95B4AD" w:rsidR="00BA5787" w:rsidRPr="002200A6" w:rsidRDefault="00526694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 w:rsidRPr="002200A6">
              <w:rPr>
                <w:rFonts w:ascii="宋体" w:eastAsia="宋体" w:hAnsi="宋体" w:cs="Arial"/>
                <w:szCs w:val="21"/>
              </w:rPr>
              <w:t>V1.0</w:t>
            </w:r>
          </w:p>
        </w:tc>
        <w:tc>
          <w:tcPr>
            <w:tcW w:w="1413" w:type="dxa"/>
            <w:vAlign w:val="center"/>
          </w:tcPr>
          <w:p w14:paraId="03176605" w14:textId="02397730" w:rsidR="00BA5787" w:rsidRPr="002200A6" w:rsidRDefault="005F53D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33B17CDF" w14:textId="28E9C0E4" w:rsidR="00BA5787" w:rsidRPr="002200A6" w:rsidRDefault="00CD26CB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2020.3.5</w:t>
            </w:r>
          </w:p>
        </w:tc>
        <w:tc>
          <w:tcPr>
            <w:tcW w:w="3966" w:type="dxa"/>
            <w:vAlign w:val="center"/>
          </w:tcPr>
          <w:p w14:paraId="3B10538D" w14:textId="018487C8" w:rsidR="00BA5787" w:rsidRPr="002200A6" w:rsidRDefault="00F51712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创建文档</w:t>
            </w:r>
          </w:p>
        </w:tc>
      </w:tr>
      <w:tr w:rsidR="00955C9C" w:rsidRPr="002200A6" w14:paraId="112871C5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C6EFAB0" w14:textId="7F706847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2.0</w:t>
            </w:r>
          </w:p>
        </w:tc>
        <w:tc>
          <w:tcPr>
            <w:tcW w:w="1413" w:type="dxa"/>
            <w:vAlign w:val="center"/>
          </w:tcPr>
          <w:p w14:paraId="289418D1" w14:textId="165D5811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5488CC76" w14:textId="7147B58C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020.3.19</w:t>
            </w:r>
          </w:p>
        </w:tc>
        <w:tc>
          <w:tcPr>
            <w:tcW w:w="3966" w:type="dxa"/>
            <w:vAlign w:val="center"/>
          </w:tcPr>
          <w:p w14:paraId="1F18B019" w14:textId="1D42B1AC" w:rsidR="00955C9C" w:rsidRPr="002200A6" w:rsidRDefault="00322AED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增加创建账户判断规则</w:t>
            </w:r>
            <w:r w:rsidR="00FE6209">
              <w:rPr>
                <w:rFonts w:ascii="宋体" w:eastAsia="宋体" w:hAnsi="宋体" w:cs="Arial" w:hint="eastAsia"/>
                <w:szCs w:val="21"/>
              </w:rPr>
              <w:t>，</w:t>
            </w:r>
            <w:r w:rsidR="00FE6209">
              <w:rPr>
                <w:rFonts w:ascii="宋体" w:eastAsia="宋体" w:hAnsi="宋体" w:cs="Arial"/>
                <w:szCs w:val="21"/>
              </w:rPr>
              <w:t>反显数据</w:t>
            </w:r>
          </w:p>
        </w:tc>
      </w:tr>
      <w:tr w:rsidR="00955C9C" w:rsidRPr="002200A6" w14:paraId="1D694567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7A15F5E" w14:textId="4159372F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3.0</w:t>
            </w:r>
          </w:p>
        </w:tc>
        <w:tc>
          <w:tcPr>
            <w:tcW w:w="1413" w:type="dxa"/>
            <w:vAlign w:val="center"/>
          </w:tcPr>
          <w:p w14:paraId="64D479F4" w14:textId="16A6EE14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4657798E" w14:textId="50ED6391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020.4.27</w:t>
            </w:r>
          </w:p>
        </w:tc>
        <w:tc>
          <w:tcPr>
            <w:tcW w:w="3966" w:type="dxa"/>
            <w:vAlign w:val="center"/>
          </w:tcPr>
          <w:p w14:paraId="24DF165A" w14:textId="7ED7E145" w:rsidR="00955C9C" w:rsidRPr="002200A6" w:rsidRDefault="00722808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bookmarkStart w:id="0" w:name="_GoBack"/>
            <w:bookmarkEnd w:id="0"/>
            <w:r>
              <w:rPr>
                <w:rFonts w:ascii="宋体" w:eastAsia="宋体" w:hAnsi="宋体" w:cs="Arial"/>
                <w:szCs w:val="21"/>
              </w:rPr>
              <w:t>客户无账号不允许服务规则</w:t>
            </w:r>
            <w:r w:rsidR="008602A6">
              <w:rPr>
                <w:rFonts w:ascii="宋体" w:eastAsia="宋体" w:hAnsi="宋体" w:cs="Arial"/>
                <w:szCs w:val="21"/>
              </w:rPr>
              <w:t>修订</w:t>
            </w:r>
          </w:p>
        </w:tc>
      </w:tr>
      <w:tr w:rsidR="00955C9C" w:rsidRPr="002200A6" w14:paraId="0F66C87B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6A983790" w14:textId="5522BE17" w:rsidR="00955C9C" w:rsidRPr="002200A6" w:rsidRDefault="00955C9C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6C988386" w14:textId="77777777" w:rsidR="00955C9C" w:rsidRPr="002200A6" w:rsidRDefault="00955C9C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31FAA151" w14:textId="77777777" w:rsidR="00955C9C" w:rsidRPr="002200A6" w:rsidRDefault="00955C9C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770B8128" w14:textId="77777777" w:rsidR="00955C9C" w:rsidRPr="002200A6" w:rsidRDefault="00955C9C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  <w:tr w:rsidR="00955C9C" w:rsidRPr="002200A6" w14:paraId="79E0C9C3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7525CE5A" w14:textId="77777777" w:rsidR="00955C9C" w:rsidRPr="002200A6" w:rsidRDefault="00955C9C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466A5153" w14:textId="77777777" w:rsidR="00955C9C" w:rsidRPr="002200A6" w:rsidRDefault="00955C9C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77BEB617" w14:textId="77777777" w:rsidR="00955C9C" w:rsidRPr="002200A6" w:rsidRDefault="00955C9C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6A5C817F" w14:textId="77777777" w:rsidR="00955C9C" w:rsidRPr="002200A6" w:rsidRDefault="00955C9C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</w:p>
        </w:tc>
      </w:tr>
    </w:tbl>
    <w:p w14:paraId="5A6AA191" w14:textId="1FF1D8DF" w:rsidR="00556C7A" w:rsidRDefault="00556C7A" w:rsidP="00556C7A">
      <w:pPr>
        <w:spacing w:line="360" w:lineRule="auto"/>
        <w:rPr>
          <w:rFonts w:ascii="宋体" w:eastAsia="宋体" w:hAnsi="宋体"/>
          <w:szCs w:val="21"/>
        </w:rPr>
      </w:pPr>
    </w:p>
    <w:p w14:paraId="28604A2C" w14:textId="7DA4E146" w:rsidR="003B0AA4" w:rsidRDefault="00556C7A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4506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13B60" w14:textId="12C83D35" w:rsidR="009B71F0" w:rsidRDefault="009B71F0" w:rsidP="0034767A">
          <w:pPr>
            <w:pStyle w:val="TOC"/>
            <w:jc w:val="both"/>
          </w:pPr>
          <w:r>
            <w:rPr>
              <w:lang w:val="zh-CN"/>
            </w:rPr>
            <w:t>目录</w:t>
          </w:r>
        </w:p>
        <w:p w14:paraId="723F1F01" w14:textId="77777777" w:rsidR="00C7276D" w:rsidRDefault="009B71F0" w:rsidP="00C7276D">
          <w:pPr>
            <w:pStyle w:val="10"/>
            <w:tabs>
              <w:tab w:val="clear" w:pos="4155"/>
              <w:tab w:val="left" w:pos="81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99913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1.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项目背景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_Toc34399913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3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7A95691D" w14:textId="77777777" w:rsidR="00C7276D" w:rsidRDefault="00BF6630">
          <w:pPr>
            <w:pStyle w:val="20"/>
            <w:rPr>
              <w:noProof/>
            </w:rPr>
          </w:pPr>
          <w:hyperlink w:anchor="_Toc34399914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1.1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产品介绍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_Toc34399914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3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50EE7233" w14:textId="77777777" w:rsidR="00C7276D" w:rsidRDefault="00BF6630">
          <w:pPr>
            <w:pStyle w:val="20"/>
            <w:rPr>
              <w:noProof/>
            </w:rPr>
          </w:pPr>
          <w:hyperlink w:anchor="_Toc34399915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1.2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主业务流程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_Toc34399915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3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669FE152" w14:textId="77777777" w:rsidR="00C7276D" w:rsidRDefault="00BF6630">
          <w:pPr>
            <w:pStyle w:val="20"/>
            <w:rPr>
              <w:noProof/>
            </w:rPr>
          </w:pPr>
          <w:hyperlink w:anchor="_Toc34399916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1.3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UI</w:t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地址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_Toc34399916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3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1E93FBFB" w14:textId="77777777" w:rsidR="00C7276D" w:rsidRDefault="00BF6630" w:rsidP="00C7276D">
          <w:pPr>
            <w:pStyle w:val="10"/>
            <w:tabs>
              <w:tab w:val="clear" w:pos="4155"/>
              <w:tab w:val="left" w:pos="8150"/>
            </w:tabs>
            <w:rPr>
              <w:noProof/>
            </w:rPr>
          </w:pPr>
          <w:hyperlink w:anchor="_Toc34399917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超级</w:t>
            </w:r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API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_Toc34399917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3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2E3682F5" w14:textId="77777777" w:rsidR="00C7276D" w:rsidRDefault="00BF6630">
          <w:pPr>
            <w:pStyle w:val="20"/>
            <w:rPr>
              <w:noProof/>
            </w:rPr>
          </w:pPr>
          <w:hyperlink w:anchor="_Toc34399918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2.1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智能问诊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_Toc34399918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3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7C4AC25F" w14:textId="77777777" w:rsidR="00C7276D" w:rsidRDefault="00BF6630">
          <w:pPr>
            <w:pStyle w:val="20"/>
            <w:rPr>
              <w:noProof/>
            </w:rPr>
          </w:pPr>
          <w:hyperlink w:anchor="_Toc34399919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2.2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智能问药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_Toc34399919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4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5B0FC0C1" w14:textId="77777777" w:rsidR="00C7276D" w:rsidRDefault="00BF6630">
          <w:pPr>
            <w:pStyle w:val="20"/>
            <w:rPr>
              <w:noProof/>
            </w:rPr>
          </w:pPr>
          <w:hyperlink w:anchor="_Toc34399920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2.3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智能导诊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_Toc34399920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4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06628AE7" w14:textId="77777777" w:rsidR="00C7276D" w:rsidRDefault="00BF6630">
          <w:pPr>
            <w:pStyle w:val="20"/>
            <w:rPr>
              <w:noProof/>
            </w:rPr>
          </w:pPr>
          <w:hyperlink w:anchor="_Toc34399921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2.4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电话医生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_Toc34399921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4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0D776AC8" w14:textId="77777777" w:rsidR="00C7276D" w:rsidRDefault="00BF6630">
          <w:pPr>
            <w:pStyle w:val="20"/>
            <w:rPr>
              <w:noProof/>
            </w:rPr>
          </w:pPr>
          <w:hyperlink w:anchor="_Toc34399922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2.5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在线咨询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_Toc34399922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5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39482A3D" w14:textId="77777777" w:rsidR="00C7276D" w:rsidRDefault="00BF6630">
          <w:pPr>
            <w:pStyle w:val="20"/>
            <w:rPr>
              <w:noProof/>
            </w:rPr>
          </w:pPr>
          <w:hyperlink w:anchor="_Toc34399923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2.6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自助挂号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_Toc34399923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5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208926C0" w14:textId="77777777" w:rsidR="00C7276D" w:rsidRDefault="00BF6630">
          <w:pPr>
            <w:pStyle w:val="20"/>
            <w:rPr>
              <w:noProof/>
            </w:rPr>
          </w:pPr>
          <w:hyperlink w:anchor="_Toc34399924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2.7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对症预约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_Toc34399924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6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48A05D41" w14:textId="77777777" w:rsidR="00C7276D" w:rsidRDefault="00BF6630">
          <w:pPr>
            <w:pStyle w:val="20"/>
            <w:rPr>
              <w:noProof/>
            </w:rPr>
          </w:pPr>
          <w:hyperlink w:anchor="_Toc34399925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2.8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视频医生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_Toc34399925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6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4B2667B8" w14:textId="77777777" w:rsidR="00C7276D" w:rsidRDefault="00BF6630">
          <w:pPr>
            <w:pStyle w:val="20"/>
            <w:rPr>
              <w:noProof/>
            </w:rPr>
          </w:pPr>
          <w:hyperlink w:anchor="_Toc34399926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2.9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重大疾病绿色通道服务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_Toc34399926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6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1B65E745" w14:textId="77777777" w:rsidR="00C7276D" w:rsidRDefault="00BF6630">
          <w:pPr>
            <w:pStyle w:val="20"/>
            <w:rPr>
              <w:noProof/>
            </w:rPr>
          </w:pPr>
          <w:hyperlink w:anchor="_Toc34399927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2.10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快捷医疗费用垫付服务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_Toc34399927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7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2F660B59" w14:textId="77777777" w:rsidR="00C7276D" w:rsidRDefault="00BF6630">
          <w:pPr>
            <w:pStyle w:val="20"/>
            <w:rPr>
              <w:noProof/>
            </w:rPr>
          </w:pPr>
          <w:hyperlink w:anchor="_Toc34399928" w:history="1">
            <w:r w:rsidR="00C7276D" w:rsidRPr="00E816CD">
              <w:rPr>
                <w:rStyle w:val="aa"/>
                <w:rFonts w:ascii="宋体" w:eastAsia="宋体" w:hAnsi="宋体"/>
                <w:b/>
                <w:noProof/>
              </w:rPr>
              <w:t>2.11</w:t>
            </w:r>
            <w:r w:rsidR="00C7276D">
              <w:rPr>
                <w:noProof/>
              </w:rPr>
              <w:tab/>
            </w:r>
            <w:r w:rsidR="00C7276D" w:rsidRPr="00E816CD">
              <w:rPr>
                <w:rStyle w:val="aa"/>
                <w:rFonts w:ascii="宋体" w:eastAsia="宋体" w:hAnsi="宋体" w:hint="eastAsia"/>
                <w:b/>
                <w:noProof/>
              </w:rPr>
              <w:t>质子重离子绿通服务</w:t>
            </w:r>
            <w:r w:rsidR="00C7276D">
              <w:rPr>
                <w:noProof/>
                <w:webHidden/>
              </w:rPr>
              <w:tab/>
            </w:r>
            <w:r w:rsidR="00C7276D">
              <w:rPr>
                <w:noProof/>
                <w:webHidden/>
              </w:rPr>
              <w:fldChar w:fldCharType="begin"/>
            </w:r>
            <w:r w:rsidR="00C7276D">
              <w:rPr>
                <w:noProof/>
                <w:webHidden/>
              </w:rPr>
              <w:instrText xml:space="preserve"> PAGEREF _Toc34399928 \h </w:instrText>
            </w:r>
            <w:r w:rsidR="00C7276D">
              <w:rPr>
                <w:noProof/>
                <w:webHidden/>
              </w:rPr>
            </w:r>
            <w:r w:rsidR="00C7276D">
              <w:rPr>
                <w:noProof/>
                <w:webHidden/>
              </w:rPr>
              <w:fldChar w:fldCharType="separate"/>
            </w:r>
            <w:r w:rsidR="00C7276D">
              <w:rPr>
                <w:noProof/>
                <w:webHidden/>
              </w:rPr>
              <w:t>7</w:t>
            </w:r>
            <w:r w:rsidR="00C7276D">
              <w:rPr>
                <w:noProof/>
                <w:webHidden/>
              </w:rPr>
              <w:fldChar w:fldCharType="end"/>
            </w:r>
          </w:hyperlink>
        </w:p>
        <w:p w14:paraId="6D0F9190" w14:textId="14AED904" w:rsidR="009B71F0" w:rsidRDefault="009B71F0" w:rsidP="0034767A">
          <w:r>
            <w:rPr>
              <w:b/>
              <w:bCs/>
              <w:lang w:val="zh-CN"/>
            </w:rPr>
            <w:fldChar w:fldCharType="end"/>
          </w:r>
        </w:p>
      </w:sdtContent>
    </w:sdt>
    <w:p w14:paraId="39ABF555" w14:textId="5BE09081" w:rsidR="00057D93" w:rsidRPr="002200A6" w:rsidRDefault="008D308B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4FC1D0CD" w14:textId="12E12829" w:rsidR="00E47CAF" w:rsidRPr="00DC744E" w:rsidRDefault="00C7099D" w:rsidP="00DC744E">
      <w:pPr>
        <w:pStyle w:val="a9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Cs w:val="21"/>
        </w:rPr>
      </w:pPr>
      <w:bookmarkStart w:id="1" w:name="_Toc8120507"/>
      <w:bookmarkStart w:id="2" w:name="_Toc34399913"/>
      <w:r>
        <w:rPr>
          <w:rFonts w:ascii="宋体" w:eastAsia="宋体" w:hAnsi="宋体"/>
          <w:b/>
          <w:szCs w:val="21"/>
        </w:rPr>
        <w:lastRenderedPageBreak/>
        <w:t>项目背景</w:t>
      </w:r>
      <w:bookmarkEnd w:id="1"/>
      <w:bookmarkEnd w:id="2"/>
    </w:p>
    <w:p w14:paraId="5304AA70" w14:textId="73C2DFF3" w:rsidR="00552240" w:rsidRDefault="00EF76DB" w:rsidP="00AF539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珊瑚健康管家公众号</w:t>
      </w:r>
      <w:r w:rsidR="000E5AA9">
        <w:rPr>
          <w:rFonts w:ascii="宋体" w:eastAsia="宋体" w:hAnsi="宋体"/>
          <w:szCs w:val="21"/>
        </w:rPr>
        <w:t>上的每个医疗服务需要设计超级</w:t>
      </w:r>
      <w:r w:rsidR="000E5AA9">
        <w:rPr>
          <w:rFonts w:ascii="宋体" w:eastAsia="宋体" w:hAnsi="宋体" w:hint="eastAsia"/>
          <w:szCs w:val="21"/>
        </w:rPr>
        <w:t>A</w:t>
      </w:r>
      <w:r w:rsidR="000E5AA9">
        <w:rPr>
          <w:rFonts w:ascii="宋体" w:eastAsia="宋体" w:hAnsi="宋体"/>
          <w:szCs w:val="21"/>
        </w:rPr>
        <w:t>PI</w:t>
      </w:r>
      <w:r w:rsidR="000E5AA9">
        <w:rPr>
          <w:rFonts w:ascii="宋体" w:eastAsia="宋体" w:hAnsi="宋体" w:hint="eastAsia"/>
          <w:szCs w:val="21"/>
        </w:rPr>
        <w:t>，</w:t>
      </w:r>
      <w:r w:rsidR="000E5AA9">
        <w:rPr>
          <w:rFonts w:ascii="宋体" w:eastAsia="宋体" w:hAnsi="宋体"/>
          <w:szCs w:val="21"/>
        </w:rPr>
        <w:t>方便</w:t>
      </w:r>
      <w:r w:rsidR="00BA03A1">
        <w:rPr>
          <w:rFonts w:ascii="宋体" w:eastAsia="宋体" w:hAnsi="宋体"/>
          <w:szCs w:val="21"/>
        </w:rPr>
        <w:t>B端</w:t>
      </w:r>
      <w:r w:rsidR="000E5AA9">
        <w:rPr>
          <w:rFonts w:ascii="宋体" w:eastAsia="宋体" w:hAnsi="宋体"/>
          <w:szCs w:val="21"/>
        </w:rPr>
        <w:t>项目平台对接服务</w:t>
      </w:r>
      <w:r w:rsidR="00AF5392">
        <w:rPr>
          <w:rFonts w:ascii="宋体" w:eastAsia="宋体" w:hAnsi="宋体" w:hint="eastAsia"/>
          <w:szCs w:val="21"/>
        </w:rPr>
        <w:t>。</w:t>
      </w:r>
    </w:p>
    <w:p w14:paraId="20C52E71" w14:textId="545A47B5" w:rsidR="00861EA9" w:rsidRPr="00DC744E" w:rsidRDefault="00552240" w:rsidP="00DC744E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" w:name="_Toc8120508"/>
      <w:bookmarkStart w:id="4" w:name="_Toc34399914"/>
      <w:r>
        <w:rPr>
          <w:rFonts w:ascii="宋体" w:eastAsia="宋体" w:hAnsi="宋体"/>
          <w:b/>
          <w:szCs w:val="21"/>
        </w:rPr>
        <w:t>产品介绍</w:t>
      </w:r>
      <w:bookmarkEnd w:id="3"/>
      <w:bookmarkEnd w:id="4"/>
    </w:p>
    <w:p w14:paraId="294D58AF" w14:textId="0DAF23ED" w:rsidR="00A929AA" w:rsidRDefault="00ED2A64" w:rsidP="00ED2A6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需要将</w:t>
      </w:r>
      <w:r w:rsidR="001E32CC">
        <w:rPr>
          <w:rFonts w:ascii="宋体" w:eastAsia="宋体" w:hAnsi="宋体" w:hint="eastAsia"/>
          <w:szCs w:val="21"/>
        </w:rPr>
        <w:t>智能问诊、智能问药、智能导诊、</w:t>
      </w:r>
      <w:r>
        <w:rPr>
          <w:rFonts w:ascii="宋体" w:eastAsia="宋体" w:hAnsi="宋体" w:hint="eastAsia"/>
          <w:szCs w:val="21"/>
        </w:rPr>
        <w:t>电话医生、视频医生、在线咨询、自助挂号、对症预约、</w:t>
      </w:r>
      <w:r w:rsidR="001E32CC">
        <w:rPr>
          <w:rFonts w:ascii="宋体" w:eastAsia="宋体" w:hAnsi="宋体" w:hint="eastAsia"/>
          <w:szCs w:val="21"/>
        </w:rPr>
        <w:t>视频医生、</w:t>
      </w:r>
      <w:r>
        <w:rPr>
          <w:rFonts w:ascii="宋体" w:eastAsia="宋体" w:hAnsi="宋体" w:hint="eastAsia"/>
          <w:szCs w:val="21"/>
        </w:rPr>
        <w:t>重大疾病绿色通道、快捷医疗垫付服务</w:t>
      </w:r>
      <w:r w:rsidR="001E32CC">
        <w:rPr>
          <w:rFonts w:ascii="宋体" w:eastAsia="宋体" w:hAnsi="宋体" w:hint="eastAsia"/>
          <w:szCs w:val="21"/>
        </w:rPr>
        <w:t>、质子重离子绿通服务</w:t>
      </w:r>
      <w:r w:rsidR="00282B2C">
        <w:rPr>
          <w:rFonts w:ascii="宋体" w:eastAsia="宋体" w:hAnsi="宋体" w:hint="eastAsia"/>
          <w:szCs w:val="21"/>
        </w:rPr>
        <w:t>创建超级A</w:t>
      </w:r>
      <w:r w:rsidR="00282B2C">
        <w:rPr>
          <w:rFonts w:ascii="宋体" w:eastAsia="宋体" w:hAnsi="宋体"/>
          <w:szCs w:val="21"/>
        </w:rPr>
        <w:t>PI</w:t>
      </w:r>
      <w:r w:rsidR="00A929AA">
        <w:rPr>
          <w:rFonts w:ascii="宋体" w:eastAsia="宋体" w:hAnsi="宋体" w:hint="eastAsia"/>
          <w:szCs w:val="21"/>
        </w:rPr>
        <w:t>。</w:t>
      </w:r>
    </w:p>
    <w:p w14:paraId="1AC50ABA" w14:textId="6DC5E0C6" w:rsidR="00552240" w:rsidRPr="002200A6" w:rsidRDefault="001318A9" w:rsidP="0055224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" w:name="_Toc8120509"/>
      <w:bookmarkStart w:id="6" w:name="_Toc34399915"/>
      <w:r>
        <w:rPr>
          <w:rFonts w:ascii="宋体" w:eastAsia="宋体" w:hAnsi="宋体"/>
          <w:b/>
          <w:szCs w:val="21"/>
        </w:rPr>
        <w:t>主业务流程</w:t>
      </w:r>
      <w:bookmarkEnd w:id="5"/>
      <w:bookmarkEnd w:id="6"/>
    </w:p>
    <w:p w14:paraId="06E0E0B8" w14:textId="1FCA34A2" w:rsidR="00DC744E" w:rsidRDefault="0051294A" w:rsidP="00DC744E">
      <w:pPr>
        <w:spacing w:line="360" w:lineRule="auto"/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端客户将会员信息备案至远盟时，</w:t>
      </w:r>
      <w:r w:rsidR="00BA03A1">
        <w:rPr>
          <w:rFonts w:hint="eastAsia"/>
        </w:rPr>
        <w:t>如备案信息有三要素（姓名、身份证号、手机号）时</w:t>
      </w:r>
      <w:r w:rsidR="00F606C3">
        <w:rPr>
          <w:rFonts w:hint="eastAsia"/>
        </w:rPr>
        <w:t>，用户通过</w:t>
      </w:r>
      <w:r w:rsidR="00F606C3">
        <w:rPr>
          <w:rFonts w:hint="eastAsia"/>
        </w:rPr>
        <w:t>B</w:t>
      </w:r>
      <w:r w:rsidR="00F606C3">
        <w:rPr>
          <w:rFonts w:hint="eastAsia"/>
        </w:rPr>
        <w:t>端平台发起服务后，</w:t>
      </w:r>
      <w:r w:rsidR="007364EF">
        <w:rPr>
          <w:rFonts w:hint="eastAsia"/>
        </w:rPr>
        <w:t>鉴权通过</w:t>
      </w:r>
      <w:r w:rsidR="00F606C3">
        <w:rPr>
          <w:rFonts w:hint="eastAsia"/>
        </w:rPr>
        <w:t>直接进入服务页面（页面信息自动带入），用户发起服务后，系统提示将为用户创建账户，如同意，系统自动创建账户并发起服务。</w:t>
      </w:r>
      <w:del w:id="7" w:author="Windows 用户" w:date="2020-04-27T10:24:00Z">
        <w:r w:rsidR="00F606C3" w:rsidDel="00134584">
          <w:rPr>
            <w:rFonts w:hint="eastAsia"/>
          </w:rPr>
          <w:delText>如不同意，系统不创建账户并发起服务。</w:delText>
        </w:r>
      </w:del>
    </w:p>
    <w:p w14:paraId="65A58726" w14:textId="5D692AA5" w:rsidR="00AF192D" w:rsidRDefault="00AF192D" w:rsidP="00AF192D">
      <w:pPr>
        <w:spacing w:line="360" w:lineRule="auto"/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端客户将会员信息备案至远盟时，如备案信息没有三要素（姓名、身份证号、手机号）时，用户通过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r w:rsidR="007364EF">
        <w:rPr>
          <w:rFonts w:hint="eastAsia"/>
        </w:rPr>
        <w:t>鉴权通过后</w:t>
      </w:r>
      <w:r>
        <w:rPr>
          <w:rFonts w:hint="eastAsia"/>
        </w:rPr>
        <w:t>直接进入服务页面</w:t>
      </w:r>
      <w:r w:rsidR="007364EF">
        <w:rPr>
          <w:rFonts w:hint="eastAsia"/>
        </w:rPr>
        <w:t>，页面中的三要素信息需要用户主动填写</w:t>
      </w:r>
      <w:r>
        <w:rPr>
          <w:rFonts w:hint="eastAsia"/>
        </w:rPr>
        <w:t>，用户发起服务后，系统提示将为用户创建账户，如同意，系统自动创建账户并发起服务。</w:t>
      </w:r>
      <w:del w:id="8" w:author="Windows 用户" w:date="2020-04-27T10:24:00Z">
        <w:r w:rsidDel="00134584">
          <w:rPr>
            <w:rFonts w:hint="eastAsia"/>
          </w:rPr>
          <w:delText>如不同意，系统不创建账户并发起服务。</w:delText>
        </w:r>
      </w:del>
    </w:p>
    <w:p w14:paraId="75EFEA50" w14:textId="3EA43363" w:rsidR="005A18FB" w:rsidRPr="002200A6" w:rsidRDefault="005A18FB" w:rsidP="005A18FB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9" w:name="_Toc34399916"/>
      <w:r>
        <w:rPr>
          <w:rFonts w:ascii="宋体" w:eastAsia="宋体" w:hAnsi="宋体" w:hint="eastAsia"/>
          <w:b/>
          <w:szCs w:val="21"/>
        </w:rPr>
        <w:t>U</w:t>
      </w:r>
      <w:r>
        <w:rPr>
          <w:rFonts w:ascii="宋体" w:eastAsia="宋体" w:hAnsi="宋体"/>
          <w:b/>
          <w:szCs w:val="21"/>
        </w:rPr>
        <w:t>I地址</w:t>
      </w:r>
      <w:bookmarkEnd w:id="9"/>
    </w:p>
    <w:p w14:paraId="48C2E2A1" w14:textId="5E430972" w:rsidR="005A18FB" w:rsidRPr="005A18FB" w:rsidRDefault="005A18FB" w:rsidP="00095E07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UI地址</w:t>
      </w:r>
      <w:r>
        <w:rPr>
          <w:rFonts w:ascii="宋体" w:eastAsia="宋体" w:hAnsi="宋体" w:hint="eastAsia"/>
          <w:szCs w:val="21"/>
        </w:rPr>
        <w:t>：</w:t>
      </w:r>
      <w:hyperlink r:id="rId8" w:history="1">
        <w:r w:rsidR="00601F81" w:rsidRPr="0031452F">
          <w:rPr>
            <w:rStyle w:val="aa"/>
          </w:rPr>
          <w:t>https://share.weiyun.com/52avdjo</w:t>
        </w:r>
        <w:r w:rsidR="00601F81" w:rsidRPr="0031452F">
          <w:rPr>
            <w:rStyle w:val="aa"/>
            <w:rFonts w:hint="eastAsia"/>
          </w:rPr>
          <w:t>/</w:t>
        </w:r>
        <w:r w:rsidR="00601F81" w:rsidRPr="0031452F">
          <w:rPr>
            <w:rStyle w:val="aa"/>
            <w:rFonts w:hint="eastAsia"/>
          </w:rPr>
          <w:t>医疗助手</w:t>
        </w:r>
        <w:r w:rsidR="00601F81" w:rsidRPr="0031452F">
          <w:rPr>
            <w:rStyle w:val="aa"/>
            <w:rFonts w:hint="eastAsia"/>
          </w:rPr>
          <w:t>/</w:t>
        </w:r>
      </w:hyperlink>
      <w:r w:rsidR="00601F81">
        <w:rPr>
          <w:rFonts w:hint="eastAsia"/>
        </w:rPr>
        <w:t>服务详情修正。</w:t>
      </w:r>
    </w:p>
    <w:p w14:paraId="0EDE786E" w14:textId="2E1A8797" w:rsidR="00AA2F3A" w:rsidRDefault="00F606C3" w:rsidP="00986FFE">
      <w:pPr>
        <w:pStyle w:val="a9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Cs w:val="21"/>
        </w:rPr>
      </w:pPr>
      <w:bookmarkStart w:id="10" w:name="_Toc34399917"/>
      <w:r>
        <w:rPr>
          <w:rFonts w:ascii="宋体" w:eastAsia="宋体" w:hAnsi="宋体"/>
          <w:b/>
          <w:szCs w:val="21"/>
        </w:rPr>
        <w:t>超级</w:t>
      </w:r>
      <w:r>
        <w:rPr>
          <w:rFonts w:ascii="宋体" w:eastAsia="宋体" w:hAnsi="宋体" w:hint="eastAsia"/>
          <w:b/>
          <w:szCs w:val="21"/>
        </w:rPr>
        <w:t>A</w:t>
      </w:r>
      <w:r>
        <w:rPr>
          <w:rFonts w:ascii="宋体" w:eastAsia="宋体" w:hAnsi="宋体"/>
          <w:b/>
          <w:szCs w:val="21"/>
        </w:rPr>
        <w:t>PI</w:t>
      </w:r>
      <w:bookmarkEnd w:id="10"/>
    </w:p>
    <w:p w14:paraId="488AD2CD" w14:textId="2DBF0EE1" w:rsidR="0096209A" w:rsidRDefault="0096209A" w:rsidP="00AA2F3A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11" w:name="_Toc34399918"/>
      <w:r>
        <w:rPr>
          <w:rFonts w:ascii="宋体" w:eastAsia="宋体" w:hAnsi="宋体" w:hint="eastAsia"/>
          <w:b/>
          <w:szCs w:val="21"/>
        </w:rPr>
        <w:t>智能问诊</w:t>
      </w:r>
      <w:bookmarkEnd w:id="11"/>
    </w:p>
    <w:p w14:paraId="15AA991E" w14:textId="665DCAFE" w:rsidR="0096209A" w:rsidRDefault="0096209A" w:rsidP="0096209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端平台发起服务后，远盟进行鉴权，鉴权通过后进入信息填写页面</w:t>
      </w:r>
      <w:r w:rsidR="00262B64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322AE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2" w:author="Windows 用户" w:date="2020-04-27T10:16:00Z">
        <w:r w:rsidDel="004A3984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智能问诊服务</w:t>
      </w:r>
      <w:r>
        <w:rPr>
          <w:rFonts w:hint="eastAsia"/>
        </w:rPr>
        <w:t>。</w:t>
      </w:r>
      <w:del w:id="13" w:author="Windows 用户" w:date="2020-04-27T10:16:00Z">
        <w:r w:rsidDel="004A3984">
          <w:rPr>
            <w:rFonts w:hint="eastAsia"/>
          </w:rPr>
          <w:delText>如不同意，系统不创建账户并进入</w:delText>
        </w:r>
        <w:r w:rsidR="009B5744" w:rsidDel="004A3984">
          <w:rPr>
            <w:rFonts w:hint="eastAsia"/>
          </w:rPr>
          <w:delText>智能问诊服务</w:delText>
        </w:r>
        <w:r w:rsidDel="004A3984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322AE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4" w:author="Windows 用户" w:date="2020-04-27T10:21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智能问诊服务</w:t>
      </w:r>
      <w:r>
        <w:rPr>
          <w:rFonts w:hint="eastAsia"/>
        </w:rPr>
        <w:t>。</w:t>
      </w:r>
      <w:del w:id="15" w:author="Windows 用户" w:date="2020-04-27T10:21:00Z">
        <w:r w:rsidDel="007C4503">
          <w:rPr>
            <w:rFonts w:hint="eastAsia"/>
          </w:rPr>
          <w:delText>如不同意，信息进行保存</w:delText>
        </w:r>
        <w:r w:rsidR="00FE6209" w:rsidDel="007C4503">
          <w:rPr>
            <w:rFonts w:hint="eastAsia"/>
          </w:rPr>
          <w:delText>，</w:delText>
        </w:r>
        <w:r w:rsidDel="007C4503">
          <w:rPr>
            <w:rFonts w:hint="eastAsia"/>
          </w:rPr>
          <w:delText>系统不创建账户并进入</w:delText>
        </w:r>
        <w:r w:rsidR="009B5744" w:rsidDel="007C4503">
          <w:rPr>
            <w:rFonts w:hint="eastAsia"/>
          </w:rPr>
          <w:delText>智能问诊服务</w:delText>
        </w:r>
        <w:r w:rsidDel="007C4503">
          <w:rPr>
            <w:rFonts w:hint="eastAsia"/>
          </w:rPr>
          <w:delText>。</w:delText>
        </w:r>
      </w:del>
      <w:r w:rsidR="00EE1824">
        <w:rPr>
          <w:rFonts w:hint="eastAsia"/>
        </w:rPr>
        <w:t>隐藏【去挂号】、【咨询医生】、【去问药】三个快捷服务入口。</w:t>
      </w:r>
      <w:r w:rsidR="00A271A5">
        <w:rPr>
          <w:rFonts w:hint="eastAsia"/>
        </w:rPr>
        <w:t>服务页面同珊瑚健康管家一致。</w:t>
      </w:r>
      <w:r w:rsidR="00322AED">
        <w:rPr>
          <w:rFonts w:hint="eastAsia"/>
        </w:rPr>
        <w:t>系统自动带出的用户信息无法进行修改</w:t>
      </w:r>
      <w:r w:rsidR="00357DFF">
        <w:rPr>
          <w:rFonts w:hint="eastAsia"/>
        </w:rPr>
        <w:t>，用户手动填写信息</w:t>
      </w:r>
      <w:r w:rsidR="00FF4DF6">
        <w:rPr>
          <w:rFonts w:hint="eastAsia"/>
        </w:rPr>
        <w:t>保存至珊瑚，不需要</w:t>
      </w:r>
      <w:r w:rsidR="00FF4DF6">
        <w:rPr>
          <w:rFonts w:hint="eastAsia"/>
        </w:rPr>
        <w:lastRenderedPageBreak/>
        <w:t>修改</w:t>
      </w:r>
      <w:r w:rsidR="00FF4DF6">
        <w:rPr>
          <w:rFonts w:hint="eastAsia"/>
        </w:rPr>
        <w:t>C</w:t>
      </w:r>
      <w:r w:rsidR="00FF4DF6">
        <w:t>RM</w:t>
      </w:r>
      <w:r w:rsidR="00FF4DF6">
        <w:t>中的原始数据</w:t>
      </w:r>
      <w:r w:rsidR="00322AED">
        <w:rPr>
          <w:rFonts w:hint="eastAsia"/>
        </w:rPr>
        <w:t>。</w:t>
      </w:r>
    </w:p>
    <w:p w14:paraId="04BC39B0" w14:textId="55BB3766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60076DCC" wp14:editId="7133B2ED">
            <wp:extent cx="2717910" cy="4834255"/>
            <wp:effectExtent l="0" t="0" r="6350" b="4445"/>
            <wp:docPr id="2" name="图片 2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AF85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1447674C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12528A55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19ACB4B8" w14:textId="01526E20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70190CF0" w14:textId="3546FE63" w:rsidR="003E43B0" w:rsidRDefault="003E43B0" w:rsidP="003E43B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16" w:name="_Toc34399919"/>
      <w:r w:rsidRPr="003E43B0">
        <w:rPr>
          <w:rFonts w:ascii="宋体" w:eastAsia="宋体" w:hAnsi="宋体"/>
          <w:b/>
          <w:szCs w:val="21"/>
        </w:rPr>
        <w:t>智能问药</w:t>
      </w:r>
      <w:bookmarkEnd w:id="16"/>
    </w:p>
    <w:p w14:paraId="7F675D0B" w14:textId="1D0B418D" w:rsidR="003E43B0" w:rsidRPr="001D27E6" w:rsidRDefault="003E43B0" w:rsidP="003E43B0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184DC1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7" w:author="Windows 用户" w:date="2020-04-27T10:14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智能问药服务</w:t>
      </w:r>
      <w:r>
        <w:rPr>
          <w:rFonts w:hint="eastAsia"/>
        </w:rPr>
        <w:t>。</w:t>
      </w:r>
      <w:del w:id="18" w:author="Windows 用户" w:date="2020-04-27T10:14:00Z">
        <w:r w:rsidDel="00FE5CB1">
          <w:rPr>
            <w:rFonts w:hint="eastAsia"/>
          </w:rPr>
          <w:delText>如不同意，系统不创建账户并进入智能</w:delText>
        </w:r>
        <w:r w:rsidR="00605B3A" w:rsidDel="00FE5CB1">
          <w:rPr>
            <w:rFonts w:hint="eastAsia"/>
          </w:rPr>
          <w:delText>问药</w:delText>
        </w:r>
        <w:r w:rsidDel="00FE5CB1">
          <w:rPr>
            <w:rFonts w:hint="eastAsia"/>
          </w:rPr>
          <w:delText>服务。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184DC1">
        <w:rPr>
          <w:rFonts w:hint="eastAsia"/>
        </w:rPr>
        <w:t>判断当前用户是否存在账户，如存在账户直接进入智能问诊服务页，</w:t>
      </w:r>
      <w:r w:rsidR="00184DC1">
        <w:rPr>
          <w:rFonts w:hint="eastAsia"/>
        </w:rPr>
        <w:lastRenderedPageBreak/>
        <w:t>如用户不存在账户，</w:t>
      </w:r>
      <w:r>
        <w:rPr>
          <w:rFonts w:hint="eastAsia"/>
        </w:rPr>
        <w:t>系统提示将为用户创建账户，</w:t>
      </w:r>
      <w:del w:id="19" w:author="Windows 用户" w:date="2020-04-27T10:14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智能问药服务</w:t>
      </w:r>
      <w:r>
        <w:rPr>
          <w:rFonts w:hint="eastAsia"/>
        </w:rPr>
        <w:t>。</w:t>
      </w:r>
      <w:del w:id="20" w:author="Windows 用户" w:date="2020-04-27T10:14:00Z">
        <w:r w:rsidDel="00FE5CB1">
          <w:rPr>
            <w:rFonts w:hint="eastAsia"/>
          </w:rPr>
          <w:delText>如不同意，信息进行保存，系统不创建账户并进入</w:delText>
        </w:r>
        <w:r w:rsidR="00605B3A" w:rsidDel="00FE5CB1">
          <w:rPr>
            <w:rFonts w:hint="eastAsia"/>
          </w:rPr>
          <w:delText>进入智能问药服务</w:delText>
        </w:r>
        <w:r w:rsidDel="00FE5CB1">
          <w:rPr>
            <w:rFonts w:hint="eastAsia"/>
          </w:rPr>
          <w:delText>。</w:delText>
        </w:r>
      </w:del>
      <w:r w:rsidR="005D1BBC">
        <w:rPr>
          <w:rFonts w:hint="eastAsia"/>
        </w:rPr>
        <w:t>隐藏【去购药】快捷服务入口。</w:t>
      </w:r>
      <w:r w:rsidR="00BE50E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1C991C6E" w14:textId="38E45EBC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2C1323AC" wp14:editId="754C3AFF">
            <wp:extent cx="2717910" cy="4834255"/>
            <wp:effectExtent l="0" t="0" r="6350" b="4445"/>
            <wp:docPr id="4" name="图片 4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F9AD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0AAE19E6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4243AF0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2576C55" w14:textId="4E8DD6B3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09522A98" w14:textId="0C6981CE" w:rsidR="00E77E4C" w:rsidRDefault="00E77E4C" w:rsidP="00E77E4C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1" w:name="_Toc34399920"/>
      <w:r w:rsidRPr="00E77E4C">
        <w:rPr>
          <w:rFonts w:ascii="宋体" w:eastAsia="宋体" w:hAnsi="宋体"/>
          <w:b/>
          <w:szCs w:val="21"/>
        </w:rPr>
        <w:t>智能导诊</w:t>
      </w:r>
      <w:bookmarkEnd w:id="21"/>
    </w:p>
    <w:p w14:paraId="32727C40" w14:textId="64DA239A" w:rsidR="00D74B47" w:rsidRPr="001D27E6" w:rsidRDefault="00E77E4C" w:rsidP="00D74B47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22" w:author="Windows 用户" w:date="2020-04-27T10:14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</w:t>
      </w:r>
      <w:r>
        <w:rPr>
          <w:rFonts w:hint="eastAsia"/>
        </w:rPr>
        <w:lastRenderedPageBreak/>
        <w:t>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23" w:author="Windows 用户" w:date="2020-04-27T10:14:00Z">
        <w:r w:rsidDel="00FE5CB1">
          <w:rPr>
            <w:rFonts w:hint="eastAsia"/>
          </w:rPr>
          <w:delText>如不同意，系统不创建账户并进入智能导诊服务。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24" w:author="Windows 用户" w:date="2020-04-27T10:21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25" w:author="Windows 用户" w:date="2020-04-27T10:21:00Z">
        <w:r w:rsidDel="007C4503">
          <w:rPr>
            <w:rFonts w:hint="eastAsia"/>
          </w:rPr>
          <w:delText>如不同意，信息进行保存，系统不创建账户并进入进入智能导诊服务。</w:delText>
        </w:r>
      </w:del>
      <w:r w:rsidR="000850F1">
        <w:rPr>
          <w:rFonts w:hint="eastAsia"/>
        </w:rPr>
        <w:t>隐藏【去挂号】快捷服务入口。</w:t>
      </w:r>
      <w:r w:rsidR="00BE50E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8804DB7" w14:textId="3D32095F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39E5B93" wp14:editId="2D2BFCFB">
            <wp:extent cx="2717910" cy="4834255"/>
            <wp:effectExtent l="0" t="0" r="6350" b="4445"/>
            <wp:docPr id="5" name="图片 5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D896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98AB5D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6F515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7542ED7D" w14:textId="2E2C642C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6EA5F7E" w14:textId="1BB0F361" w:rsidR="00AA2F3A" w:rsidRDefault="00F606C3" w:rsidP="00AA2F3A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6" w:name="_Toc34399921"/>
      <w:r>
        <w:rPr>
          <w:rFonts w:ascii="宋体" w:eastAsia="宋体" w:hAnsi="宋体"/>
          <w:b/>
          <w:szCs w:val="21"/>
        </w:rPr>
        <w:t>电话医生</w:t>
      </w:r>
      <w:bookmarkEnd w:id="26"/>
    </w:p>
    <w:p w14:paraId="0B94F637" w14:textId="3CD13E2F" w:rsidR="00942E1C" w:rsidRPr="001D27E6" w:rsidRDefault="00AA2F3A" w:rsidP="002D197B">
      <w:pPr>
        <w:spacing w:line="360" w:lineRule="auto"/>
        <w:ind w:firstLineChars="200" w:firstLine="420"/>
      </w:pPr>
      <w:r>
        <w:t>用</w:t>
      </w:r>
      <w:r w:rsidR="00F718FB">
        <w:t>户通过</w:t>
      </w:r>
      <w:r w:rsidR="00F718FB">
        <w:rPr>
          <w:rFonts w:hint="eastAsia"/>
        </w:rPr>
        <w:t>B</w:t>
      </w:r>
      <w:r w:rsidR="00F718FB">
        <w:rPr>
          <w:rFonts w:hint="eastAsia"/>
        </w:rPr>
        <w:t>端平台发起服务后，远盟进行鉴权，鉴权通过后进入服务页面</w:t>
      </w:r>
      <w:r w:rsidR="00684B64">
        <w:rPr>
          <w:rFonts w:hint="eastAsia"/>
        </w:rPr>
        <w:t>，如备案信息</w:t>
      </w:r>
      <w:r w:rsidR="00684B64">
        <w:rPr>
          <w:rFonts w:hint="eastAsia"/>
        </w:rPr>
        <w:lastRenderedPageBreak/>
        <w:t>有三要素（姓名、身份证号、手机号）时，进入服务页面（页面信息自动带入），用户发起服务后，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27" w:author="Windows 用户" w:date="2020-04-27T10:14:00Z">
        <w:r w:rsidR="00684B64"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t>服务。</w:t>
      </w:r>
      <w:del w:id="28" w:author="Windows 用户" w:date="2020-04-27T10:14:00Z">
        <w:r w:rsidR="00684B64" w:rsidDel="00FE5CB1">
          <w:rPr>
            <w:rFonts w:hint="eastAsia"/>
          </w:rPr>
          <w:delText>如不同意，系统不创建账户并发起</w:delText>
        </w:r>
        <w:r w:rsidR="00467A8E" w:rsidDel="00FE5CB1">
          <w:rPr>
            <w:rFonts w:hint="eastAsia"/>
          </w:rPr>
          <w:delText>电话</w:delText>
        </w:r>
        <w:r w:rsidR="00684B64" w:rsidDel="00FE5CB1">
          <w:rPr>
            <w:rFonts w:hint="eastAsia"/>
          </w:rPr>
          <w:delText>服务。</w:delText>
        </w:r>
      </w:del>
      <w:r w:rsidR="00684B64"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29" w:author="Windows 用户" w:date="2020-04-27T10:22:00Z">
        <w:r w:rsidR="00684B64"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t>服务。</w:t>
      </w:r>
      <w:del w:id="30" w:author="Windows 用户" w:date="2020-04-27T10:22:00Z">
        <w:r w:rsidR="00684B64" w:rsidDel="007C4503">
          <w:rPr>
            <w:rFonts w:hint="eastAsia"/>
          </w:rPr>
          <w:delText>如不同意，</w:delText>
        </w:r>
        <w:r w:rsidR="00813DE0" w:rsidDel="007C4503">
          <w:rPr>
            <w:rFonts w:hint="eastAsia"/>
          </w:rPr>
          <w:delText>信息进行保存，</w:delText>
        </w:r>
        <w:r w:rsidR="00684B64" w:rsidDel="007C4503">
          <w:rPr>
            <w:rFonts w:hint="eastAsia"/>
          </w:rPr>
          <w:delText>系统不创建账户并发起</w:delText>
        </w:r>
        <w:r w:rsidR="00467A8E" w:rsidDel="007C4503">
          <w:rPr>
            <w:rFonts w:hint="eastAsia"/>
          </w:rPr>
          <w:delText>电话</w:delText>
        </w:r>
        <w:r w:rsidR="0051288D" w:rsidDel="007C4503">
          <w:rPr>
            <w:rFonts w:hint="eastAsia"/>
          </w:rPr>
          <w:delText>服务。</w:delText>
        </w:r>
      </w:del>
      <w:r w:rsidR="00BE50E0">
        <w:rPr>
          <w:rFonts w:hint="eastAsia"/>
        </w:rPr>
        <w:t>服务页面参照</w:t>
      </w:r>
      <w:r w:rsidR="00BE50E0">
        <w:rPr>
          <w:rFonts w:hint="eastAsia"/>
        </w:rPr>
        <w:t>U</w:t>
      </w:r>
      <w:r w:rsidR="00BE50E0">
        <w:t>I</w:t>
      </w:r>
      <w:r w:rsidR="00BE50E0">
        <w:t>地址</w:t>
      </w:r>
      <w:r w:rsidR="00BE50E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28ACDD13" w14:textId="55D9D0AC" w:rsidR="0084174E" w:rsidRDefault="0084174E" w:rsidP="0084174E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07BB6852" w14:textId="3758F26B" w:rsidR="00F718FB" w:rsidRDefault="0084174E" w:rsidP="00F718FB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 w:rsidR="00F718FB">
        <w:rPr>
          <w:rFonts w:ascii="宋体" w:eastAsia="宋体" w:hAnsi="宋体" w:hint="eastAsia"/>
          <w:szCs w:val="21"/>
        </w:rPr>
        <w:t>：</w:t>
      </w:r>
      <w:r w:rsidR="00F718FB">
        <w:rPr>
          <w:rFonts w:ascii="宋体" w:eastAsia="宋体" w:hAnsi="宋体"/>
          <w:szCs w:val="21"/>
        </w:rPr>
        <w:t>不能为空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必须为数字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位数</w:t>
      </w:r>
      <w:r w:rsidR="00F718FB">
        <w:rPr>
          <w:rFonts w:ascii="宋体" w:eastAsia="宋体" w:hAnsi="宋体" w:hint="eastAsia"/>
          <w:szCs w:val="21"/>
        </w:rPr>
        <w:t>1</w:t>
      </w:r>
      <w:r w:rsidR="00F718FB">
        <w:rPr>
          <w:rFonts w:ascii="宋体" w:eastAsia="宋体" w:hAnsi="宋体"/>
          <w:szCs w:val="21"/>
        </w:rPr>
        <w:t>1位</w:t>
      </w:r>
    </w:p>
    <w:p w14:paraId="56978810" w14:textId="31BB1CF8" w:rsidR="004D28C4" w:rsidRDefault="00F718FB" w:rsidP="0084174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 w:rsidR="004D28C4">
        <w:rPr>
          <w:rFonts w:ascii="宋体" w:eastAsia="宋体" w:hAnsi="宋体" w:hint="eastAsia"/>
          <w:szCs w:val="21"/>
        </w:rPr>
        <w:t>。</w:t>
      </w:r>
    </w:p>
    <w:p w14:paraId="06D9B3E2" w14:textId="3364A6E7" w:rsidR="008A07B1" w:rsidRDefault="00F718FB" w:rsidP="00D0518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BBE03DC" w14:textId="47321556" w:rsidR="00775E01" w:rsidRDefault="00775E01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1" w:name="_Toc34399922"/>
      <w:r>
        <w:rPr>
          <w:rFonts w:ascii="宋体" w:eastAsia="宋体" w:hAnsi="宋体"/>
          <w:b/>
          <w:szCs w:val="21"/>
        </w:rPr>
        <w:t>在线咨询</w:t>
      </w:r>
      <w:bookmarkEnd w:id="31"/>
    </w:p>
    <w:p w14:paraId="764DF784" w14:textId="0BB480F0" w:rsidR="00997F73" w:rsidRPr="001D27E6" w:rsidRDefault="00997F73" w:rsidP="00997F7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2" w:author="Windows 用户" w:date="2020-04-27T10:15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33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40661B" w:rsidDel="00FE5CB1">
          <w:rPr>
            <w:rFonts w:hint="eastAsia"/>
          </w:rPr>
          <w:delText>在线咨询聊天窗口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4" w:author="Windows 用户" w:date="2020-04-27T10:22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35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40661B" w:rsidDel="007C4503">
          <w:rPr>
            <w:rFonts w:hint="eastAsia"/>
          </w:rPr>
          <w:delText>在线咨询聊天窗口</w:delText>
        </w:r>
        <w:r w:rsidDel="007C4503">
          <w:rPr>
            <w:rFonts w:hint="eastAsia"/>
          </w:rPr>
          <w:delText>。</w:delText>
        </w:r>
      </w:del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F89143E" w14:textId="18DA4C58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lastRenderedPageBreak/>
        <w:drawing>
          <wp:inline distT="0" distB="0" distL="0" distR="0" wp14:anchorId="09AF79D4" wp14:editId="2BE173C9">
            <wp:extent cx="2717910" cy="4834255"/>
            <wp:effectExtent l="0" t="0" r="6350" b="4445"/>
            <wp:docPr id="7" name="图片 7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D206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082067F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7401991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15071DC" w14:textId="13A79C2C" w:rsidR="00F421A1" w:rsidRP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8CEEAE7" w14:textId="0BAE491E" w:rsidR="003903B1" w:rsidRDefault="003903B1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6" w:name="_Toc34399923"/>
      <w:r>
        <w:rPr>
          <w:rFonts w:ascii="宋体" w:eastAsia="宋体" w:hAnsi="宋体"/>
          <w:b/>
          <w:szCs w:val="21"/>
        </w:rPr>
        <w:t>自助挂号</w:t>
      </w:r>
      <w:bookmarkEnd w:id="36"/>
    </w:p>
    <w:p w14:paraId="69F98E01" w14:textId="12E9BE24" w:rsidR="003903B1" w:rsidRPr="001D27E6" w:rsidRDefault="003903B1" w:rsidP="003903B1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 w:rsidR="00775E01">
        <w:rPr>
          <w:rFonts w:hint="eastAsia"/>
        </w:rPr>
        <w:t>端平台发起服务后，远盟进行鉴权，鉴权通过后进入信息填写页面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37" w:author="Windows 用户" w:date="2020-04-27T10:15:00Z">
        <w:r w:rsidR="002E7672"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 w:rsidR="002E7672">
        <w:rPr>
          <w:rFonts w:hint="eastAsia"/>
        </w:rPr>
        <w:t>系统自动创建账户并进入挂号页面</w:t>
      </w:r>
      <w:r>
        <w:rPr>
          <w:rFonts w:hint="eastAsia"/>
        </w:rPr>
        <w:t>。</w:t>
      </w:r>
      <w:del w:id="38" w:author="Windows 用户" w:date="2020-04-27T10:15:00Z">
        <w:r w:rsidDel="00FE5CB1">
          <w:rPr>
            <w:rFonts w:hint="eastAsia"/>
          </w:rPr>
          <w:delText>如不同意，系统不创建账户并</w:delText>
        </w:r>
        <w:r w:rsidR="002E7672" w:rsidDel="00FE5CB1">
          <w:rPr>
            <w:rFonts w:hint="eastAsia"/>
          </w:rPr>
          <w:delText>进入挂号页面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</w:t>
      </w:r>
      <w:r w:rsidR="00775E01">
        <w:rPr>
          <w:rFonts w:hint="eastAsia"/>
        </w:rPr>
        <w:t>进入</w:t>
      </w:r>
      <w:r>
        <w:rPr>
          <w:rFonts w:hint="eastAsia"/>
        </w:rPr>
        <w:t>页面，页面中的三要素信息需要用户主动填写，用户发起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39" w:author="Windows 用户" w:date="2020-04-27T10:22:00Z">
        <w:r w:rsidR="002E7672"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 w:rsidR="002E7672">
        <w:rPr>
          <w:rFonts w:hint="eastAsia"/>
        </w:rPr>
        <w:t>系统自动创建账</w:t>
      </w:r>
      <w:r w:rsidR="002E7672">
        <w:rPr>
          <w:rFonts w:hint="eastAsia"/>
        </w:rPr>
        <w:lastRenderedPageBreak/>
        <w:t>户并进入挂号页面</w:t>
      </w:r>
      <w:r>
        <w:rPr>
          <w:rFonts w:hint="eastAsia"/>
        </w:rPr>
        <w:t>。</w:t>
      </w:r>
      <w:del w:id="40" w:author="Windows 用户" w:date="2020-04-27T10:22:00Z">
        <w:r w:rsidDel="007C4503">
          <w:rPr>
            <w:rFonts w:hint="eastAsia"/>
          </w:rPr>
          <w:delText>如不同意，信息进行保存，系统不创建账</w:delText>
        </w:r>
        <w:r w:rsidR="002E7672" w:rsidDel="007C4503">
          <w:rPr>
            <w:rFonts w:hint="eastAsia"/>
          </w:rPr>
          <w:delText>户并进入挂号页面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323C196" w14:textId="0DC6499F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B032019" wp14:editId="11F32691">
            <wp:extent cx="2717910" cy="4834255"/>
            <wp:effectExtent l="0" t="0" r="6350" b="4445"/>
            <wp:docPr id="8" name="图片 8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D897" w14:textId="77777777" w:rsidR="00066341" w:rsidRDefault="00066341" w:rsidP="0006634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49AF15F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CEB4B6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B95722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AF6E081" w14:textId="0E1EA88C" w:rsidR="003A2E75" w:rsidRDefault="003A2E75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1" w:name="_Toc34399924"/>
      <w:r>
        <w:rPr>
          <w:rFonts w:ascii="宋体" w:eastAsia="宋体" w:hAnsi="宋体"/>
          <w:b/>
          <w:szCs w:val="21"/>
        </w:rPr>
        <w:t>对症预约</w:t>
      </w:r>
      <w:bookmarkEnd w:id="41"/>
    </w:p>
    <w:p w14:paraId="1C846421" w14:textId="33C4C534" w:rsidR="003A2E75" w:rsidRPr="001D27E6" w:rsidRDefault="003A2E75" w:rsidP="003A2E75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2" w:author="Windows 用户" w:date="2020-04-27T10:15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</w:t>
      </w:r>
      <w:r>
        <w:rPr>
          <w:rFonts w:hint="eastAsia"/>
        </w:rPr>
        <w:t>页面。</w:t>
      </w:r>
      <w:del w:id="43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90798B" w:rsidDel="00FE5CB1">
          <w:rPr>
            <w:rFonts w:hint="eastAsia"/>
          </w:rPr>
          <w:delText>对症预约页面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</w:t>
      </w:r>
      <w:r>
        <w:rPr>
          <w:rFonts w:hint="eastAsia"/>
        </w:rPr>
        <w:lastRenderedPageBreak/>
        <w:t>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4" w:author="Windows 用户" w:date="2020-04-27T10:22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对症预约页面</w:t>
      </w:r>
      <w:r>
        <w:rPr>
          <w:rFonts w:hint="eastAsia"/>
        </w:rPr>
        <w:t>。</w:t>
      </w:r>
      <w:del w:id="45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90798B" w:rsidDel="007C4503">
          <w:rPr>
            <w:rFonts w:hint="eastAsia"/>
          </w:rPr>
          <w:delText>对症预约页面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381B4718" w14:textId="098322F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6E0F689" wp14:editId="7F5E9DF6">
            <wp:extent cx="2717910" cy="4834255"/>
            <wp:effectExtent l="0" t="0" r="6350" b="4445"/>
            <wp:docPr id="9" name="图片 9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173D" w14:textId="77777777" w:rsidR="00302F77" w:rsidRDefault="00302F77" w:rsidP="00302F7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2DD154E1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2B20DC9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34AFAB" w14:textId="051FA84F" w:rsidR="003A2E75" w:rsidRP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211B4D2" w14:textId="15E0C9B3" w:rsidR="00BE39FA" w:rsidRDefault="00BE39FA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6" w:name="_Toc34399925"/>
      <w:r>
        <w:rPr>
          <w:rFonts w:ascii="宋体" w:eastAsia="宋体" w:hAnsi="宋体"/>
          <w:b/>
          <w:szCs w:val="21"/>
        </w:rPr>
        <w:t>视频医生</w:t>
      </w:r>
      <w:bookmarkEnd w:id="46"/>
    </w:p>
    <w:p w14:paraId="37CDAE2F" w14:textId="2E6591AC" w:rsidR="00BE39FA" w:rsidRPr="001D27E6" w:rsidRDefault="00BE39FA" w:rsidP="00BE39F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</w:t>
      </w:r>
      <w:r>
        <w:rPr>
          <w:rFonts w:hint="eastAsia"/>
        </w:rPr>
        <w:lastRenderedPageBreak/>
        <w:t>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7" w:author="Windows 用户" w:date="2020-04-27T10:15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48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196A7C" w:rsidDel="00FE5CB1">
          <w:rPr>
            <w:rFonts w:hint="eastAsia"/>
          </w:rPr>
          <w:delText>视频医生服务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9" w:author="Windows 用户" w:date="2020-04-27T10:22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系统自动创建账户并进入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50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196A7C" w:rsidDel="007C4503">
          <w:rPr>
            <w:rFonts w:hint="eastAsia"/>
          </w:rPr>
          <w:delText>视频医生服务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BDEEF69" w14:textId="6293718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D770E8D" wp14:editId="6B760E23">
            <wp:extent cx="2717910" cy="4834255"/>
            <wp:effectExtent l="0" t="0" r="6350" b="4445"/>
            <wp:docPr id="10" name="图片 10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AE29" w14:textId="77777777" w:rsidR="00BE39FA" w:rsidRDefault="00BE39FA" w:rsidP="00BE39FA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60D70D9F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532657A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696BD58E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AFE46F1" w14:textId="3F66DD6A" w:rsidR="008A07B1" w:rsidRPr="00813DE0" w:rsidRDefault="00260790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1" w:name="_Toc34399926"/>
      <w:r>
        <w:rPr>
          <w:rFonts w:ascii="宋体" w:eastAsia="宋体" w:hAnsi="宋体"/>
          <w:b/>
          <w:szCs w:val="21"/>
        </w:rPr>
        <w:lastRenderedPageBreak/>
        <w:t>重大疾病绿色通道服务</w:t>
      </w:r>
      <w:bookmarkEnd w:id="51"/>
    </w:p>
    <w:p w14:paraId="7F3D0F49" w14:textId="4C9EDB78" w:rsidR="00B2773F" w:rsidRPr="001D27E6" w:rsidRDefault="00813DE0" w:rsidP="00813DE0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2" w:author="Windows 用户" w:date="2020-04-27T10:15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系统自动创建账户并发起电话服务。</w:t>
      </w:r>
      <w:del w:id="53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4" w:author="Windows 用户" w:date="2020-04-27T10:22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系统自动创建账户并发起电话服务。</w:t>
      </w:r>
      <w:del w:id="55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5618BA0C" w14:textId="3EFFF498" w:rsidR="009B2BCB" w:rsidRDefault="009B2BCB" w:rsidP="009B2BCB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697219AC" w14:textId="766DF56E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4FD3E5" w14:textId="77777777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DE538B4" w14:textId="20A24C16" w:rsidR="00236A04" w:rsidRDefault="00260790" w:rsidP="00CA737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 w:rsidR="00416355">
        <w:rPr>
          <w:rFonts w:ascii="宋体" w:eastAsia="宋体" w:hAnsi="宋体" w:hint="eastAsia"/>
          <w:szCs w:val="21"/>
        </w:rPr>
        <w:t>。</w:t>
      </w:r>
    </w:p>
    <w:p w14:paraId="5451F70C" w14:textId="6579D733" w:rsidR="003B34EE" w:rsidRDefault="003B34EE" w:rsidP="003B34EE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6" w:name="_Toc34399927"/>
      <w:r w:rsidRPr="003B34EE">
        <w:rPr>
          <w:rFonts w:ascii="宋体" w:eastAsia="宋体" w:hAnsi="宋体"/>
          <w:b/>
          <w:szCs w:val="21"/>
        </w:rPr>
        <w:t>快捷医疗费用垫付服务</w:t>
      </w:r>
      <w:bookmarkEnd w:id="56"/>
    </w:p>
    <w:p w14:paraId="674C9C9A" w14:textId="615D0535" w:rsidR="004B1FC8" w:rsidRPr="001D27E6" w:rsidRDefault="004B1FC8" w:rsidP="004B1FC8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7" w:author="Windows 用户" w:date="2020-04-27T10:15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系统自动创建账户并发起电话服务。</w:t>
      </w:r>
      <w:del w:id="58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9" w:author="Windows 用户" w:date="2020-04-27T10:22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系统自动创建账户并发起电话服务。</w:t>
      </w:r>
      <w:del w:id="60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D01BF43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71359D5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C6A412E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35364D7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644DA48F" w14:textId="0BB07711" w:rsidR="0071723D" w:rsidRPr="0071723D" w:rsidRDefault="0071723D" w:rsidP="0071723D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1" w:name="_Toc34399928"/>
      <w:r w:rsidRPr="0071723D">
        <w:rPr>
          <w:rFonts w:ascii="宋体" w:eastAsia="宋体" w:hAnsi="宋体"/>
          <w:b/>
          <w:szCs w:val="21"/>
        </w:rPr>
        <w:t>质子重离子绿通服务</w:t>
      </w:r>
      <w:bookmarkEnd w:id="61"/>
    </w:p>
    <w:p w14:paraId="5031A6B7" w14:textId="6201304F" w:rsidR="00F075B6" w:rsidRPr="001D27E6" w:rsidRDefault="00F075B6" w:rsidP="00F075B6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端平台发起服务后，远盟进行鉴权，鉴权通过后进入服务页面，如备案信息有三要素（姓名、身份证号、手机号）时，进入服务页面（页面信息自动带入），用户发起服务后，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62" w:author="Windows 用户" w:date="2020-04-27T10:15:00Z">
        <w:r w:rsidDel="00FE5CB1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系统自动创建账户并发起电话服务。</w:t>
      </w:r>
      <w:del w:id="63" w:author="Windows 用户" w:date="2020-04-27T10:16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64" w:author="Windows 用户" w:date="2020-04-27T10:22:00Z">
        <w:r w:rsidDel="007C4503">
          <w:rPr>
            <w:rFonts w:hint="eastAsia"/>
          </w:rPr>
          <w:delText>如同意，</w:delText>
        </w:r>
      </w:del>
      <w:r w:rsidR="001E428A">
        <w:rPr>
          <w:rFonts w:hint="eastAsia"/>
        </w:rPr>
        <w:t>勾选用户注册完协议后，</w:t>
      </w:r>
      <w:r>
        <w:rPr>
          <w:rFonts w:hint="eastAsia"/>
        </w:rPr>
        <w:t>系统自动创建账户并发起电话服务。</w:t>
      </w:r>
      <w:del w:id="65" w:author="Windows 用户" w:date="2020-04-27T10:23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7C221859" w14:textId="77777777" w:rsidR="00493997" w:rsidRDefault="00493997" w:rsidP="0049399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30D053E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658EFF8D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2E00BA8F" w14:textId="778FA7AF" w:rsidR="00F421A1" w:rsidRPr="007F562E" w:rsidRDefault="00493997" w:rsidP="007F562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sectPr w:rsidR="00F421A1" w:rsidRPr="007F562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64C78" w14:textId="77777777" w:rsidR="00BF6630" w:rsidRDefault="00BF6630" w:rsidP="00BA5787">
      <w:r>
        <w:separator/>
      </w:r>
    </w:p>
  </w:endnote>
  <w:endnote w:type="continuationSeparator" w:id="0">
    <w:p w14:paraId="3C5C7CBF" w14:textId="77777777" w:rsidR="00BF6630" w:rsidRDefault="00BF6630" w:rsidP="00BA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9549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E803AF" w14:textId="69D097BF" w:rsidR="007506BD" w:rsidRDefault="007506B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5D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5DF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076443" w14:textId="77777777" w:rsidR="007506BD" w:rsidRDefault="007506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C0ED1" w14:textId="77777777" w:rsidR="00BF6630" w:rsidRDefault="00BF6630" w:rsidP="00BA5787">
      <w:r>
        <w:separator/>
      </w:r>
    </w:p>
  </w:footnote>
  <w:footnote w:type="continuationSeparator" w:id="0">
    <w:p w14:paraId="60C10A0D" w14:textId="77777777" w:rsidR="00BF6630" w:rsidRDefault="00BF6630" w:rsidP="00BA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512E"/>
    <w:multiLevelType w:val="hybridMultilevel"/>
    <w:tmpl w:val="0F6870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A9543C"/>
    <w:multiLevelType w:val="hybridMultilevel"/>
    <w:tmpl w:val="D48C86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4C3694"/>
    <w:multiLevelType w:val="hybridMultilevel"/>
    <w:tmpl w:val="940E7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ED7D12"/>
    <w:multiLevelType w:val="hybridMultilevel"/>
    <w:tmpl w:val="E6004E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46B5C"/>
    <w:multiLevelType w:val="hybridMultilevel"/>
    <w:tmpl w:val="B0A074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01F2C03"/>
    <w:multiLevelType w:val="hybridMultilevel"/>
    <w:tmpl w:val="524A7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C54EE2"/>
    <w:multiLevelType w:val="hybridMultilevel"/>
    <w:tmpl w:val="0060A1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205C35"/>
    <w:multiLevelType w:val="hybridMultilevel"/>
    <w:tmpl w:val="61AEDB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92722A"/>
    <w:multiLevelType w:val="hybridMultilevel"/>
    <w:tmpl w:val="EA96347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044C23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FA36871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0303F3"/>
    <w:multiLevelType w:val="hybridMultilevel"/>
    <w:tmpl w:val="6AD60C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29B5B69"/>
    <w:multiLevelType w:val="hybridMultilevel"/>
    <w:tmpl w:val="4FE8D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490A61"/>
    <w:multiLevelType w:val="hybridMultilevel"/>
    <w:tmpl w:val="7CA0A374"/>
    <w:lvl w:ilvl="0" w:tplc="3D14A68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D0B7A"/>
    <w:multiLevelType w:val="hybridMultilevel"/>
    <w:tmpl w:val="E88E45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FD1A76"/>
    <w:multiLevelType w:val="hybridMultilevel"/>
    <w:tmpl w:val="C93A2E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0D1949"/>
    <w:multiLevelType w:val="hybridMultilevel"/>
    <w:tmpl w:val="96DC0F8C"/>
    <w:lvl w:ilvl="0" w:tplc="D92CF66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B40A1C"/>
    <w:multiLevelType w:val="hybridMultilevel"/>
    <w:tmpl w:val="03821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462D2C"/>
    <w:multiLevelType w:val="hybridMultilevel"/>
    <w:tmpl w:val="62B4FC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10008F4"/>
    <w:multiLevelType w:val="hybridMultilevel"/>
    <w:tmpl w:val="74D21D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4C944AA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D905DA"/>
    <w:multiLevelType w:val="hybridMultilevel"/>
    <w:tmpl w:val="3BEE9AF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B7D624C"/>
    <w:multiLevelType w:val="hybridMultilevel"/>
    <w:tmpl w:val="A7A8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E30F0A"/>
    <w:multiLevelType w:val="hybridMultilevel"/>
    <w:tmpl w:val="3C1092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F167BA5"/>
    <w:multiLevelType w:val="hybridMultilevel"/>
    <w:tmpl w:val="5DD64530"/>
    <w:lvl w:ilvl="0" w:tplc="8E2A6A6C">
      <w:start w:val="1"/>
      <w:numFmt w:val="decimal"/>
      <w:lvlText w:val="%1."/>
      <w:lvlJc w:val="left"/>
      <w:pPr>
        <w:ind w:left="1260" w:hanging="420"/>
      </w:pPr>
      <w:rPr>
        <w:rFonts w:asciiTheme="minorEastAsia" w:eastAsiaTheme="minorEastAsia" w:hAnsiTheme="minor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136733E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4C20C2A"/>
    <w:multiLevelType w:val="hybridMultilevel"/>
    <w:tmpl w:val="CDDAE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521479B"/>
    <w:multiLevelType w:val="hybridMultilevel"/>
    <w:tmpl w:val="2BE45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DEED57A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7183861"/>
    <w:multiLevelType w:val="hybridMultilevel"/>
    <w:tmpl w:val="2DF21A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B934DC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0E453D"/>
    <w:multiLevelType w:val="hybridMultilevel"/>
    <w:tmpl w:val="F3FC9A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1978E4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545E4E8F"/>
    <w:multiLevelType w:val="hybridMultilevel"/>
    <w:tmpl w:val="13B8D8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6D734FF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6266BA"/>
    <w:multiLevelType w:val="hybridMultilevel"/>
    <w:tmpl w:val="8C32E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8AE5B08"/>
    <w:multiLevelType w:val="multilevel"/>
    <w:tmpl w:val="D644A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C1968BF"/>
    <w:multiLevelType w:val="hybridMultilevel"/>
    <w:tmpl w:val="5BCC2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D926E69"/>
    <w:multiLevelType w:val="hybridMultilevel"/>
    <w:tmpl w:val="02E2F9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EAF2B11"/>
    <w:multiLevelType w:val="hybridMultilevel"/>
    <w:tmpl w:val="C7F824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773BD4"/>
    <w:multiLevelType w:val="hybridMultilevel"/>
    <w:tmpl w:val="E188A6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BC5228"/>
    <w:multiLevelType w:val="multilevel"/>
    <w:tmpl w:val="07CA33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D1D51A4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B47B53"/>
    <w:multiLevelType w:val="hybridMultilevel"/>
    <w:tmpl w:val="DE586B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1E36EC"/>
    <w:multiLevelType w:val="hybridMultilevel"/>
    <w:tmpl w:val="515E1C0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CE1BD9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ED1F8A"/>
    <w:multiLevelType w:val="hybridMultilevel"/>
    <w:tmpl w:val="4C4EAA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E182F6F"/>
    <w:multiLevelType w:val="hybridMultilevel"/>
    <w:tmpl w:val="08D07D5A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D1289C2A">
      <w:start w:val="1"/>
      <w:numFmt w:val="decimal"/>
      <w:lvlText w:val="（%2）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35"/>
  </w:num>
  <w:num w:numId="2">
    <w:abstractNumId w:val="46"/>
  </w:num>
  <w:num w:numId="3">
    <w:abstractNumId w:val="2"/>
  </w:num>
  <w:num w:numId="4">
    <w:abstractNumId w:val="26"/>
  </w:num>
  <w:num w:numId="5">
    <w:abstractNumId w:val="6"/>
  </w:num>
  <w:num w:numId="6">
    <w:abstractNumId w:val="43"/>
  </w:num>
  <w:num w:numId="7">
    <w:abstractNumId w:val="8"/>
  </w:num>
  <w:num w:numId="8">
    <w:abstractNumId w:val="21"/>
  </w:num>
  <w:num w:numId="9">
    <w:abstractNumId w:val="37"/>
  </w:num>
  <w:num w:numId="10">
    <w:abstractNumId w:val="23"/>
  </w:num>
  <w:num w:numId="11">
    <w:abstractNumId w:val="32"/>
  </w:num>
  <w:num w:numId="12">
    <w:abstractNumId w:val="38"/>
  </w:num>
  <w:num w:numId="13">
    <w:abstractNumId w:val="39"/>
  </w:num>
  <w:num w:numId="14">
    <w:abstractNumId w:val="27"/>
  </w:num>
  <w:num w:numId="15">
    <w:abstractNumId w:val="0"/>
  </w:num>
  <w:num w:numId="16">
    <w:abstractNumId w:val="44"/>
  </w:num>
  <w:num w:numId="17">
    <w:abstractNumId w:val="30"/>
  </w:num>
  <w:num w:numId="18">
    <w:abstractNumId w:val="10"/>
  </w:num>
  <w:num w:numId="19">
    <w:abstractNumId w:val="33"/>
  </w:num>
  <w:num w:numId="20">
    <w:abstractNumId w:val="29"/>
  </w:num>
  <w:num w:numId="21">
    <w:abstractNumId w:val="15"/>
  </w:num>
  <w:num w:numId="22">
    <w:abstractNumId w:val="28"/>
  </w:num>
  <w:num w:numId="23">
    <w:abstractNumId w:val="20"/>
  </w:num>
  <w:num w:numId="24">
    <w:abstractNumId w:val="36"/>
  </w:num>
  <w:num w:numId="25">
    <w:abstractNumId w:val="7"/>
  </w:num>
  <w:num w:numId="26">
    <w:abstractNumId w:val="14"/>
  </w:num>
  <w:num w:numId="27">
    <w:abstractNumId w:val="3"/>
  </w:num>
  <w:num w:numId="28">
    <w:abstractNumId w:val="40"/>
  </w:num>
  <w:num w:numId="29">
    <w:abstractNumId w:val="41"/>
  </w:num>
  <w:num w:numId="30">
    <w:abstractNumId w:val="25"/>
  </w:num>
  <w:num w:numId="31">
    <w:abstractNumId w:val="5"/>
  </w:num>
  <w:num w:numId="32">
    <w:abstractNumId w:val="22"/>
  </w:num>
  <w:num w:numId="33">
    <w:abstractNumId w:val="11"/>
  </w:num>
  <w:num w:numId="34">
    <w:abstractNumId w:val="18"/>
  </w:num>
  <w:num w:numId="35">
    <w:abstractNumId w:val="19"/>
  </w:num>
  <w:num w:numId="36">
    <w:abstractNumId w:val="1"/>
  </w:num>
  <w:num w:numId="37">
    <w:abstractNumId w:val="17"/>
  </w:num>
  <w:num w:numId="38">
    <w:abstractNumId w:val="16"/>
  </w:num>
  <w:num w:numId="39">
    <w:abstractNumId w:val="4"/>
  </w:num>
  <w:num w:numId="40">
    <w:abstractNumId w:val="24"/>
  </w:num>
  <w:num w:numId="41">
    <w:abstractNumId w:val="34"/>
  </w:num>
  <w:num w:numId="42">
    <w:abstractNumId w:val="13"/>
  </w:num>
  <w:num w:numId="43">
    <w:abstractNumId w:val="9"/>
  </w:num>
  <w:num w:numId="44">
    <w:abstractNumId w:val="42"/>
  </w:num>
  <w:num w:numId="45">
    <w:abstractNumId w:val="31"/>
  </w:num>
  <w:num w:numId="46">
    <w:abstractNumId w:val="12"/>
  </w:num>
  <w:num w:numId="47">
    <w:abstractNumId w:val="45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3F"/>
    <w:rsid w:val="00000EA2"/>
    <w:rsid w:val="0000132A"/>
    <w:rsid w:val="00001620"/>
    <w:rsid w:val="00003833"/>
    <w:rsid w:val="00004D03"/>
    <w:rsid w:val="00012CBA"/>
    <w:rsid w:val="0001353B"/>
    <w:rsid w:val="00013686"/>
    <w:rsid w:val="00015043"/>
    <w:rsid w:val="00017BFE"/>
    <w:rsid w:val="00021301"/>
    <w:rsid w:val="0002357D"/>
    <w:rsid w:val="000236DC"/>
    <w:rsid w:val="0002498F"/>
    <w:rsid w:val="00024D08"/>
    <w:rsid w:val="00024F5C"/>
    <w:rsid w:val="000305AD"/>
    <w:rsid w:val="00031E5F"/>
    <w:rsid w:val="00034925"/>
    <w:rsid w:val="00035417"/>
    <w:rsid w:val="0003740B"/>
    <w:rsid w:val="00041E19"/>
    <w:rsid w:val="0004440F"/>
    <w:rsid w:val="00044C31"/>
    <w:rsid w:val="00045EC5"/>
    <w:rsid w:val="0005116C"/>
    <w:rsid w:val="0005213B"/>
    <w:rsid w:val="000528C4"/>
    <w:rsid w:val="0005373C"/>
    <w:rsid w:val="000550B1"/>
    <w:rsid w:val="000578AF"/>
    <w:rsid w:val="00057D93"/>
    <w:rsid w:val="000626E6"/>
    <w:rsid w:val="0006271E"/>
    <w:rsid w:val="00065F1B"/>
    <w:rsid w:val="00066341"/>
    <w:rsid w:val="00070A81"/>
    <w:rsid w:val="00070C49"/>
    <w:rsid w:val="000710C2"/>
    <w:rsid w:val="000726C0"/>
    <w:rsid w:val="000733CF"/>
    <w:rsid w:val="000742BF"/>
    <w:rsid w:val="00074882"/>
    <w:rsid w:val="00074C19"/>
    <w:rsid w:val="000762CE"/>
    <w:rsid w:val="00076F0A"/>
    <w:rsid w:val="00080F4B"/>
    <w:rsid w:val="00082F7C"/>
    <w:rsid w:val="000838F2"/>
    <w:rsid w:val="000850F1"/>
    <w:rsid w:val="00085A49"/>
    <w:rsid w:val="000870BC"/>
    <w:rsid w:val="0008794D"/>
    <w:rsid w:val="00092755"/>
    <w:rsid w:val="00095B78"/>
    <w:rsid w:val="00095E07"/>
    <w:rsid w:val="00097441"/>
    <w:rsid w:val="000A236B"/>
    <w:rsid w:val="000A33B2"/>
    <w:rsid w:val="000A6386"/>
    <w:rsid w:val="000B00A1"/>
    <w:rsid w:val="000B0636"/>
    <w:rsid w:val="000B1178"/>
    <w:rsid w:val="000B31D1"/>
    <w:rsid w:val="000B369C"/>
    <w:rsid w:val="000B37A0"/>
    <w:rsid w:val="000B63ED"/>
    <w:rsid w:val="000B6541"/>
    <w:rsid w:val="000B78B0"/>
    <w:rsid w:val="000B7EE6"/>
    <w:rsid w:val="000C0BE2"/>
    <w:rsid w:val="000C4282"/>
    <w:rsid w:val="000C5A3C"/>
    <w:rsid w:val="000C5FB4"/>
    <w:rsid w:val="000D044F"/>
    <w:rsid w:val="000D1F3E"/>
    <w:rsid w:val="000D33E9"/>
    <w:rsid w:val="000D395D"/>
    <w:rsid w:val="000D4D7B"/>
    <w:rsid w:val="000D6706"/>
    <w:rsid w:val="000E4143"/>
    <w:rsid w:val="000E5AA9"/>
    <w:rsid w:val="000E6E0E"/>
    <w:rsid w:val="000F0190"/>
    <w:rsid w:val="000F0A6F"/>
    <w:rsid w:val="000F0F53"/>
    <w:rsid w:val="000F1D8F"/>
    <w:rsid w:val="000F4736"/>
    <w:rsid w:val="000F5F93"/>
    <w:rsid w:val="000F7949"/>
    <w:rsid w:val="0010001F"/>
    <w:rsid w:val="00100935"/>
    <w:rsid w:val="0010170D"/>
    <w:rsid w:val="00102856"/>
    <w:rsid w:val="00103116"/>
    <w:rsid w:val="001035A0"/>
    <w:rsid w:val="001035D8"/>
    <w:rsid w:val="00103EE2"/>
    <w:rsid w:val="00104FF8"/>
    <w:rsid w:val="001067D0"/>
    <w:rsid w:val="00107761"/>
    <w:rsid w:val="00112970"/>
    <w:rsid w:val="00112AC6"/>
    <w:rsid w:val="00113031"/>
    <w:rsid w:val="0011422B"/>
    <w:rsid w:val="00115D88"/>
    <w:rsid w:val="00115DA0"/>
    <w:rsid w:val="0011768C"/>
    <w:rsid w:val="00117CA5"/>
    <w:rsid w:val="00120BB3"/>
    <w:rsid w:val="001212CB"/>
    <w:rsid w:val="00121BB2"/>
    <w:rsid w:val="001225C5"/>
    <w:rsid w:val="001234DC"/>
    <w:rsid w:val="0012592A"/>
    <w:rsid w:val="00125F71"/>
    <w:rsid w:val="001318A9"/>
    <w:rsid w:val="00131984"/>
    <w:rsid w:val="00132ED8"/>
    <w:rsid w:val="00133BEA"/>
    <w:rsid w:val="00134584"/>
    <w:rsid w:val="00134BA9"/>
    <w:rsid w:val="00137266"/>
    <w:rsid w:val="00137643"/>
    <w:rsid w:val="001405DA"/>
    <w:rsid w:val="0014104C"/>
    <w:rsid w:val="00142108"/>
    <w:rsid w:val="001422A6"/>
    <w:rsid w:val="00142360"/>
    <w:rsid w:val="001459F2"/>
    <w:rsid w:val="001463ED"/>
    <w:rsid w:val="00146A57"/>
    <w:rsid w:val="00153544"/>
    <w:rsid w:val="00156E88"/>
    <w:rsid w:val="0015799A"/>
    <w:rsid w:val="00161272"/>
    <w:rsid w:val="00163F27"/>
    <w:rsid w:val="001673DC"/>
    <w:rsid w:val="00167E6E"/>
    <w:rsid w:val="0017603E"/>
    <w:rsid w:val="00176272"/>
    <w:rsid w:val="0018064F"/>
    <w:rsid w:val="00182603"/>
    <w:rsid w:val="0018263D"/>
    <w:rsid w:val="00182A96"/>
    <w:rsid w:val="00182FFD"/>
    <w:rsid w:val="00183C68"/>
    <w:rsid w:val="0018471D"/>
    <w:rsid w:val="00184DC1"/>
    <w:rsid w:val="00184EE6"/>
    <w:rsid w:val="00186522"/>
    <w:rsid w:val="00186E4D"/>
    <w:rsid w:val="00187875"/>
    <w:rsid w:val="00190697"/>
    <w:rsid w:val="00191A5C"/>
    <w:rsid w:val="00196113"/>
    <w:rsid w:val="001969FC"/>
    <w:rsid w:val="00196A7C"/>
    <w:rsid w:val="00197145"/>
    <w:rsid w:val="001A1A6E"/>
    <w:rsid w:val="001A362D"/>
    <w:rsid w:val="001A4838"/>
    <w:rsid w:val="001A4EC4"/>
    <w:rsid w:val="001A5744"/>
    <w:rsid w:val="001A57EE"/>
    <w:rsid w:val="001A5BBA"/>
    <w:rsid w:val="001A7557"/>
    <w:rsid w:val="001A766D"/>
    <w:rsid w:val="001B1907"/>
    <w:rsid w:val="001B1F4D"/>
    <w:rsid w:val="001B4E11"/>
    <w:rsid w:val="001B544F"/>
    <w:rsid w:val="001B5563"/>
    <w:rsid w:val="001B5900"/>
    <w:rsid w:val="001C044C"/>
    <w:rsid w:val="001C29AB"/>
    <w:rsid w:val="001C479F"/>
    <w:rsid w:val="001C5382"/>
    <w:rsid w:val="001C5857"/>
    <w:rsid w:val="001D1818"/>
    <w:rsid w:val="001D1A25"/>
    <w:rsid w:val="001D27E6"/>
    <w:rsid w:val="001D2A9C"/>
    <w:rsid w:val="001D2F45"/>
    <w:rsid w:val="001D5389"/>
    <w:rsid w:val="001D586F"/>
    <w:rsid w:val="001D5C45"/>
    <w:rsid w:val="001D68F8"/>
    <w:rsid w:val="001D6CE4"/>
    <w:rsid w:val="001E1FF6"/>
    <w:rsid w:val="001E32CC"/>
    <w:rsid w:val="001E3FDD"/>
    <w:rsid w:val="001E3FFB"/>
    <w:rsid w:val="001E428A"/>
    <w:rsid w:val="001E551A"/>
    <w:rsid w:val="001F05A7"/>
    <w:rsid w:val="001F37CD"/>
    <w:rsid w:val="001F5FEE"/>
    <w:rsid w:val="001F7C24"/>
    <w:rsid w:val="00201488"/>
    <w:rsid w:val="00201838"/>
    <w:rsid w:val="00202EB3"/>
    <w:rsid w:val="0020316D"/>
    <w:rsid w:val="002033EF"/>
    <w:rsid w:val="00203FB6"/>
    <w:rsid w:val="00204C5A"/>
    <w:rsid w:val="00210250"/>
    <w:rsid w:val="0021073C"/>
    <w:rsid w:val="00210BC3"/>
    <w:rsid w:val="00215A96"/>
    <w:rsid w:val="002171D8"/>
    <w:rsid w:val="0021783B"/>
    <w:rsid w:val="002200A6"/>
    <w:rsid w:val="00223DCA"/>
    <w:rsid w:val="0022457F"/>
    <w:rsid w:val="0022558C"/>
    <w:rsid w:val="002262D5"/>
    <w:rsid w:val="002279D0"/>
    <w:rsid w:val="00236A04"/>
    <w:rsid w:val="002375FD"/>
    <w:rsid w:val="00237BD8"/>
    <w:rsid w:val="002429FD"/>
    <w:rsid w:val="00243364"/>
    <w:rsid w:val="002436B6"/>
    <w:rsid w:val="002436BA"/>
    <w:rsid w:val="002518D4"/>
    <w:rsid w:val="00251CC1"/>
    <w:rsid w:val="002553B9"/>
    <w:rsid w:val="00255DB8"/>
    <w:rsid w:val="00256563"/>
    <w:rsid w:val="00256F26"/>
    <w:rsid w:val="00260790"/>
    <w:rsid w:val="00262B64"/>
    <w:rsid w:val="00262E91"/>
    <w:rsid w:val="002740DA"/>
    <w:rsid w:val="00274DBF"/>
    <w:rsid w:val="00275185"/>
    <w:rsid w:val="00275A34"/>
    <w:rsid w:val="0028101A"/>
    <w:rsid w:val="00281F12"/>
    <w:rsid w:val="00282737"/>
    <w:rsid w:val="00282ABC"/>
    <w:rsid w:val="00282B2C"/>
    <w:rsid w:val="00286A0E"/>
    <w:rsid w:val="00286CDA"/>
    <w:rsid w:val="002902C4"/>
    <w:rsid w:val="002935B7"/>
    <w:rsid w:val="002948F9"/>
    <w:rsid w:val="002A15EB"/>
    <w:rsid w:val="002A1E8E"/>
    <w:rsid w:val="002A301B"/>
    <w:rsid w:val="002A51E0"/>
    <w:rsid w:val="002A53BA"/>
    <w:rsid w:val="002B1257"/>
    <w:rsid w:val="002B14DB"/>
    <w:rsid w:val="002B43F3"/>
    <w:rsid w:val="002C1964"/>
    <w:rsid w:val="002C2595"/>
    <w:rsid w:val="002D0BB3"/>
    <w:rsid w:val="002D1232"/>
    <w:rsid w:val="002D12B5"/>
    <w:rsid w:val="002D197B"/>
    <w:rsid w:val="002D5598"/>
    <w:rsid w:val="002D5E73"/>
    <w:rsid w:val="002D64A8"/>
    <w:rsid w:val="002E08D5"/>
    <w:rsid w:val="002E100A"/>
    <w:rsid w:val="002E154F"/>
    <w:rsid w:val="002E276E"/>
    <w:rsid w:val="002E2AA6"/>
    <w:rsid w:val="002E30D9"/>
    <w:rsid w:val="002E7672"/>
    <w:rsid w:val="002F008C"/>
    <w:rsid w:val="002F0AD3"/>
    <w:rsid w:val="002F0E1B"/>
    <w:rsid w:val="002F47DC"/>
    <w:rsid w:val="002F781A"/>
    <w:rsid w:val="002F7C83"/>
    <w:rsid w:val="0030146E"/>
    <w:rsid w:val="003014D2"/>
    <w:rsid w:val="003024B9"/>
    <w:rsid w:val="00302F77"/>
    <w:rsid w:val="003050D9"/>
    <w:rsid w:val="003057BC"/>
    <w:rsid w:val="00305863"/>
    <w:rsid w:val="0030593B"/>
    <w:rsid w:val="00306353"/>
    <w:rsid w:val="00306534"/>
    <w:rsid w:val="00307D87"/>
    <w:rsid w:val="003105C1"/>
    <w:rsid w:val="00312EBE"/>
    <w:rsid w:val="003155DC"/>
    <w:rsid w:val="00315B0A"/>
    <w:rsid w:val="00315B53"/>
    <w:rsid w:val="0031761F"/>
    <w:rsid w:val="00320736"/>
    <w:rsid w:val="003228FD"/>
    <w:rsid w:val="00322AED"/>
    <w:rsid w:val="00324A0C"/>
    <w:rsid w:val="003270B4"/>
    <w:rsid w:val="0032762A"/>
    <w:rsid w:val="00333FEF"/>
    <w:rsid w:val="003347E5"/>
    <w:rsid w:val="00334E88"/>
    <w:rsid w:val="00334F0B"/>
    <w:rsid w:val="003365BB"/>
    <w:rsid w:val="0034131B"/>
    <w:rsid w:val="0034160A"/>
    <w:rsid w:val="00342B4B"/>
    <w:rsid w:val="00345471"/>
    <w:rsid w:val="0034767A"/>
    <w:rsid w:val="0035011F"/>
    <w:rsid w:val="0035132A"/>
    <w:rsid w:val="00352004"/>
    <w:rsid w:val="003523FB"/>
    <w:rsid w:val="00352581"/>
    <w:rsid w:val="00356404"/>
    <w:rsid w:val="003569DF"/>
    <w:rsid w:val="00357DFF"/>
    <w:rsid w:val="0036105F"/>
    <w:rsid w:val="0036326D"/>
    <w:rsid w:val="00363918"/>
    <w:rsid w:val="00364FBF"/>
    <w:rsid w:val="00365B54"/>
    <w:rsid w:val="00372985"/>
    <w:rsid w:val="00372B00"/>
    <w:rsid w:val="00372EE7"/>
    <w:rsid w:val="003733D8"/>
    <w:rsid w:val="0038159D"/>
    <w:rsid w:val="00381E05"/>
    <w:rsid w:val="00381F2E"/>
    <w:rsid w:val="003831FF"/>
    <w:rsid w:val="00383569"/>
    <w:rsid w:val="0038560A"/>
    <w:rsid w:val="0038600B"/>
    <w:rsid w:val="003903B1"/>
    <w:rsid w:val="00394867"/>
    <w:rsid w:val="00394FDD"/>
    <w:rsid w:val="003A0A24"/>
    <w:rsid w:val="003A26C9"/>
    <w:rsid w:val="003A2E64"/>
    <w:rsid w:val="003A2E75"/>
    <w:rsid w:val="003A365C"/>
    <w:rsid w:val="003A53CC"/>
    <w:rsid w:val="003A62B5"/>
    <w:rsid w:val="003A62E7"/>
    <w:rsid w:val="003B09E9"/>
    <w:rsid w:val="003B0AA4"/>
    <w:rsid w:val="003B149E"/>
    <w:rsid w:val="003B2D4A"/>
    <w:rsid w:val="003B34EE"/>
    <w:rsid w:val="003B4D99"/>
    <w:rsid w:val="003B569C"/>
    <w:rsid w:val="003B57E9"/>
    <w:rsid w:val="003B61A4"/>
    <w:rsid w:val="003B6DD8"/>
    <w:rsid w:val="003C0E80"/>
    <w:rsid w:val="003C295C"/>
    <w:rsid w:val="003C3084"/>
    <w:rsid w:val="003D08ED"/>
    <w:rsid w:val="003D12C7"/>
    <w:rsid w:val="003D16BE"/>
    <w:rsid w:val="003D19E6"/>
    <w:rsid w:val="003D2EC7"/>
    <w:rsid w:val="003D6D2E"/>
    <w:rsid w:val="003E0365"/>
    <w:rsid w:val="003E0ECD"/>
    <w:rsid w:val="003E141B"/>
    <w:rsid w:val="003E23C2"/>
    <w:rsid w:val="003E2FF0"/>
    <w:rsid w:val="003E3253"/>
    <w:rsid w:val="003E41FF"/>
    <w:rsid w:val="003E43B0"/>
    <w:rsid w:val="003E46DF"/>
    <w:rsid w:val="003E55B4"/>
    <w:rsid w:val="003E5774"/>
    <w:rsid w:val="003E68EB"/>
    <w:rsid w:val="003E78BB"/>
    <w:rsid w:val="003F0CCB"/>
    <w:rsid w:val="003F68A3"/>
    <w:rsid w:val="003F7DB4"/>
    <w:rsid w:val="004016A3"/>
    <w:rsid w:val="00401B7F"/>
    <w:rsid w:val="00401DA5"/>
    <w:rsid w:val="00402658"/>
    <w:rsid w:val="00404807"/>
    <w:rsid w:val="00404FF6"/>
    <w:rsid w:val="00405434"/>
    <w:rsid w:val="00406409"/>
    <w:rsid w:val="0040661B"/>
    <w:rsid w:val="00406CE0"/>
    <w:rsid w:val="00406EF1"/>
    <w:rsid w:val="00410B0E"/>
    <w:rsid w:val="00410C4F"/>
    <w:rsid w:val="0041331B"/>
    <w:rsid w:val="004155BF"/>
    <w:rsid w:val="00416355"/>
    <w:rsid w:val="0042025B"/>
    <w:rsid w:val="004204BF"/>
    <w:rsid w:val="004217F0"/>
    <w:rsid w:val="00422316"/>
    <w:rsid w:val="004228C9"/>
    <w:rsid w:val="00426D93"/>
    <w:rsid w:val="0042790B"/>
    <w:rsid w:val="00427B12"/>
    <w:rsid w:val="00430627"/>
    <w:rsid w:val="004337DC"/>
    <w:rsid w:val="0043395D"/>
    <w:rsid w:val="00433F08"/>
    <w:rsid w:val="0043677E"/>
    <w:rsid w:val="00437936"/>
    <w:rsid w:val="00440278"/>
    <w:rsid w:val="00441D54"/>
    <w:rsid w:val="00442C8A"/>
    <w:rsid w:val="00442D12"/>
    <w:rsid w:val="00443BB4"/>
    <w:rsid w:val="00446974"/>
    <w:rsid w:val="00447155"/>
    <w:rsid w:val="0045122F"/>
    <w:rsid w:val="004571D5"/>
    <w:rsid w:val="0045786C"/>
    <w:rsid w:val="00457C69"/>
    <w:rsid w:val="00460060"/>
    <w:rsid w:val="004616C3"/>
    <w:rsid w:val="00462AEF"/>
    <w:rsid w:val="00462DA0"/>
    <w:rsid w:val="00462E10"/>
    <w:rsid w:val="0046313F"/>
    <w:rsid w:val="00463784"/>
    <w:rsid w:val="00465A21"/>
    <w:rsid w:val="00466D33"/>
    <w:rsid w:val="00467A8E"/>
    <w:rsid w:val="00474484"/>
    <w:rsid w:val="00474E90"/>
    <w:rsid w:val="00474F5A"/>
    <w:rsid w:val="004763B3"/>
    <w:rsid w:val="00476487"/>
    <w:rsid w:val="0047649E"/>
    <w:rsid w:val="004771E2"/>
    <w:rsid w:val="0047741B"/>
    <w:rsid w:val="00477EC6"/>
    <w:rsid w:val="004828B3"/>
    <w:rsid w:val="00484297"/>
    <w:rsid w:val="00484CBE"/>
    <w:rsid w:val="00484D87"/>
    <w:rsid w:val="004856C3"/>
    <w:rsid w:val="004874EF"/>
    <w:rsid w:val="00491B6F"/>
    <w:rsid w:val="00492AA3"/>
    <w:rsid w:val="004932E8"/>
    <w:rsid w:val="00493997"/>
    <w:rsid w:val="00496EEF"/>
    <w:rsid w:val="00497085"/>
    <w:rsid w:val="004A2CEC"/>
    <w:rsid w:val="004A3984"/>
    <w:rsid w:val="004A3E77"/>
    <w:rsid w:val="004A43B6"/>
    <w:rsid w:val="004A4AE4"/>
    <w:rsid w:val="004A4CE3"/>
    <w:rsid w:val="004A55C0"/>
    <w:rsid w:val="004A68CD"/>
    <w:rsid w:val="004B04B2"/>
    <w:rsid w:val="004B1B0C"/>
    <w:rsid w:val="004B1FC8"/>
    <w:rsid w:val="004B2057"/>
    <w:rsid w:val="004B3999"/>
    <w:rsid w:val="004B56EB"/>
    <w:rsid w:val="004B573F"/>
    <w:rsid w:val="004B6B9F"/>
    <w:rsid w:val="004B7A93"/>
    <w:rsid w:val="004C48D7"/>
    <w:rsid w:val="004C7792"/>
    <w:rsid w:val="004C7DE1"/>
    <w:rsid w:val="004D0604"/>
    <w:rsid w:val="004D28C4"/>
    <w:rsid w:val="004D2CAF"/>
    <w:rsid w:val="004D3E53"/>
    <w:rsid w:val="004D4414"/>
    <w:rsid w:val="004D63E8"/>
    <w:rsid w:val="004D7288"/>
    <w:rsid w:val="004E27CC"/>
    <w:rsid w:val="004E336E"/>
    <w:rsid w:val="004E33DB"/>
    <w:rsid w:val="004E3B6E"/>
    <w:rsid w:val="004E56B8"/>
    <w:rsid w:val="004E5DFF"/>
    <w:rsid w:val="004E709E"/>
    <w:rsid w:val="004E79AF"/>
    <w:rsid w:val="004F04C1"/>
    <w:rsid w:val="004F0C5C"/>
    <w:rsid w:val="004F477C"/>
    <w:rsid w:val="004F641F"/>
    <w:rsid w:val="004F794B"/>
    <w:rsid w:val="004F79FC"/>
    <w:rsid w:val="00501660"/>
    <w:rsid w:val="00501CCE"/>
    <w:rsid w:val="005023D1"/>
    <w:rsid w:val="0050257B"/>
    <w:rsid w:val="00503D62"/>
    <w:rsid w:val="00504295"/>
    <w:rsid w:val="00504BCE"/>
    <w:rsid w:val="00505128"/>
    <w:rsid w:val="005110B2"/>
    <w:rsid w:val="0051116D"/>
    <w:rsid w:val="00512175"/>
    <w:rsid w:val="0051288D"/>
    <w:rsid w:val="0051290B"/>
    <w:rsid w:val="0051294A"/>
    <w:rsid w:val="00515E89"/>
    <w:rsid w:val="00516CD8"/>
    <w:rsid w:val="005176A8"/>
    <w:rsid w:val="00520898"/>
    <w:rsid w:val="00521291"/>
    <w:rsid w:val="00522F27"/>
    <w:rsid w:val="00522FFD"/>
    <w:rsid w:val="00523A60"/>
    <w:rsid w:val="00524582"/>
    <w:rsid w:val="00524FCB"/>
    <w:rsid w:val="00526009"/>
    <w:rsid w:val="00526295"/>
    <w:rsid w:val="00526331"/>
    <w:rsid w:val="00526694"/>
    <w:rsid w:val="00530874"/>
    <w:rsid w:val="00532E36"/>
    <w:rsid w:val="0053466E"/>
    <w:rsid w:val="005368C1"/>
    <w:rsid w:val="00540267"/>
    <w:rsid w:val="005404D2"/>
    <w:rsid w:val="005408FC"/>
    <w:rsid w:val="00541103"/>
    <w:rsid w:val="00541A64"/>
    <w:rsid w:val="00541D4A"/>
    <w:rsid w:val="00542A4D"/>
    <w:rsid w:val="00546664"/>
    <w:rsid w:val="00547906"/>
    <w:rsid w:val="0055070F"/>
    <w:rsid w:val="00550E7E"/>
    <w:rsid w:val="005513F4"/>
    <w:rsid w:val="00552240"/>
    <w:rsid w:val="00552CF4"/>
    <w:rsid w:val="005543AC"/>
    <w:rsid w:val="005543DE"/>
    <w:rsid w:val="00554869"/>
    <w:rsid w:val="005557D2"/>
    <w:rsid w:val="00556C7A"/>
    <w:rsid w:val="005571A9"/>
    <w:rsid w:val="0056073A"/>
    <w:rsid w:val="00561C61"/>
    <w:rsid w:val="00561E61"/>
    <w:rsid w:val="00561FA9"/>
    <w:rsid w:val="00564666"/>
    <w:rsid w:val="005650BF"/>
    <w:rsid w:val="00566B6A"/>
    <w:rsid w:val="00566D18"/>
    <w:rsid w:val="00567687"/>
    <w:rsid w:val="00570C16"/>
    <w:rsid w:val="00571451"/>
    <w:rsid w:val="00571C79"/>
    <w:rsid w:val="00571E69"/>
    <w:rsid w:val="00572552"/>
    <w:rsid w:val="005738D2"/>
    <w:rsid w:val="0057395A"/>
    <w:rsid w:val="00574802"/>
    <w:rsid w:val="00574EE4"/>
    <w:rsid w:val="00580041"/>
    <w:rsid w:val="00580E91"/>
    <w:rsid w:val="005825DE"/>
    <w:rsid w:val="005855AB"/>
    <w:rsid w:val="005871A8"/>
    <w:rsid w:val="00587ADE"/>
    <w:rsid w:val="005905B7"/>
    <w:rsid w:val="00590C46"/>
    <w:rsid w:val="00592220"/>
    <w:rsid w:val="00595817"/>
    <w:rsid w:val="0059592B"/>
    <w:rsid w:val="00596AE0"/>
    <w:rsid w:val="005973D3"/>
    <w:rsid w:val="005A0128"/>
    <w:rsid w:val="005A15CA"/>
    <w:rsid w:val="005A18FB"/>
    <w:rsid w:val="005A4017"/>
    <w:rsid w:val="005A6D78"/>
    <w:rsid w:val="005B13F2"/>
    <w:rsid w:val="005B36EE"/>
    <w:rsid w:val="005C2606"/>
    <w:rsid w:val="005C4E81"/>
    <w:rsid w:val="005C4F51"/>
    <w:rsid w:val="005C6CEC"/>
    <w:rsid w:val="005C7D89"/>
    <w:rsid w:val="005C7F4A"/>
    <w:rsid w:val="005D1BBC"/>
    <w:rsid w:val="005D2A5C"/>
    <w:rsid w:val="005D4B45"/>
    <w:rsid w:val="005D6B32"/>
    <w:rsid w:val="005E0BBC"/>
    <w:rsid w:val="005E26A7"/>
    <w:rsid w:val="005E463E"/>
    <w:rsid w:val="005E4D43"/>
    <w:rsid w:val="005E56F0"/>
    <w:rsid w:val="005E65F7"/>
    <w:rsid w:val="005F01A9"/>
    <w:rsid w:val="005F2E15"/>
    <w:rsid w:val="005F3657"/>
    <w:rsid w:val="005F53D8"/>
    <w:rsid w:val="005F6423"/>
    <w:rsid w:val="005F67AB"/>
    <w:rsid w:val="00600C62"/>
    <w:rsid w:val="00600F1D"/>
    <w:rsid w:val="0060148F"/>
    <w:rsid w:val="00601F81"/>
    <w:rsid w:val="00605B3A"/>
    <w:rsid w:val="00606D59"/>
    <w:rsid w:val="00606FF8"/>
    <w:rsid w:val="0060719C"/>
    <w:rsid w:val="006075C0"/>
    <w:rsid w:val="00607BB1"/>
    <w:rsid w:val="0061028D"/>
    <w:rsid w:val="006125DE"/>
    <w:rsid w:val="00613FFB"/>
    <w:rsid w:val="0061483A"/>
    <w:rsid w:val="006218AF"/>
    <w:rsid w:val="00623AE4"/>
    <w:rsid w:val="00624134"/>
    <w:rsid w:val="006248EF"/>
    <w:rsid w:val="006249AE"/>
    <w:rsid w:val="00626414"/>
    <w:rsid w:val="00626CBD"/>
    <w:rsid w:val="00627E2B"/>
    <w:rsid w:val="00630F94"/>
    <w:rsid w:val="006310AB"/>
    <w:rsid w:val="00631953"/>
    <w:rsid w:val="0063575C"/>
    <w:rsid w:val="00636043"/>
    <w:rsid w:val="0063637D"/>
    <w:rsid w:val="00637C91"/>
    <w:rsid w:val="00637E7C"/>
    <w:rsid w:val="00640DBA"/>
    <w:rsid w:val="00641BC1"/>
    <w:rsid w:val="00642285"/>
    <w:rsid w:val="00642DDD"/>
    <w:rsid w:val="00643838"/>
    <w:rsid w:val="00644864"/>
    <w:rsid w:val="0065122D"/>
    <w:rsid w:val="006523A5"/>
    <w:rsid w:val="00655008"/>
    <w:rsid w:val="006555E2"/>
    <w:rsid w:val="00656E84"/>
    <w:rsid w:val="006578A1"/>
    <w:rsid w:val="0066319E"/>
    <w:rsid w:val="00663E41"/>
    <w:rsid w:val="00663F56"/>
    <w:rsid w:val="00664D3C"/>
    <w:rsid w:val="00665023"/>
    <w:rsid w:val="006655A3"/>
    <w:rsid w:val="006673CB"/>
    <w:rsid w:val="006676A1"/>
    <w:rsid w:val="006733C2"/>
    <w:rsid w:val="006766A1"/>
    <w:rsid w:val="00677BD9"/>
    <w:rsid w:val="00677E7A"/>
    <w:rsid w:val="006828E5"/>
    <w:rsid w:val="006835D3"/>
    <w:rsid w:val="0068362E"/>
    <w:rsid w:val="00684B64"/>
    <w:rsid w:val="00684BDD"/>
    <w:rsid w:val="00685A49"/>
    <w:rsid w:val="00687B4D"/>
    <w:rsid w:val="00692691"/>
    <w:rsid w:val="0069380F"/>
    <w:rsid w:val="00696AED"/>
    <w:rsid w:val="006A077F"/>
    <w:rsid w:val="006A1A68"/>
    <w:rsid w:val="006A349B"/>
    <w:rsid w:val="006A3C5B"/>
    <w:rsid w:val="006A5383"/>
    <w:rsid w:val="006A6714"/>
    <w:rsid w:val="006A7ABF"/>
    <w:rsid w:val="006B07ED"/>
    <w:rsid w:val="006B0B08"/>
    <w:rsid w:val="006B191E"/>
    <w:rsid w:val="006B4ACD"/>
    <w:rsid w:val="006B4BD4"/>
    <w:rsid w:val="006B72E8"/>
    <w:rsid w:val="006B750F"/>
    <w:rsid w:val="006C3120"/>
    <w:rsid w:val="006C3BB1"/>
    <w:rsid w:val="006C4B9B"/>
    <w:rsid w:val="006C5A04"/>
    <w:rsid w:val="006C7036"/>
    <w:rsid w:val="006C76C6"/>
    <w:rsid w:val="006C76F7"/>
    <w:rsid w:val="006D0791"/>
    <w:rsid w:val="006D12C2"/>
    <w:rsid w:val="006D20FA"/>
    <w:rsid w:val="006D3EBB"/>
    <w:rsid w:val="006D52D4"/>
    <w:rsid w:val="006D66CD"/>
    <w:rsid w:val="006D7ADE"/>
    <w:rsid w:val="006E0874"/>
    <w:rsid w:val="006E1460"/>
    <w:rsid w:val="006E17E0"/>
    <w:rsid w:val="006E2ADD"/>
    <w:rsid w:val="006E4C72"/>
    <w:rsid w:val="006E55BA"/>
    <w:rsid w:val="006E5F26"/>
    <w:rsid w:val="006E70EC"/>
    <w:rsid w:val="006F1B0A"/>
    <w:rsid w:val="006F2E0F"/>
    <w:rsid w:val="006F3122"/>
    <w:rsid w:val="006F353E"/>
    <w:rsid w:val="006F3552"/>
    <w:rsid w:val="006F4AED"/>
    <w:rsid w:val="006F4CD5"/>
    <w:rsid w:val="006F5824"/>
    <w:rsid w:val="007010A8"/>
    <w:rsid w:val="00701FDD"/>
    <w:rsid w:val="00703083"/>
    <w:rsid w:val="007034D9"/>
    <w:rsid w:val="007055C8"/>
    <w:rsid w:val="00710BC0"/>
    <w:rsid w:val="0071232D"/>
    <w:rsid w:val="00715EB9"/>
    <w:rsid w:val="0071723D"/>
    <w:rsid w:val="0071755E"/>
    <w:rsid w:val="00722808"/>
    <w:rsid w:val="007237EE"/>
    <w:rsid w:val="00724D41"/>
    <w:rsid w:val="0072627E"/>
    <w:rsid w:val="00727704"/>
    <w:rsid w:val="0073005E"/>
    <w:rsid w:val="007308CF"/>
    <w:rsid w:val="0073275C"/>
    <w:rsid w:val="007337D6"/>
    <w:rsid w:val="00734039"/>
    <w:rsid w:val="00734DE3"/>
    <w:rsid w:val="007364EF"/>
    <w:rsid w:val="00741776"/>
    <w:rsid w:val="00741E3F"/>
    <w:rsid w:val="00744F67"/>
    <w:rsid w:val="00746E17"/>
    <w:rsid w:val="00746E7F"/>
    <w:rsid w:val="00747930"/>
    <w:rsid w:val="007506BD"/>
    <w:rsid w:val="00753313"/>
    <w:rsid w:val="00753FE8"/>
    <w:rsid w:val="007552A3"/>
    <w:rsid w:val="00757157"/>
    <w:rsid w:val="0075731D"/>
    <w:rsid w:val="00761B8D"/>
    <w:rsid w:val="00762683"/>
    <w:rsid w:val="00763ED3"/>
    <w:rsid w:val="007668E5"/>
    <w:rsid w:val="0076693D"/>
    <w:rsid w:val="00767D29"/>
    <w:rsid w:val="007703D0"/>
    <w:rsid w:val="00770739"/>
    <w:rsid w:val="00771A8F"/>
    <w:rsid w:val="00772FCB"/>
    <w:rsid w:val="00773C39"/>
    <w:rsid w:val="00773F24"/>
    <w:rsid w:val="00774976"/>
    <w:rsid w:val="007752FD"/>
    <w:rsid w:val="00775E01"/>
    <w:rsid w:val="007770F3"/>
    <w:rsid w:val="00777D74"/>
    <w:rsid w:val="00780E67"/>
    <w:rsid w:val="0078283E"/>
    <w:rsid w:val="00783003"/>
    <w:rsid w:val="007841AB"/>
    <w:rsid w:val="007843F3"/>
    <w:rsid w:val="007864E2"/>
    <w:rsid w:val="007867B5"/>
    <w:rsid w:val="00786E18"/>
    <w:rsid w:val="00786E92"/>
    <w:rsid w:val="00792533"/>
    <w:rsid w:val="0079465E"/>
    <w:rsid w:val="00795739"/>
    <w:rsid w:val="007974EE"/>
    <w:rsid w:val="007A1991"/>
    <w:rsid w:val="007A27A5"/>
    <w:rsid w:val="007A3C13"/>
    <w:rsid w:val="007A3E46"/>
    <w:rsid w:val="007A73A3"/>
    <w:rsid w:val="007A7E5C"/>
    <w:rsid w:val="007B1C19"/>
    <w:rsid w:val="007B363A"/>
    <w:rsid w:val="007B48DA"/>
    <w:rsid w:val="007B4BB1"/>
    <w:rsid w:val="007B4CC7"/>
    <w:rsid w:val="007B4E4E"/>
    <w:rsid w:val="007B6B97"/>
    <w:rsid w:val="007C2A78"/>
    <w:rsid w:val="007C2DBD"/>
    <w:rsid w:val="007C30F0"/>
    <w:rsid w:val="007C35A6"/>
    <w:rsid w:val="007C4391"/>
    <w:rsid w:val="007C4503"/>
    <w:rsid w:val="007C6061"/>
    <w:rsid w:val="007C621C"/>
    <w:rsid w:val="007C6D2A"/>
    <w:rsid w:val="007D38F3"/>
    <w:rsid w:val="007D4BCA"/>
    <w:rsid w:val="007D4E84"/>
    <w:rsid w:val="007D4F64"/>
    <w:rsid w:val="007D7F66"/>
    <w:rsid w:val="007E0A6F"/>
    <w:rsid w:val="007E0E3C"/>
    <w:rsid w:val="007E1337"/>
    <w:rsid w:val="007E5813"/>
    <w:rsid w:val="007E636B"/>
    <w:rsid w:val="007E7270"/>
    <w:rsid w:val="007F007A"/>
    <w:rsid w:val="007F0C36"/>
    <w:rsid w:val="007F20E7"/>
    <w:rsid w:val="007F29F2"/>
    <w:rsid w:val="007F4940"/>
    <w:rsid w:val="007F562E"/>
    <w:rsid w:val="007F5715"/>
    <w:rsid w:val="00802498"/>
    <w:rsid w:val="00803488"/>
    <w:rsid w:val="0080416D"/>
    <w:rsid w:val="00804A43"/>
    <w:rsid w:val="008065DE"/>
    <w:rsid w:val="00807703"/>
    <w:rsid w:val="008114A7"/>
    <w:rsid w:val="00811A2D"/>
    <w:rsid w:val="00811A8A"/>
    <w:rsid w:val="00812DA5"/>
    <w:rsid w:val="00813DE0"/>
    <w:rsid w:val="00814C51"/>
    <w:rsid w:val="00814C66"/>
    <w:rsid w:val="00814FE4"/>
    <w:rsid w:val="00817BC9"/>
    <w:rsid w:val="008207A3"/>
    <w:rsid w:val="00820CF0"/>
    <w:rsid w:val="00821F7B"/>
    <w:rsid w:val="008236C0"/>
    <w:rsid w:val="00823735"/>
    <w:rsid w:val="00824ED8"/>
    <w:rsid w:val="00825E35"/>
    <w:rsid w:val="00826130"/>
    <w:rsid w:val="00826AD7"/>
    <w:rsid w:val="008276C3"/>
    <w:rsid w:val="008277B5"/>
    <w:rsid w:val="008304BB"/>
    <w:rsid w:val="00830A26"/>
    <w:rsid w:val="00834F0D"/>
    <w:rsid w:val="0084174E"/>
    <w:rsid w:val="008431DB"/>
    <w:rsid w:val="00843678"/>
    <w:rsid w:val="00844729"/>
    <w:rsid w:val="008506A8"/>
    <w:rsid w:val="008507F4"/>
    <w:rsid w:val="008558EA"/>
    <w:rsid w:val="008577D0"/>
    <w:rsid w:val="008602A6"/>
    <w:rsid w:val="00861EA9"/>
    <w:rsid w:val="00862ED0"/>
    <w:rsid w:val="00867337"/>
    <w:rsid w:val="00870E4A"/>
    <w:rsid w:val="0087143E"/>
    <w:rsid w:val="00872787"/>
    <w:rsid w:val="00873E7B"/>
    <w:rsid w:val="008745A3"/>
    <w:rsid w:val="00874C03"/>
    <w:rsid w:val="00874CE3"/>
    <w:rsid w:val="00875CFA"/>
    <w:rsid w:val="00876A01"/>
    <w:rsid w:val="00876BD9"/>
    <w:rsid w:val="00880F30"/>
    <w:rsid w:val="00881085"/>
    <w:rsid w:val="0088662C"/>
    <w:rsid w:val="00891931"/>
    <w:rsid w:val="0089378E"/>
    <w:rsid w:val="00894E28"/>
    <w:rsid w:val="00894EB3"/>
    <w:rsid w:val="00896601"/>
    <w:rsid w:val="00896BBD"/>
    <w:rsid w:val="00896D40"/>
    <w:rsid w:val="008A07B1"/>
    <w:rsid w:val="008A0DFD"/>
    <w:rsid w:val="008A44F4"/>
    <w:rsid w:val="008A580B"/>
    <w:rsid w:val="008A5E60"/>
    <w:rsid w:val="008B0CC2"/>
    <w:rsid w:val="008B1B5A"/>
    <w:rsid w:val="008B3E81"/>
    <w:rsid w:val="008B43F8"/>
    <w:rsid w:val="008B491F"/>
    <w:rsid w:val="008C1ECB"/>
    <w:rsid w:val="008C2D0F"/>
    <w:rsid w:val="008C5C16"/>
    <w:rsid w:val="008C6335"/>
    <w:rsid w:val="008C7F1A"/>
    <w:rsid w:val="008D0767"/>
    <w:rsid w:val="008D2475"/>
    <w:rsid w:val="008D308B"/>
    <w:rsid w:val="008E13B4"/>
    <w:rsid w:val="008E1819"/>
    <w:rsid w:val="008E2CDA"/>
    <w:rsid w:val="008E332D"/>
    <w:rsid w:val="008E3A32"/>
    <w:rsid w:val="008E3C20"/>
    <w:rsid w:val="008E465A"/>
    <w:rsid w:val="008F2689"/>
    <w:rsid w:val="008F27F5"/>
    <w:rsid w:val="008F2F80"/>
    <w:rsid w:val="008F3EDD"/>
    <w:rsid w:val="0090030A"/>
    <w:rsid w:val="009005C4"/>
    <w:rsid w:val="009022D5"/>
    <w:rsid w:val="00902880"/>
    <w:rsid w:val="00903293"/>
    <w:rsid w:val="009037F9"/>
    <w:rsid w:val="00904BFA"/>
    <w:rsid w:val="009062FF"/>
    <w:rsid w:val="00906FAD"/>
    <w:rsid w:val="0090798B"/>
    <w:rsid w:val="00907AD9"/>
    <w:rsid w:val="0091087F"/>
    <w:rsid w:val="00911357"/>
    <w:rsid w:val="0091248E"/>
    <w:rsid w:val="00915890"/>
    <w:rsid w:val="00916499"/>
    <w:rsid w:val="0091757C"/>
    <w:rsid w:val="009204AE"/>
    <w:rsid w:val="00922B0C"/>
    <w:rsid w:val="009230BE"/>
    <w:rsid w:val="00924093"/>
    <w:rsid w:val="009245A9"/>
    <w:rsid w:val="00925192"/>
    <w:rsid w:val="009275E4"/>
    <w:rsid w:val="00931E41"/>
    <w:rsid w:val="009323B6"/>
    <w:rsid w:val="009360B1"/>
    <w:rsid w:val="009407CC"/>
    <w:rsid w:val="00940DE8"/>
    <w:rsid w:val="009410D4"/>
    <w:rsid w:val="00942E1C"/>
    <w:rsid w:val="00942ED2"/>
    <w:rsid w:val="00943113"/>
    <w:rsid w:val="009437F4"/>
    <w:rsid w:val="009438C5"/>
    <w:rsid w:val="009444F8"/>
    <w:rsid w:val="00946260"/>
    <w:rsid w:val="009515E1"/>
    <w:rsid w:val="00951EF1"/>
    <w:rsid w:val="00952527"/>
    <w:rsid w:val="0095579C"/>
    <w:rsid w:val="00955B33"/>
    <w:rsid w:val="00955C9C"/>
    <w:rsid w:val="0096209A"/>
    <w:rsid w:val="0096225F"/>
    <w:rsid w:val="00963295"/>
    <w:rsid w:val="0096433D"/>
    <w:rsid w:val="00967637"/>
    <w:rsid w:val="00967F03"/>
    <w:rsid w:val="00970B75"/>
    <w:rsid w:val="009718BB"/>
    <w:rsid w:val="009736AC"/>
    <w:rsid w:val="00974596"/>
    <w:rsid w:val="00975279"/>
    <w:rsid w:val="0097551A"/>
    <w:rsid w:val="00976C2F"/>
    <w:rsid w:val="0098213F"/>
    <w:rsid w:val="009857AC"/>
    <w:rsid w:val="0098629A"/>
    <w:rsid w:val="009866DC"/>
    <w:rsid w:val="00986FFE"/>
    <w:rsid w:val="00990BAB"/>
    <w:rsid w:val="00992096"/>
    <w:rsid w:val="009923CF"/>
    <w:rsid w:val="009929C4"/>
    <w:rsid w:val="00997F73"/>
    <w:rsid w:val="009A43FA"/>
    <w:rsid w:val="009A5859"/>
    <w:rsid w:val="009A5A40"/>
    <w:rsid w:val="009A7CBC"/>
    <w:rsid w:val="009A7ECD"/>
    <w:rsid w:val="009B2621"/>
    <w:rsid w:val="009B2BCB"/>
    <w:rsid w:val="009B5744"/>
    <w:rsid w:val="009B5E35"/>
    <w:rsid w:val="009B6DD4"/>
    <w:rsid w:val="009B71F0"/>
    <w:rsid w:val="009C03E4"/>
    <w:rsid w:val="009C38A6"/>
    <w:rsid w:val="009C5C63"/>
    <w:rsid w:val="009C6E47"/>
    <w:rsid w:val="009C778C"/>
    <w:rsid w:val="009C7B6D"/>
    <w:rsid w:val="009C7C67"/>
    <w:rsid w:val="009D02B7"/>
    <w:rsid w:val="009D2BE4"/>
    <w:rsid w:val="009D3439"/>
    <w:rsid w:val="009D3664"/>
    <w:rsid w:val="009D4489"/>
    <w:rsid w:val="009D4F96"/>
    <w:rsid w:val="009D604D"/>
    <w:rsid w:val="009D62C9"/>
    <w:rsid w:val="009D776B"/>
    <w:rsid w:val="009E03B7"/>
    <w:rsid w:val="009E0B45"/>
    <w:rsid w:val="009E218C"/>
    <w:rsid w:val="009E5479"/>
    <w:rsid w:val="009E6D39"/>
    <w:rsid w:val="009F503B"/>
    <w:rsid w:val="009F7EEC"/>
    <w:rsid w:val="00A004DA"/>
    <w:rsid w:val="00A014C0"/>
    <w:rsid w:val="00A01A8E"/>
    <w:rsid w:val="00A020F3"/>
    <w:rsid w:val="00A033BA"/>
    <w:rsid w:val="00A10332"/>
    <w:rsid w:val="00A10C32"/>
    <w:rsid w:val="00A11119"/>
    <w:rsid w:val="00A11657"/>
    <w:rsid w:val="00A12F64"/>
    <w:rsid w:val="00A139ED"/>
    <w:rsid w:val="00A14285"/>
    <w:rsid w:val="00A175A7"/>
    <w:rsid w:val="00A21A2D"/>
    <w:rsid w:val="00A2384B"/>
    <w:rsid w:val="00A23AA4"/>
    <w:rsid w:val="00A23B63"/>
    <w:rsid w:val="00A2450C"/>
    <w:rsid w:val="00A271A5"/>
    <w:rsid w:val="00A27BC0"/>
    <w:rsid w:val="00A331A1"/>
    <w:rsid w:val="00A3339E"/>
    <w:rsid w:val="00A3415E"/>
    <w:rsid w:val="00A354DE"/>
    <w:rsid w:val="00A359A8"/>
    <w:rsid w:val="00A37C86"/>
    <w:rsid w:val="00A407F8"/>
    <w:rsid w:val="00A411CD"/>
    <w:rsid w:val="00A4237B"/>
    <w:rsid w:val="00A4328C"/>
    <w:rsid w:val="00A43B3C"/>
    <w:rsid w:val="00A518A0"/>
    <w:rsid w:val="00A519A2"/>
    <w:rsid w:val="00A52382"/>
    <w:rsid w:val="00A551F6"/>
    <w:rsid w:val="00A56093"/>
    <w:rsid w:val="00A56847"/>
    <w:rsid w:val="00A579FF"/>
    <w:rsid w:val="00A61C22"/>
    <w:rsid w:val="00A64453"/>
    <w:rsid w:val="00A64F93"/>
    <w:rsid w:val="00A73D43"/>
    <w:rsid w:val="00A748B2"/>
    <w:rsid w:val="00A759B0"/>
    <w:rsid w:val="00A75FFE"/>
    <w:rsid w:val="00A8036D"/>
    <w:rsid w:val="00A8108B"/>
    <w:rsid w:val="00A822FE"/>
    <w:rsid w:val="00A830F7"/>
    <w:rsid w:val="00A84C20"/>
    <w:rsid w:val="00A86CD3"/>
    <w:rsid w:val="00A86D9B"/>
    <w:rsid w:val="00A91577"/>
    <w:rsid w:val="00A929AA"/>
    <w:rsid w:val="00A9334D"/>
    <w:rsid w:val="00A945C8"/>
    <w:rsid w:val="00A962A1"/>
    <w:rsid w:val="00A97E84"/>
    <w:rsid w:val="00AA2F3A"/>
    <w:rsid w:val="00AA4C2C"/>
    <w:rsid w:val="00AA54D8"/>
    <w:rsid w:val="00AA6789"/>
    <w:rsid w:val="00AA725B"/>
    <w:rsid w:val="00AB15BA"/>
    <w:rsid w:val="00AB4DCC"/>
    <w:rsid w:val="00AB78C8"/>
    <w:rsid w:val="00AC30CC"/>
    <w:rsid w:val="00AC3798"/>
    <w:rsid w:val="00AC6189"/>
    <w:rsid w:val="00AC61C8"/>
    <w:rsid w:val="00AD2831"/>
    <w:rsid w:val="00AE1D84"/>
    <w:rsid w:val="00AE22A0"/>
    <w:rsid w:val="00AE3CBE"/>
    <w:rsid w:val="00AE678F"/>
    <w:rsid w:val="00AE6A6B"/>
    <w:rsid w:val="00AE7419"/>
    <w:rsid w:val="00AF192D"/>
    <w:rsid w:val="00AF4CC3"/>
    <w:rsid w:val="00AF5141"/>
    <w:rsid w:val="00AF51B2"/>
    <w:rsid w:val="00AF5392"/>
    <w:rsid w:val="00AF625D"/>
    <w:rsid w:val="00AF7D59"/>
    <w:rsid w:val="00B0231C"/>
    <w:rsid w:val="00B05063"/>
    <w:rsid w:val="00B05951"/>
    <w:rsid w:val="00B1039A"/>
    <w:rsid w:val="00B106E4"/>
    <w:rsid w:val="00B10854"/>
    <w:rsid w:val="00B12C0F"/>
    <w:rsid w:val="00B14D42"/>
    <w:rsid w:val="00B16BD4"/>
    <w:rsid w:val="00B17602"/>
    <w:rsid w:val="00B21935"/>
    <w:rsid w:val="00B22B7F"/>
    <w:rsid w:val="00B241BB"/>
    <w:rsid w:val="00B2688E"/>
    <w:rsid w:val="00B27083"/>
    <w:rsid w:val="00B2773F"/>
    <w:rsid w:val="00B31327"/>
    <w:rsid w:val="00B3140E"/>
    <w:rsid w:val="00B31D4F"/>
    <w:rsid w:val="00B325E9"/>
    <w:rsid w:val="00B33097"/>
    <w:rsid w:val="00B34D34"/>
    <w:rsid w:val="00B35B36"/>
    <w:rsid w:val="00B36F77"/>
    <w:rsid w:val="00B37FD9"/>
    <w:rsid w:val="00B40CD8"/>
    <w:rsid w:val="00B415D1"/>
    <w:rsid w:val="00B423D0"/>
    <w:rsid w:val="00B44D8C"/>
    <w:rsid w:val="00B45BCF"/>
    <w:rsid w:val="00B45C10"/>
    <w:rsid w:val="00B45F08"/>
    <w:rsid w:val="00B5347C"/>
    <w:rsid w:val="00B560DF"/>
    <w:rsid w:val="00B571ED"/>
    <w:rsid w:val="00B601E8"/>
    <w:rsid w:val="00B622F4"/>
    <w:rsid w:val="00B63FF1"/>
    <w:rsid w:val="00B6577F"/>
    <w:rsid w:val="00B66DA6"/>
    <w:rsid w:val="00B70A4E"/>
    <w:rsid w:val="00B72098"/>
    <w:rsid w:val="00B72397"/>
    <w:rsid w:val="00B72D2C"/>
    <w:rsid w:val="00B7377F"/>
    <w:rsid w:val="00B757E0"/>
    <w:rsid w:val="00B770BE"/>
    <w:rsid w:val="00B77101"/>
    <w:rsid w:val="00B7775A"/>
    <w:rsid w:val="00B80C92"/>
    <w:rsid w:val="00B81222"/>
    <w:rsid w:val="00B819FF"/>
    <w:rsid w:val="00B82F5A"/>
    <w:rsid w:val="00B85084"/>
    <w:rsid w:val="00B856AC"/>
    <w:rsid w:val="00B86817"/>
    <w:rsid w:val="00B90DB0"/>
    <w:rsid w:val="00B91D38"/>
    <w:rsid w:val="00B91E98"/>
    <w:rsid w:val="00B9235D"/>
    <w:rsid w:val="00B93E5C"/>
    <w:rsid w:val="00B975BC"/>
    <w:rsid w:val="00BA03A1"/>
    <w:rsid w:val="00BA1F4D"/>
    <w:rsid w:val="00BA37B2"/>
    <w:rsid w:val="00BA4677"/>
    <w:rsid w:val="00BA4ABE"/>
    <w:rsid w:val="00BA4D3B"/>
    <w:rsid w:val="00BA5787"/>
    <w:rsid w:val="00BA71B2"/>
    <w:rsid w:val="00BB0453"/>
    <w:rsid w:val="00BB0ACF"/>
    <w:rsid w:val="00BB1D29"/>
    <w:rsid w:val="00BB2360"/>
    <w:rsid w:val="00BB2821"/>
    <w:rsid w:val="00BB2E4C"/>
    <w:rsid w:val="00BB5707"/>
    <w:rsid w:val="00BC0531"/>
    <w:rsid w:val="00BC0C02"/>
    <w:rsid w:val="00BC291B"/>
    <w:rsid w:val="00BC2A8D"/>
    <w:rsid w:val="00BC4AB4"/>
    <w:rsid w:val="00BC606C"/>
    <w:rsid w:val="00BC61E3"/>
    <w:rsid w:val="00BC6D42"/>
    <w:rsid w:val="00BD0356"/>
    <w:rsid w:val="00BD1176"/>
    <w:rsid w:val="00BD224D"/>
    <w:rsid w:val="00BD36C2"/>
    <w:rsid w:val="00BD3AE3"/>
    <w:rsid w:val="00BD520E"/>
    <w:rsid w:val="00BD63F3"/>
    <w:rsid w:val="00BD70B1"/>
    <w:rsid w:val="00BE0996"/>
    <w:rsid w:val="00BE30F0"/>
    <w:rsid w:val="00BE39FA"/>
    <w:rsid w:val="00BE4D09"/>
    <w:rsid w:val="00BE4F23"/>
    <w:rsid w:val="00BE50E0"/>
    <w:rsid w:val="00BE5D2F"/>
    <w:rsid w:val="00BE728D"/>
    <w:rsid w:val="00BE788D"/>
    <w:rsid w:val="00BF12D3"/>
    <w:rsid w:val="00BF1513"/>
    <w:rsid w:val="00BF1D4F"/>
    <w:rsid w:val="00BF336B"/>
    <w:rsid w:val="00BF43AD"/>
    <w:rsid w:val="00BF4D06"/>
    <w:rsid w:val="00BF6630"/>
    <w:rsid w:val="00BF6DC3"/>
    <w:rsid w:val="00BF73BE"/>
    <w:rsid w:val="00C02B2C"/>
    <w:rsid w:val="00C033C2"/>
    <w:rsid w:val="00C07489"/>
    <w:rsid w:val="00C10B09"/>
    <w:rsid w:val="00C10B9F"/>
    <w:rsid w:val="00C1203C"/>
    <w:rsid w:val="00C13C4B"/>
    <w:rsid w:val="00C143BA"/>
    <w:rsid w:val="00C159DE"/>
    <w:rsid w:val="00C178A2"/>
    <w:rsid w:val="00C179F6"/>
    <w:rsid w:val="00C20FC8"/>
    <w:rsid w:val="00C21C43"/>
    <w:rsid w:val="00C21D72"/>
    <w:rsid w:val="00C2312D"/>
    <w:rsid w:val="00C24261"/>
    <w:rsid w:val="00C26E05"/>
    <w:rsid w:val="00C31D5A"/>
    <w:rsid w:val="00C32CA0"/>
    <w:rsid w:val="00C335B3"/>
    <w:rsid w:val="00C33CDC"/>
    <w:rsid w:val="00C41160"/>
    <w:rsid w:val="00C43027"/>
    <w:rsid w:val="00C4325B"/>
    <w:rsid w:val="00C44157"/>
    <w:rsid w:val="00C44416"/>
    <w:rsid w:val="00C44BE5"/>
    <w:rsid w:val="00C45E3A"/>
    <w:rsid w:val="00C4663E"/>
    <w:rsid w:val="00C46AF3"/>
    <w:rsid w:val="00C46B6A"/>
    <w:rsid w:val="00C470E5"/>
    <w:rsid w:val="00C47EBC"/>
    <w:rsid w:val="00C508B6"/>
    <w:rsid w:val="00C517BA"/>
    <w:rsid w:val="00C52988"/>
    <w:rsid w:val="00C5342D"/>
    <w:rsid w:val="00C53F6D"/>
    <w:rsid w:val="00C576D8"/>
    <w:rsid w:val="00C57A5A"/>
    <w:rsid w:val="00C57B6B"/>
    <w:rsid w:val="00C617AA"/>
    <w:rsid w:val="00C61DDF"/>
    <w:rsid w:val="00C66810"/>
    <w:rsid w:val="00C7099D"/>
    <w:rsid w:val="00C70DB9"/>
    <w:rsid w:val="00C7276D"/>
    <w:rsid w:val="00C764BF"/>
    <w:rsid w:val="00C77E34"/>
    <w:rsid w:val="00C8005D"/>
    <w:rsid w:val="00C80416"/>
    <w:rsid w:val="00C80FE6"/>
    <w:rsid w:val="00C818E0"/>
    <w:rsid w:val="00C81F8C"/>
    <w:rsid w:val="00C82A67"/>
    <w:rsid w:val="00C8370D"/>
    <w:rsid w:val="00C916B2"/>
    <w:rsid w:val="00C91D40"/>
    <w:rsid w:val="00C92201"/>
    <w:rsid w:val="00C9684D"/>
    <w:rsid w:val="00C97BD2"/>
    <w:rsid w:val="00CA1703"/>
    <w:rsid w:val="00CA18D6"/>
    <w:rsid w:val="00CA23F9"/>
    <w:rsid w:val="00CA3D91"/>
    <w:rsid w:val="00CA43D0"/>
    <w:rsid w:val="00CA54DD"/>
    <w:rsid w:val="00CA7371"/>
    <w:rsid w:val="00CB35BF"/>
    <w:rsid w:val="00CB4034"/>
    <w:rsid w:val="00CC1262"/>
    <w:rsid w:val="00CC253E"/>
    <w:rsid w:val="00CC4342"/>
    <w:rsid w:val="00CC49CB"/>
    <w:rsid w:val="00CC4BFA"/>
    <w:rsid w:val="00CC6479"/>
    <w:rsid w:val="00CC6A5D"/>
    <w:rsid w:val="00CC78F1"/>
    <w:rsid w:val="00CC7EFE"/>
    <w:rsid w:val="00CD26CB"/>
    <w:rsid w:val="00CD2B99"/>
    <w:rsid w:val="00CD503C"/>
    <w:rsid w:val="00CD7664"/>
    <w:rsid w:val="00CD7BED"/>
    <w:rsid w:val="00CE0247"/>
    <w:rsid w:val="00CE1130"/>
    <w:rsid w:val="00CE27F5"/>
    <w:rsid w:val="00CE72BB"/>
    <w:rsid w:val="00CE790D"/>
    <w:rsid w:val="00CE7EE5"/>
    <w:rsid w:val="00CF03C1"/>
    <w:rsid w:val="00CF0E24"/>
    <w:rsid w:val="00CF2297"/>
    <w:rsid w:val="00CF3DA2"/>
    <w:rsid w:val="00CF4687"/>
    <w:rsid w:val="00CF61D6"/>
    <w:rsid w:val="00CF6EA6"/>
    <w:rsid w:val="00CF7268"/>
    <w:rsid w:val="00CF7B42"/>
    <w:rsid w:val="00CF7B6A"/>
    <w:rsid w:val="00D01B6B"/>
    <w:rsid w:val="00D02A64"/>
    <w:rsid w:val="00D04F56"/>
    <w:rsid w:val="00D05187"/>
    <w:rsid w:val="00D10A50"/>
    <w:rsid w:val="00D11525"/>
    <w:rsid w:val="00D1316F"/>
    <w:rsid w:val="00D141C1"/>
    <w:rsid w:val="00D1566A"/>
    <w:rsid w:val="00D16FF9"/>
    <w:rsid w:val="00D171FA"/>
    <w:rsid w:val="00D214CC"/>
    <w:rsid w:val="00D22AAC"/>
    <w:rsid w:val="00D2347F"/>
    <w:rsid w:val="00D25875"/>
    <w:rsid w:val="00D265FC"/>
    <w:rsid w:val="00D26B19"/>
    <w:rsid w:val="00D30994"/>
    <w:rsid w:val="00D31962"/>
    <w:rsid w:val="00D34B2D"/>
    <w:rsid w:val="00D3505B"/>
    <w:rsid w:val="00D35B39"/>
    <w:rsid w:val="00D428C8"/>
    <w:rsid w:val="00D42E54"/>
    <w:rsid w:val="00D4530F"/>
    <w:rsid w:val="00D46298"/>
    <w:rsid w:val="00D50F8D"/>
    <w:rsid w:val="00D52EFE"/>
    <w:rsid w:val="00D539CE"/>
    <w:rsid w:val="00D54928"/>
    <w:rsid w:val="00D55B87"/>
    <w:rsid w:val="00D56761"/>
    <w:rsid w:val="00D56AE5"/>
    <w:rsid w:val="00D56ED7"/>
    <w:rsid w:val="00D57C60"/>
    <w:rsid w:val="00D600A2"/>
    <w:rsid w:val="00D60CF5"/>
    <w:rsid w:val="00D62BA4"/>
    <w:rsid w:val="00D638D1"/>
    <w:rsid w:val="00D639BE"/>
    <w:rsid w:val="00D63A8F"/>
    <w:rsid w:val="00D63AD2"/>
    <w:rsid w:val="00D63F0C"/>
    <w:rsid w:val="00D644DF"/>
    <w:rsid w:val="00D66A60"/>
    <w:rsid w:val="00D67234"/>
    <w:rsid w:val="00D67977"/>
    <w:rsid w:val="00D74B47"/>
    <w:rsid w:val="00D74EB1"/>
    <w:rsid w:val="00D75E73"/>
    <w:rsid w:val="00D7663A"/>
    <w:rsid w:val="00D7739A"/>
    <w:rsid w:val="00D805C6"/>
    <w:rsid w:val="00D80D85"/>
    <w:rsid w:val="00D837FC"/>
    <w:rsid w:val="00D87B1C"/>
    <w:rsid w:val="00D904B3"/>
    <w:rsid w:val="00D93167"/>
    <w:rsid w:val="00DA0977"/>
    <w:rsid w:val="00DA1D91"/>
    <w:rsid w:val="00DA39A6"/>
    <w:rsid w:val="00DA4436"/>
    <w:rsid w:val="00DA5401"/>
    <w:rsid w:val="00DA6159"/>
    <w:rsid w:val="00DA734A"/>
    <w:rsid w:val="00DB08D4"/>
    <w:rsid w:val="00DB1FB6"/>
    <w:rsid w:val="00DB2185"/>
    <w:rsid w:val="00DB489B"/>
    <w:rsid w:val="00DB5538"/>
    <w:rsid w:val="00DB5587"/>
    <w:rsid w:val="00DB66DF"/>
    <w:rsid w:val="00DB74B6"/>
    <w:rsid w:val="00DC1251"/>
    <w:rsid w:val="00DC1289"/>
    <w:rsid w:val="00DC3377"/>
    <w:rsid w:val="00DC3A33"/>
    <w:rsid w:val="00DC643C"/>
    <w:rsid w:val="00DC744E"/>
    <w:rsid w:val="00DD1380"/>
    <w:rsid w:val="00DD4AC1"/>
    <w:rsid w:val="00DD5037"/>
    <w:rsid w:val="00DD7E30"/>
    <w:rsid w:val="00DD7F00"/>
    <w:rsid w:val="00DE2E81"/>
    <w:rsid w:val="00DE3EF1"/>
    <w:rsid w:val="00DE4740"/>
    <w:rsid w:val="00DE50E0"/>
    <w:rsid w:val="00DE66DB"/>
    <w:rsid w:val="00DE7448"/>
    <w:rsid w:val="00DE7BA8"/>
    <w:rsid w:val="00DF001E"/>
    <w:rsid w:val="00DF236A"/>
    <w:rsid w:val="00DF31A0"/>
    <w:rsid w:val="00DF3831"/>
    <w:rsid w:val="00DF515B"/>
    <w:rsid w:val="00DF5E1C"/>
    <w:rsid w:val="00DF691B"/>
    <w:rsid w:val="00DF6F8A"/>
    <w:rsid w:val="00E00380"/>
    <w:rsid w:val="00E00A35"/>
    <w:rsid w:val="00E016EF"/>
    <w:rsid w:val="00E0688D"/>
    <w:rsid w:val="00E12B2A"/>
    <w:rsid w:val="00E16C42"/>
    <w:rsid w:val="00E20CDD"/>
    <w:rsid w:val="00E2290D"/>
    <w:rsid w:val="00E2443A"/>
    <w:rsid w:val="00E263AC"/>
    <w:rsid w:val="00E30A64"/>
    <w:rsid w:val="00E31B05"/>
    <w:rsid w:val="00E34666"/>
    <w:rsid w:val="00E35F87"/>
    <w:rsid w:val="00E40FE5"/>
    <w:rsid w:val="00E463D8"/>
    <w:rsid w:val="00E474A7"/>
    <w:rsid w:val="00E4789D"/>
    <w:rsid w:val="00E47CAF"/>
    <w:rsid w:val="00E47D7D"/>
    <w:rsid w:val="00E50235"/>
    <w:rsid w:val="00E5406F"/>
    <w:rsid w:val="00E6069F"/>
    <w:rsid w:val="00E62016"/>
    <w:rsid w:val="00E6346B"/>
    <w:rsid w:val="00E637D4"/>
    <w:rsid w:val="00E656D6"/>
    <w:rsid w:val="00E65705"/>
    <w:rsid w:val="00E66063"/>
    <w:rsid w:val="00E676B6"/>
    <w:rsid w:val="00E702EC"/>
    <w:rsid w:val="00E775DD"/>
    <w:rsid w:val="00E77D1C"/>
    <w:rsid w:val="00E77E4C"/>
    <w:rsid w:val="00E84056"/>
    <w:rsid w:val="00E85772"/>
    <w:rsid w:val="00E866D0"/>
    <w:rsid w:val="00E87985"/>
    <w:rsid w:val="00E879D0"/>
    <w:rsid w:val="00E90BD4"/>
    <w:rsid w:val="00E90F9B"/>
    <w:rsid w:val="00E9146D"/>
    <w:rsid w:val="00E9148C"/>
    <w:rsid w:val="00E918C0"/>
    <w:rsid w:val="00E926A4"/>
    <w:rsid w:val="00E939DF"/>
    <w:rsid w:val="00E94951"/>
    <w:rsid w:val="00E95778"/>
    <w:rsid w:val="00E9779B"/>
    <w:rsid w:val="00EA2B69"/>
    <w:rsid w:val="00EA5923"/>
    <w:rsid w:val="00EA6A8E"/>
    <w:rsid w:val="00EB0971"/>
    <w:rsid w:val="00EB126D"/>
    <w:rsid w:val="00EB1559"/>
    <w:rsid w:val="00EB2AB6"/>
    <w:rsid w:val="00EB2C93"/>
    <w:rsid w:val="00EB37AA"/>
    <w:rsid w:val="00EB5A05"/>
    <w:rsid w:val="00EB667A"/>
    <w:rsid w:val="00EC01E7"/>
    <w:rsid w:val="00EC07FD"/>
    <w:rsid w:val="00EC166F"/>
    <w:rsid w:val="00EC2782"/>
    <w:rsid w:val="00EC3669"/>
    <w:rsid w:val="00EC4E85"/>
    <w:rsid w:val="00EC623D"/>
    <w:rsid w:val="00ED11A9"/>
    <w:rsid w:val="00ED2A64"/>
    <w:rsid w:val="00EE0642"/>
    <w:rsid w:val="00EE1824"/>
    <w:rsid w:val="00EE30DD"/>
    <w:rsid w:val="00EE49B6"/>
    <w:rsid w:val="00EE4ACF"/>
    <w:rsid w:val="00EE6827"/>
    <w:rsid w:val="00EE68CF"/>
    <w:rsid w:val="00EE7A97"/>
    <w:rsid w:val="00EF3A55"/>
    <w:rsid w:val="00EF76DB"/>
    <w:rsid w:val="00F01D6C"/>
    <w:rsid w:val="00F0316A"/>
    <w:rsid w:val="00F03588"/>
    <w:rsid w:val="00F035E1"/>
    <w:rsid w:val="00F03E8E"/>
    <w:rsid w:val="00F0567B"/>
    <w:rsid w:val="00F0589C"/>
    <w:rsid w:val="00F068BD"/>
    <w:rsid w:val="00F075B6"/>
    <w:rsid w:val="00F12287"/>
    <w:rsid w:val="00F146FE"/>
    <w:rsid w:val="00F17195"/>
    <w:rsid w:val="00F172DB"/>
    <w:rsid w:val="00F203EF"/>
    <w:rsid w:val="00F204E2"/>
    <w:rsid w:val="00F20AAC"/>
    <w:rsid w:val="00F21C0D"/>
    <w:rsid w:val="00F23E26"/>
    <w:rsid w:val="00F23ED9"/>
    <w:rsid w:val="00F25C7A"/>
    <w:rsid w:val="00F3161D"/>
    <w:rsid w:val="00F32B20"/>
    <w:rsid w:val="00F351C5"/>
    <w:rsid w:val="00F352CE"/>
    <w:rsid w:val="00F35308"/>
    <w:rsid w:val="00F35D01"/>
    <w:rsid w:val="00F36477"/>
    <w:rsid w:val="00F41655"/>
    <w:rsid w:val="00F41DDE"/>
    <w:rsid w:val="00F41E9C"/>
    <w:rsid w:val="00F421A1"/>
    <w:rsid w:val="00F4277D"/>
    <w:rsid w:val="00F43F7F"/>
    <w:rsid w:val="00F44A1D"/>
    <w:rsid w:val="00F4647E"/>
    <w:rsid w:val="00F46ADD"/>
    <w:rsid w:val="00F50BC8"/>
    <w:rsid w:val="00F51712"/>
    <w:rsid w:val="00F5249F"/>
    <w:rsid w:val="00F538C5"/>
    <w:rsid w:val="00F55B31"/>
    <w:rsid w:val="00F565C6"/>
    <w:rsid w:val="00F606C3"/>
    <w:rsid w:val="00F64253"/>
    <w:rsid w:val="00F64542"/>
    <w:rsid w:val="00F64E53"/>
    <w:rsid w:val="00F6541D"/>
    <w:rsid w:val="00F65BC9"/>
    <w:rsid w:val="00F67589"/>
    <w:rsid w:val="00F679D7"/>
    <w:rsid w:val="00F70A8D"/>
    <w:rsid w:val="00F718FB"/>
    <w:rsid w:val="00F73E81"/>
    <w:rsid w:val="00F753C6"/>
    <w:rsid w:val="00F76291"/>
    <w:rsid w:val="00F81884"/>
    <w:rsid w:val="00F84707"/>
    <w:rsid w:val="00F85798"/>
    <w:rsid w:val="00F87962"/>
    <w:rsid w:val="00F87CAA"/>
    <w:rsid w:val="00F90532"/>
    <w:rsid w:val="00F90B8C"/>
    <w:rsid w:val="00F91719"/>
    <w:rsid w:val="00F919CE"/>
    <w:rsid w:val="00F93098"/>
    <w:rsid w:val="00F931A0"/>
    <w:rsid w:val="00F9432D"/>
    <w:rsid w:val="00F94896"/>
    <w:rsid w:val="00F951DB"/>
    <w:rsid w:val="00F970B3"/>
    <w:rsid w:val="00F97698"/>
    <w:rsid w:val="00FA051C"/>
    <w:rsid w:val="00FA27D4"/>
    <w:rsid w:val="00FA3EAE"/>
    <w:rsid w:val="00FA637D"/>
    <w:rsid w:val="00FB15DC"/>
    <w:rsid w:val="00FB2EC3"/>
    <w:rsid w:val="00FB2EF0"/>
    <w:rsid w:val="00FB3551"/>
    <w:rsid w:val="00FB38AD"/>
    <w:rsid w:val="00FC04E0"/>
    <w:rsid w:val="00FC08A3"/>
    <w:rsid w:val="00FC374F"/>
    <w:rsid w:val="00FC3912"/>
    <w:rsid w:val="00FC3999"/>
    <w:rsid w:val="00FC59A7"/>
    <w:rsid w:val="00FC6EE1"/>
    <w:rsid w:val="00FC7BB2"/>
    <w:rsid w:val="00FD0D89"/>
    <w:rsid w:val="00FD2040"/>
    <w:rsid w:val="00FD2B31"/>
    <w:rsid w:val="00FD32CD"/>
    <w:rsid w:val="00FD534F"/>
    <w:rsid w:val="00FD6151"/>
    <w:rsid w:val="00FD7B45"/>
    <w:rsid w:val="00FE1AC2"/>
    <w:rsid w:val="00FE2A43"/>
    <w:rsid w:val="00FE5CB1"/>
    <w:rsid w:val="00FE6209"/>
    <w:rsid w:val="00FE6D19"/>
    <w:rsid w:val="00FE7A72"/>
    <w:rsid w:val="00FE7EC0"/>
    <w:rsid w:val="00FF1735"/>
    <w:rsid w:val="00FF1D9C"/>
    <w:rsid w:val="00FF2679"/>
    <w:rsid w:val="00FF34E2"/>
    <w:rsid w:val="00FF429D"/>
    <w:rsid w:val="00FF4DF6"/>
    <w:rsid w:val="00FF5321"/>
    <w:rsid w:val="00FF6B29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04604"/>
  <w15:chartTrackingRefBased/>
  <w15:docId w15:val="{75E3939F-3307-470B-88EF-FD5F30E1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7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787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20898"/>
    <w:pPr>
      <w:tabs>
        <w:tab w:val="left" w:pos="840"/>
        <w:tab w:val="left" w:pos="4155"/>
        <w:tab w:val="right" w:leader="dot" w:pos="8296"/>
      </w:tabs>
      <w:spacing w:line="360" w:lineRule="auto"/>
      <w:jc w:val="left"/>
    </w:pPr>
  </w:style>
  <w:style w:type="character" w:customStyle="1" w:styleId="1Char">
    <w:name w:val="标题 1 Char"/>
    <w:basedOn w:val="a0"/>
    <w:link w:val="1"/>
    <w:uiPriority w:val="9"/>
    <w:rsid w:val="00BA5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57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5787"/>
    <w:rPr>
      <w:b/>
      <w:bCs/>
      <w:sz w:val="32"/>
      <w:szCs w:val="32"/>
    </w:rPr>
  </w:style>
  <w:style w:type="character" w:styleId="a5">
    <w:name w:val="annotation reference"/>
    <w:basedOn w:val="a0"/>
    <w:unhideWhenUsed/>
    <w:rsid w:val="00BA5787"/>
    <w:rPr>
      <w:sz w:val="21"/>
      <w:szCs w:val="21"/>
    </w:rPr>
  </w:style>
  <w:style w:type="paragraph" w:styleId="a6">
    <w:name w:val="annotation text"/>
    <w:basedOn w:val="a"/>
    <w:link w:val="Char1"/>
    <w:unhideWhenUsed/>
    <w:rsid w:val="00BA5787"/>
    <w:pPr>
      <w:jc w:val="left"/>
    </w:pPr>
  </w:style>
  <w:style w:type="character" w:customStyle="1" w:styleId="Char1">
    <w:name w:val="批注文字 Char"/>
    <w:basedOn w:val="a0"/>
    <w:link w:val="a6"/>
    <w:rsid w:val="00BA578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A578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A578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A578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A5787"/>
    <w:rPr>
      <w:sz w:val="18"/>
      <w:szCs w:val="18"/>
    </w:rPr>
  </w:style>
  <w:style w:type="paragraph" w:styleId="a9">
    <w:name w:val="List Paragraph"/>
    <w:basedOn w:val="a"/>
    <w:uiPriority w:val="34"/>
    <w:qFormat/>
    <w:rsid w:val="00BA578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36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4767A"/>
    <w:pPr>
      <w:tabs>
        <w:tab w:val="left" w:pos="1050"/>
        <w:tab w:val="right" w:leader="dot" w:pos="8296"/>
      </w:tabs>
      <w:ind w:leftChars="200" w:left="420"/>
    </w:pPr>
  </w:style>
  <w:style w:type="character" w:styleId="aa">
    <w:name w:val="Hyperlink"/>
    <w:basedOn w:val="a0"/>
    <w:uiPriority w:val="99"/>
    <w:unhideWhenUsed/>
    <w:rsid w:val="0068362E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8362E"/>
    <w:pPr>
      <w:ind w:leftChars="400" w:left="840"/>
    </w:pPr>
  </w:style>
  <w:style w:type="table" w:styleId="ab">
    <w:name w:val="Table Grid"/>
    <w:basedOn w:val="a1"/>
    <w:uiPriority w:val="39"/>
    <w:rsid w:val="00A51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52avdjo/&#21307;&#30103;&#21161;&#25163;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00EB2-BA69-4AA5-903B-D4D41F18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6215</TotalTime>
  <Pages>13</Pages>
  <Words>1093</Words>
  <Characters>6233</Characters>
  <Application>Microsoft Office Word</Application>
  <DocSecurity>0</DocSecurity>
  <Lines>51</Lines>
  <Paragraphs>14</Paragraphs>
  <ScaleCrop>false</ScaleCrop>
  <Company/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597</cp:revision>
  <dcterms:created xsi:type="dcterms:W3CDTF">2019-05-13T12:03:00Z</dcterms:created>
  <dcterms:modified xsi:type="dcterms:W3CDTF">2020-04-27T02:54:00Z</dcterms:modified>
</cp:coreProperties>
</file>