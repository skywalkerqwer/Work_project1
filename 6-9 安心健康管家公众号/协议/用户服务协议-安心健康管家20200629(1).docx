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6FE97" w14:textId="77777777" w:rsidR="009D0900" w:rsidRDefault="00510375">
      <w:pPr>
        <w:spacing w:before="240" w:after="240" w:line="360" w:lineRule="auto"/>
        <w:jc w:val="center"/>
        <w:rPr>
          <w:rFonts w:ascii="宋体" w:eastAsia="宋体" w:hAnsi="宋体"/>
          <w:b/>
          <w:szCs w:val="21"/>
        </w:rPr>
      </w:pPr>
      <w:r>
        <w:rPr>
          <w:rFonts w:ascii="宋体" w:eastAsia="宋体" w:hAnsi="宋体" w:hint="eastAsia"/>
          <w:b/>
          <w:szCs w:val="21"/>
        </w:rPr>
        <w:t>安心</w:t>
      </w:r>
      <w:r>
        <w:rPr>
          <w:rFonts w:ascii="宋体" w:eastAsia="宋体" w:hAnsi="宋体"/>
          <w:b/>
          <w:szCs w:val="21"/>
        </w:rPr>
        <w:t>健康管家</w:t>
      </w:r>
      <w:r>
        <w:rPr>
          <w:rFonts w:ascii="宋体" w:eastAsia="宋体" w:hAnsi="宋体" w:hint="eastAsia"/>
          <w:b/>
          <w:szCs w:val="21"/>
        </w:rPr>
        <w:t>-</w:t>
      </w:r>
      <w:r>
        <w:rPr>
          <w:rFonts w:ascii="宋体" w:eastAsia="宋体" w:hAnsi="宋体"/>
          <w:b/>
          <w:szCs w:val="21"/>
        </w:rPr>
        <w:t>用户服务协议</w:t>
      </w:r>
    </w:p>
    <w:p w14:paraId="2821CD49" w14:textId="77777777" w:rsidR="009D0900" w:rsidRDefault="00510375">
      <w:pPr>
        <w:spacing w:line="360" w:lineRule="auto"/>
        <w:jc w:val="left"/>
        <w:rPr>
          <w:rFonts w:ascii="宋体" w:eastAsia="宋体" w:hAnsi="宋体"/>
          <w:szCs w:val="21"/>
        </w:rPr>
      </w:pPr>
      <w:r>
        <w:rPr>
          <w:rFonts w:ascii="宋体" w:eastAsia="宋体" w:hAnsi="宋体" w:hint="eastAsia"/>
          <w:b/>
          <w:szCs w:val="21"/>
        </w:rPr>
        <w:t>【特别提示】</w:t>
      </w:r>
      <w:r>
        <w:rPr>
          <w:rFonts w:ascii="宋体" w:eastAsia="宋体" w:hAnsi="宋体" w:hint="eastAsia"/>
          <w:szCs w:val="21"/>
        </w:rPr>
        <w:t>请仔细阅读《服务</w:t>
      </w:r>
      <w:ins w:id="0" w:author="朱青芃Freya" w:date="2020-06-29T12:06:00Z">
        <w:r>
          <w:rPr>
            <w:rFonts w:ascii="宋体" w:eastAsia="宋体" w:hAnsi="宋体" w:hint="eastAsia"/>
            <w:szCs w:val="21"/>
          </w:rPr>
          <w:t>协议</w:t>
        </w:r>
      </w:ins>
      <w:del w:id="1" w:author="朱青芃Freya" w:date="2020-06-29T12:06:00Z">
        <w:r>
          <w:rPr>
            <w:rFonts w:ascii="宋体" w:eastAsia="宋体" w:hAnsi="宋体" w:hint="eastAsia"/>
            <w:szCs w:val="21"/>
          </w:rPr>
          <w:delText>条款</w:delText>
        </w:r>
      </w:del>
      <w:r>
        <w:rPr>
          <w:rFonts w:ascii="宋体" w:eastAsia="宋体" w:hAnsi="宋体" w:hint="eastAsia"/>
          <w:szCs w:val="21"/>
        </w:rPr>
        <w:t>》</w:t>
      </w:r>
      <w:ins w:id="2" w:author="朱青芃Freya" w:date="2020-06-29T12:06:00Z">
        <w:r>
          <w:rPr>
            <w:rFonts w:ascii="宋体" w:eastAsia="宋体" w:hAnsi="宋体" w:hint="eastAsia"/>
            <w:szCs w:val="21"/>
          </w:rPr>
          <w:t>条款</w:t>
        </w:r>
      </w:ins>
      <w:r>
        <w:rPr>
          <w:rFonts w:ascii="宋体" w:eastAsia="宋体" w:hAnsi="宋体" w:hint="eastAsia"/>
          <w:szCs w:val="21"/>
        </w:rPr>
        <w:t>（</w:t>
      </w:r>
      <w:r>
        <w:rPr>
          <w:rFonts w:ascii="宋体" w:eastAsia="宋体" w:hAnsi="宋体" w:hint="eastAsia"/>
          <w:b/>
          <w:szCs w:val="21"/>
          <w:u w:val="single"/>
        </w:rPr>
        <w:t>尤其是加粗划线的内容</w:t>
      </w:r>
      <w:r>
        <w:rPr>
          <w:rFonts w:ascii="宋体" w:eastAsia="宋体" w:hAnsi="宋体" w:hint="eastAsia"/>
          <w:szCs w:val="21"/>
        </w:rPr>
        <w:t>）并确定了解我们对您个人信息的处理规则</w:t>
      </w:r>
      <w:ins w:id="3" w:author="朱青芃Freya" w:date="2020-06-29T12:06:00Z">
        <w:r>
          <w:rPr>
            <w:rFonts w:ascii="宋体" w:eastAsia="宋体" w:hAnsi="宋体" w:hint="eastAsia"/>
            <w:szCs w:val="21"/>
          </w:rPr>
          <w:t>以及为您提供的服务</w:t>
        </w:r>
      </w:ins>
      <w:ins w:id="4" w:author="朱青芃Freya" w:date="2020-06-29T12:07:00Z">
        <w:r>
          <w:rPr>
            <w:rFonts w:ascii="宋体" w:eastAsia="宋体" w:hAnsi="宋体" w:hint="eastAsia"/>
            <w:szCs w:val="21"/>
          </w:rPr>
          <w:t>详情</w:t>
        </w:r>
      </w:ins>
      <w:r>
        <w:rPr>
          <w:rFonts w:ascii="宋体" w:eastAsia="宋体" w:hAnsi="宋体" w:hint="eastAsia"/>
          <w:szCs w:val="21"/>
        </w:rPr>
        <w:t>。阅读服务条款的过程中，如果您不同意相关协议或其中任何条款约定，您应立即停止使用【安心健康管家】。在您使用【安心健康管家】所提供的服务时，均被视为您已经仔细阅读本条款并完全同意，自愿接受【安心健康管家】相关声明和用户服务协议的约束。</w:t>
      </w:r>
    </w:p>
    <w:p w14:paraId="33CD28AF" w14:textId="77777777" w:rsidR="009D0900" w:rsidRDefault="00510375">
      <w:pPr>
        <w:spacing w:line="360" w:lineRule="auto"/>
        <w:jc w:val="left"/>
        <w:rPr>
          <w:rFonts w:ascii="宋体" w:eastAsia="宋体" w:hAnsi="宋体"/>
          <w:szCs w:val="21"/>
        </w:rPr>
      </w:pPr>
      <w:r>
        <w:rPr>
          <w:rFonts w:ascii="宋体" w:eastAsia="宋体" w:hAnsi="宋体" w:hint="eastAsia"/>
          <w:szCs w:val="21"/>
        </w:rPr>
        <w:t>《服务协议》正文</w:t>
      </w:r>
    </w:p>
    <w:p w14:paraId="609EA022" w14:textId="77777777" w:rsidR="009D0900" w:rsidRDefault="00510375">
      <w:pPr>
        <w:spacing w:line="360" w:lineRule="auto"/>
        <w:jc w:val="left"/>
        <w:rPr>
          <w:rFonts w:ascii="宋体" w:eastAsia="宋体" w:hAnsi="宋体"/>
          <w:color w:val="FF0000"/>
          <w:szCs w:val="21"/>
        </w:rPr>
      </w:pPr>
      <w:r>
        <w:rPr>
          <w:rFonts w:ascii="宋体" w:eastAsia="宋体" w:hAnsi="宋体"/>
          <w:color w:val="FF0000"/>
          <w:szCs w:val="21"/>
        </w:rPr>
        <w:t>版本公示</w:t>
      </w:r>
      <w:r>
        <w:rPr>
          <w:rFonts w:ascii="宋体" w:eastAsia="宋体" w:hAnsi="宋体" w:hint="eastAsia"/>
          <w:color w:val="FF0000"/>
          <w:szCs w:val="21"/>
        </w:rPr>
        <w:t>日期：2020年7月1日</w:t>
      </w:r>
      <w:bookmarkStart w:id="5" w:name="_GoBack"/>
      <w:bookmarkEnd w:id="5"/>
    </w:p>
    <w:p w14:paraId="40721B08" w14:textId="77777777" w:rsidR="009D0900" w:rsidRDefault="00510375">
      <w:pPr>
        <w:spacing w:line="360" w:lineRule="auto"/>
        <w:jc w:val="left"/>
        <w:rPr>
          <w:rFonts w:ascii="宋体" w:eastAsia="宋体" w:hAnsi="宋体"/>
          <w:color w:val="FF0000"/>
          <w:szCs w:val="21"/>
        </w:rPr>
      </w:pPr>
      <w:r>
        <w:rPr>
          <w:rFonts w:ascii="宋体" w:eastAsia="宋体" w:hAnsi="宋体"/>
          <w:color w:val="FF0000"/>
          <w:szCs w:val="21"/>
        </w:rPr>
        <w:t>版本生效日期</w:t>
      </w:r>
      <w:r>
        <w:rPr>
          <w:rFonts w:ascii="宋体" w:eastAsia="宋体" w:hAnsi="宋体" w:hint="eastAsia"/>
          <w:color w:val="FF0000"/>
          <w:szCs w:val="21"/>
        </w:rPr>
        <w:t>：2020年7月1日</w:t>
      </w:r>
    </w:p>
    <w:p w14:paraId="7483E436" w14:textId="77777777" w:rsidR="009D0900" w:rsidRDefault="009D0900">
      <w:pPr>
        <w:spacing w:line="360" w:lineRule="auto"/>
        <w:jc w:val="left"/>
        <w:rPr>
          <w:rFonts w:ascii="宋体" w:eastAsia="宋体" w:hAnsi="宋体"/>
          <w:szCs w:val="21"/>
        </w:rPr>
      </w:pPr>
    </w:p>
    <w:p w14:paraId="02D6D173" w14:textId="77777777" w:rsidR="009D0900" w:rsidRDefault="00510375">
      <w:pPr>
        <w:pStyle w:val="a6"/>
        <w:numPr>
          <w:ilvl w:val="0"/>
          <w:numId w:val="1"/>
        </w:numPr>
        <w:spacing w:line="360" w:lineRule="auto"/>
        <w:ind w:firstLineChars="0"/>
        <w:jc w:val="left"/>
        <w:rPr>
          <w:rFonts w:ascii="宋体" w:eastAsia="宋体" w:hAnsi="宋体"/>
          <w:szCs w:val="21"/>
        </w:rPr>
      </w:pPr>
      <w:r>
        <w:rPr>
          <w:rFonts w:ascii="宋体" w:eastAsia="宋体" w:hAnsi="宋体" w:hint="eastAsia"/>
          <w:szCs w:val="21"/>
        </w:rPr>
        <w:t>您现在了解的服务是由</w:t>
      </w:r>
      <w:ins w:id="6" w:author="朱青芃Freya" w:date="2020-06-29T12:08:00Z">
        <w:r>
          <w:rPr>
            <w:rFonts w:ascii="宋体" w:eastAsia="宋体" w:hAnsi="宋体" w:hint="eastAsia"/>
            <w:szCs w:val="21"/>
            <w:u w:val="single"/>
          </w:rPr>
          <w:t>北京陪诊医家科技有限公司</w:t>
        </w:r>
      </w:ins>
      <w:del w:id="7" w:author="朱青芃Freya" w:date="2020-06-29T12:08:00Z">
        <w:r>
          <w:rPr>
            <w:rFonts w:ascii="宋体" w:eastAsia="宋体" w:hAnsi="宋体" w:hint="eastAsia"/>
            <w:szCs w:val="21"/>
          </w:rPr>
          <w:delText>安心健康提供</w:delText>
        </w:r>
      </w:del>
      <w:r>
        <w:rPr>
          <w:rFonts w:ascii="宋体" w:eastAsia="宋体" w:hAnsi="宋体" w:hint="eastAsia"/>
          <w:szCs w:val="21"/>
        </w:rPr>
        <w:t>的</w:t>
      </w:r>
      <w:r>
        <w:rPr>
          <w:rFonts w:ascii="宋体" w:eastAsia="宋体" w:hAnsi="宋体" w:hint="eastAsia"/>
          <w:b/>
          <w:szCs w:val="21"/>
        </w:rPr>
        <w:t>【尊享健康卡】、【优享健康卡】</w:t>
      </w:r>
      <w:r>
        <w:rPr>
          <w:rFonts w:ascii="宋体" w:eastAsia="宋体" w:hAnsi="宋体" w:hint="eastAsia"/>
          <w:szCs w:val="21"/>
        </w:rPr>
        <w:t>两款产品，</w:t>
      </w:r>
      <w:commentRangeStart w:id="8"/>
      <w:ins w:id="9" w:author="朱青芃Freya" w:date="2020-06-29T12:16:00Z">
        <w:r>
          <w:rPr>
            <w:rFonts w:ascii="宋体" w:eastAsia="宋体" w:hAnsi="宋体" w:hint="eastAsia"/>
            <w:szCs w:val="21"/>
          </w:rPr>
          <w:t>服务内容</w:t>
        </w:r>
      </w:ins>
      <w:commentRangeEnd w:id="8"/>
      <w:r>
        <w:commentReference w:id="8"/>
      </w:r>
      <w:ins w:id="10" w:author="朱青芃Freya" w:date="2020-06-29T12:16:00Z">
        <w:r>
          <w:rPr>
            <w:rFonts w:ascii="宋体" w:eastAsia="宋体" w:hAnsi="宋体" w:hint="eastAsia"/>
            <w:szCs w:val="21"/>
          </w:rPr>
          <w:t>包含：健康信息电话咨询、视频健康咨询、自助挂号、在线健康咨询、协助优惠购药、重疾绿通等</w:t>
        </w:r>
      </w:ins>
      <w:del w:id="11" w:author="朱青芃Freya" w:date="2020-06-29T12:16:00Z">
        <w:r>
          <w:rPr>
            <w:rFonts w:ascii="宋体" w:eastAsia="宋体" w:hAnsi="宋体" w:hint="eastAsia"/>
            <w:szCs w:val="21"/>
          </w:rPr>
          <w:delText>服务内容包含：电话医生、视频医生、自助挂号、在线咨询、优惠购药、重疾绿通</w:delText>
        </w:r>
      </w:del>
      <w:r>
        <w:rPr>
          <w:rFonts w:ascii="宋体" w:eastAsia="宋体" w:hAnsi="宋体" w:hint="eastAsia"/>
          <w:szCs w:val="21"/>
        </w:rPr>
        <w:t>，</w:t>
      </w:r>
      <w:r>
        <w:rPr>
          <w:rFonts w:ascii="宋体" w:eastAsia="宋体" w:hAnsi="宋体" w:hint="eastAsia"/>
          <w:b/>
          <w:szCs w:val="21"/>
        </w:rPr>
        <w:t>请您仔细阅读各</w:t>
      </w:r>
      <w:ins w:id="12" w:author="朱青芃Freya" w:date="2020-06-29T12:09:00Z">
        <w:r>
          <w:rPr>
            <w:rFonts w:ascii="宋体" w:eastAsia="宋体" w:hAnsi="宋体" w:hint="eastAsia"/>
            <w:b/>
            <w:szCs w:val="21"/>
          </w:rPr>
          <w:t>服务</w:t>
        </w:r>
      </w:ins>
      <w:r>
        <w:rPr>
          <w:rFonts w:ascii="宋体" w:eastAsia="宋体" w:hAnsi="宋体" w:hint="eastAsia"/>
          <w:b/>
          <w:szCs w:val="21"/>
        </w:rPr>
        <w:t>条款</w:t>
      </w:r>
      <w:r>
        <w:rPr>
          <w:rFonts w:ascii="宋体" w:eastAsia="宋体" w:hAnsi="宋体" w:hint="eastAsia"/>
          <w:szCs w:val="21"/>
        </w:rPr>
        <w:t>，并确定了解服务内容、服务流程、服务免责等信息，且明白我们对您个人信息的处理规则。</w:t>
      </w:r>
    </w:p>
    <w:p w14:paraId="680A2036" w14:textId="77777777" w:rsidR="009D0900" w:rsidRDefault="00510375">
      <w:pPr>
        <w:pStyle w:val="a6"/>
        <w:numPr>
          <w:ilvl w:val="0"/>
          <w:numId w:val="1"/>
        </w:numPr>
        <w:spacing w:line="360" w:lineRule="auto"/>
        <w:ind w:firstLineChars="0"/>
        <w:jc w:val="left"/>
        <w:rPr>
          <w:rFonts w:ascii="宋体" w:eastAsia="宋体" w:hAnsi="宋体"/>
          <w:szCs w:val="21"/>
          <w:u w:val="single"/>
        </w:rPr>
      </w:pPr>
      <w:r>
        <w:rPr>
          <w:rFonts w:ascii="宋体" w:eastAsia="宋体" w:hAnsi="宋体"/>
          <w:szCs w:val="21"/>
          <w:u w:val="single"/>
        </w:rPr>
        <w:t>您须对在</w:t>
      </w:r>
      <w:r>
        <w:rPr>
          <w:rFonts w:ascii="宋体" w:eastAsia="宋体" w:hAnsi="宋体" w:hint="eastAsia"/>
          <w:szCs w:val="21"/>
          <w:u w:val="single"/>
        </w:rPr>
        <w:t>【安心健康管家】上所登记、传送信息的真实性、合法性、无害性、有效性等全权负责，与您所提供和传播的信息相关的任何法律责任由您自行承担，与【安心健康管家】及其所属的</w:t>
      </w:r>
      <w:ins w:id="13" w:author="朱青芃Freya" w:date="2020-06-29T12:09:00Z">
        <w:r>
          <w:rPr>
            <w:rFonts w:ascii="宋体" w:eastAsia="宋体" w:hAnsi="宋体" w:hint="eastAsia"/>
            <w:szCs w:val="21"/>
            <w:u w:val="single"/>
          </w:rPr>
          <w:t>北京陪诊医家科技有限公司</w:t>
        </w:r>
      </w:ins>
      <w:del w:id="14" w:author="朱青芃Freya" w:date="2020-06-29T12:09:00Z">
        <w:r>
          <w:rPr>
            <w:rFonts w:ascii="宋体" w:eastAsia="宋体" w:hAnsi="宋体" w:hint="eastAsia"/>
            <w:szCs w:val="21"/>
            <w:u w:val="single"/>
          </w:rPr>
          <w:delText>远盟康健科技有限公司</w:delText>
        </w:r>
      </w:del>
      <w:r>
        <w:rPr>
          <w:rFonts w:ascii="宋体" w:eastAsia="宋体" w:hAnsi="宋体" w:hint="eastAsia"/>
          <w:szCs w:val="21"/>
          <w:u w:val="single"/>
        </w:rPr>
        <w:t>无关。</w:t>
      </w:r>
    </w:p>
    <w:p w14:paraId="67829DC8" w14:textId="77777777" w:rsidR="009D0900" w:rsidRDefault="00510375">
      <w:pPr>
        <w:pStyle w:val="a6"/>
        <w:numPr>
          <w:ilvl w:val="0"/>
          <w:numId w:val="1"/>
        </w:numPr>
        <w:spacing w:line="360" w:lineRule="auto"/>
        <w:ind w:firstLineChars="0"/>
        <w:jc w:val="left"/>
        <w:rPr>
          <w:rFonts w:ascii="宋体" w:eastAsia="宋体" w:hAnsi="宋体"/>
          <w:szCs w:val="21"/>
        </w:rPr>
      </w:pPr>
      <w:r>
        <w:rPr>
          <w:rFonts w:ascii="宋体" w:eastAsia="宋体" w:hAnsi="宋体"/>
          <w:szCs w:val="21"/>
        </w:rPr>
        <w:t>个人信息是指以电子或者其他方式记录的能够单独或者与其他信息结合识别特定自然人身份或者反应特定自然人活动情况的各种信息</w:t>
      </w:r>
      <w:r>
        <w:rPr>
          <w:rFonts w:ascii="宋体" w:eastAsia="宋体" w:hAnsi="宋体" w:hint="eastAsia"/>
          <w:szCs w:val="21"/>
        </w:rPr>
        <w:t>。</w:t>
      </w:r>
      <w:r>
        <w:rPr>
          <w:rFonts w:ascii="宋体" w:eastAsia="宋体" w:hAnsi="宋体"/>
          <w:b/>
          <w:szCs w:val="21"/>
        </w:rPr>
        <w:t>本服务条款中涉及的个人信息包括</w:t>
      </w:r>
      <w:r>
        <w:rPr>
          <w:rFonts w:ascii="宋体" w:eastAsia="宋体" w:hAnsi="宋体" w:hint="eastAsia"/>
          <w:b/>
          <w:szCs w:val="21"/>
        </w:rPr>
        <w:t>：</w:t>
      </w:r>
      <w:r>
        <w:rPr>
          <w:rFonts w:ascii="宋体" w:eastAsia="宋体" w:hAnsi="宋体"/>
          <w:b/>
          <w:szCs w:val="21"/>
        </w:rPr>
        <w:t>基本信息</w:t>
      </w:r>
      <w:r>
        <w:rPr>
          <w:rFonts w:ascii="宋体" w:eastAsia="宋体" w:hAnsi="宋体" w:hint="eastAsia"/>
          <w:b/>
          <w:szCs w:val="21"/>
        </w:rPr>
        <w:t>（包括个人姓名、生日、性别、民族、国籍、家庭关系、住址、个人电话号码、电子邮箱）；个人身份信息（包括身份证、护照、军官证等）；个人位置信息（包括行程信息、精准定位信息、住宿信息、经纬度等）；个人健康生理信息（包括个人因生病医治等产生的相关记录，如病症、住院志、医嘱单、检验报告、手术及麻醉记录、护理记录、用药记录、药物食物过敏信息、生育信息、以往病史、诊治情况、家族病史、现病史、传染病史等，以及与个人身体健康状况产生的相关信息，如体重、身高、肺活量等）；个人教育工作信息（包括个人职业、学历、学位等）及其他信息（包括婚史等）。</w:t>
      </w:r>
    </w:p>
    <w:p w14:paraId="18EBE1DE" w14:textId="77777777" w:rsidR="009D0900" w:rsidRDefault="00510375">
      <w:pPr>
        <w:pStyle w:val="a6"/>
        <w:numPr>
          <w:ilvl w:val="0"/>
          <w:numId w:val="1"/>
        </w:numPr>
        <w:spacing w:line="360" w:lineRule="auto"/>
        <w:ind w:left="0" w:firstLineChars="0" w:firstLine="0"/>
        <w:jc w:val="left"/>
        <w:rPr>
          <w:ins w:id="15" w:author="朱青芃Freya" w:date="2020-06-29T12:13:00Z"/>
          <w:rFonts w:ascii="宋体" w:eastAsia="宋体" w:hAnsi="宋体"/>
          <w:szCs w:val="21"/>
        </w:rPr>
        <w:pPrChange w:id="16" w:author="朱青芃Freya" w:date="2020-06-29T12:13:00Z">
          <w:pPr>
            <w:pStyle w:val="a6"/>
            <w:spacing w:line="360" w:lineRule="auto"/>
            <w:ind w:firstLineChars="0" w:firstLine="0"/>
            <w:jc w:val="left"/>
          </w:pPr>
        </w:pPrChange>
      </w:pPr>
      <w:r>
        <w:rPr>
          <w:rFonts w:ascii="宋体" w:eastAsia="宋体" w:hAnsi="宋体"/>
          <w:szCs w:val="21"/>
        </w:rPr>
        <w:t>个人敏感信息是指一旦泄露</w:t>
      </w:r>
      <w:r>
        <w:rPr>
          <w:rFonts w:ascii="宋体" w:eastAsia="宋体" w:hAnsi="宋体" w:hint="eastAsia"/>
          <w:szCs w:val="21"/>
        </w:rPr>
        <w:t>、</w:t>
      </w:r>
      <w:r>
        <w:rPr>
          <w:rFonts w:ascii="宋体" w:eastAsia="宋体" w:hAnsi="宋体"/>
          <w:szCs w:val="21"/>
        </w:rPr>
        <w:t>非法提供或滥用可能危害人身和财产安全</w:t>
      </w:r>
      <w:r>
        <w:rPr>
          <w:rFonts w:ascii="宋体" w:eastAsia="宋体" w:hAnsi="宋体" w:hint="eastAsia"/>
          <w:szCs w:val="21"/>
        </w:rPr>
        <w:t>，</w:t>
      </w:r>
      <w:r>
        <w:rPr>
          <w:rFonts w:ascii="宋体" w:eastAsia="宋体" w:hAnsi="宋体"/>
          <w:szCs w:val="21"/>
        </w:rPr>
        <w:t>极易导致个人名誉</w:t>
      </w:r>
      <w:r>
        <w:rPr>
          <w:rFonts w:ascii="宋体" w:eastAsia="宋体" w:hAnsi="宋体" w:hint="eastAsia"/>
          <w:szCs w:val="21"/>
        </w:rPr>
        <w:t>、</w:t>
      </w:r>
      <w:r>
        <w:rPr>
          <w:rFonts w:ascii="宋体" w:eastAsia="宋体" w:hAnsi="宋体"/>
          <w:szCs w:val="21"/>
        </w:rPr>
        <w:t>身心健康受到损害或歧视性待遇等的个人信息</w:t>
      </w:r>
      <w:r>
        <w:rPr>
          <w:rFonts w:ascii="宋体" w:eastAsia="宋体" w:hAnsi="宋体" w:hint="eastAsia"/>
          <w:szCs w:val="21"/>
        </w:rPr>
        <w:t>，</w:t>
      </w:r>
      <w:r>
        <w:rPr>
          <w:rFonts w:ascii="宋体" w:eastAsia="宋体" w:hAnsi="宋体"/>
          <w:szCs w:val="21"/>
        </w:rPr>
        <w:t>本服务协议中涉及的个人敏感信</w:t>
      </w:r>
      <w:r>
        <w:rPr>
          <w:rFonts w:ascii="宋体" w:eastAsia="宋体" w:hAnsi="宋体"/>
          <w:szCs w:val="21"/>
        </w:rPr>
        <w:lastRenderedPageBreak/>
        <w:t>息包括</w:t>
      </w:r>
      <w:r>
        <w:rPr>
          <w:rFonts w:ascii="宋体" w:eastAsia="宋体" w:hAnsi="宋体" w:hint="eastAsia"/>
          <w:szCs w:val="21"/>
        </w:rPr>
        <w:t>：</w:t>
      </w:r>
      <w:r>
        <w:rPr>
          <w:rFonts w:ascii="宋体" w:eastAsia="宋体" w:hAnsi="宋体"/>
          <w:szCs w:val="21"/>
        </w:rPr>
        <w:t>网络身份识别信息</w:t>
      </w:r>
      <w:r>
        <w:rPr>
          <w:rFonts w:ascii="宋体" w:eastAsia="宋体" w:hAnsi="宋体" w:hint="eastAsia"/>
          <w:szCs w:val="21"/>
        </w:rPr>
        <w:t>（包括账户名等）；个人健康生理信息（包括个人因生病医治等产生的相关记录和个人身体健康状况产生的相关信息，如病症、住院志、身高、体重等）；其他信息（包括个人电话号码、手机号码、行程信息、精准定位信息等）。</w:t>
      </w:r>
    </w:p>
    <w:p w14:paraId="2C44BDD1" w14:textId="10A3AE8B" w:rsidR="009D0900" w:rsidRDefault="00510375">
      <w:pPr>
        <w:pStyle w:val="a6"/>
        <w:numPr>
          <w:ilvl w:val="0"/>
          <w:numId w:val="1"/>
        </w:numPr>
        <w:spacing w:line="360" w:lineRule="auto"/>
        <w:ind w:left="0" w:firstLineChars="0" w:firstLine="0"/>
        <w:jc w:val="left"/>
        <w:rPr>
          <w:ins w:id="17" w:author="朱青芃Freya" w:date="2020-06-29T12:13:00Z"/>
          <w:rFonts w:ascii="宋体" w:eastAsia="宋体" w:hAnsi="宋体"/>
          <w:szCs w:val="21"/>
        </w:rPr>
        <w:pPrChange w:id="18" w:author="朱青芃Freya" w:date="2020-06-29T12:13:00Z">
          <w:pPr>
            <w:pStyle w:val="a6"/>
            <w:spacing w:line="360" w:lineRule="auto"/>
            <w:ind w:firstLineChars="0" w:firstLine="0"/>
            <w:jc w:val="left"/>
          </w:pPr>
        </w:pPrChange>
      </w:pPr>
      <w:ins w:id="19" w:author="朱青芃Freya" w:date="2020-06-29T12:12:00Z">
        <w:r>
          <w:rPr>
            <w:rFonts w:ascii="宋体" w:eastAsia="宋体" w:hAnsi="宋体" w:hint="eastAsia"/>
            <w:szCs w:val="21"/>
          </w:rPr>
          <w:t>您需要了解</w:t>
        </w:r>
      </w:ins>
      <w:ins w:id="20" w:author="朱青芃Freya" w:date="2020-06-29T12:13:00Z">
        <w:r>
          <w:rPr>
            <w:rFonts w:ascii="宋体" w:eastAsia="宋体" w:hAnsi="宋体" w:hint="eastAsia"/>
            <w:szCs w:val="21"/>
          </w:rPr>
          <w:t>的是</w:t>
        </w:r>
      </w:ins>
      <w:ins w:id="21" w:author="朱青芃Freya" w:date="2020-06-29T12:12:00Z">
        <w:r>
          <w:rPr>
            <w:rFonts w:ascii="宋体" w:eastAsia="宋体" w:hAnsi="宋体" w:hint="eastAsia"/>
            <w:b/>
            <w:szCs w:val="21"/>
          </w:rPr>
          <w:t>【尊享健康卡】和【优享健康卡】</w:t>
        </w:r>
        <w:r>
          <w:rPr>
            <w:rFonts w:ascii="宋体" w:eastAsia="宋体" w:hAnsi="宋体" w:hint="eastAsia"/>
            <w:szCs w:val="21"/>
          </w:rPr>
          <w:t>，服务内容包含：</w:t>
        </w:r>
      </w:ins>
      <w:ins w:id="22" w:author="朱青芃Freya" w:date="2020-06-29T12:14:00Z">
        <w:r>
          <w:rPr>
            <w:rFonts w:ascii="宋体" w:eastAsia="宋体" w:hAnsi="宋体" w:hint="eastAsia"/>
            <w:szCs w:val="21"/>
          </w:rPr>
          <w:t>健康信息</w:t>
        </w:r>
      </w:ins>
      <w:ins w:id="23" w:author="朱青芃Freya" w:date="2020-06-29T12:16:00Z">
        <w:r>
          <w:rPr>
            <w:rFonts w:ascii="宋体" w:eastAsia="宋体" w:hAnsi="宋体" w:hint="eastAsia"/>
            <w:szCs w:val="21"/>
          </w:rPr>
          <w:t>电话</w:t>
        </w:r>
      </w:ins>
      <w:ins w:id="24" w:author="朱青芃Freya" w:date="2020-06-29T12:14:00Z">
        <w:r>
          <w:rPr>
            <w:rFonts w:ascii="宋体" w:eastAsia="宋体" w:hAnsi="宋体" w:hint="eastAsia"/>
            <w:szCs w:val="21"/>
          </w:rPr>
          <w:t>咨询</w:t>
        </w:r>
      </w:ins>
      <w:ins w:id="25" w:author="朱青芃Freya" w:date="2020-06-29T12:12:00Z">
        <w:r>
          <w:rPr>
            <w:rFonts w:ascii="宋体" w:eastAsia="宋体" w:hAnsi="宋体" w:hint="eastAsia"/>
            <w:szCs w:val="21"/>
          </w:rPr>
          <w:t>、视频</w:t>
        </w:r>
      </w:ins>
      <w:ins w:id="26" w:author="朱青芃Freya" w:date="2020-06-29T12:14:00Z">
        <w:r>
          <w:rPr>
            <w:rFonts w:ascii="宋体" w:eastAsia="宋体" w:hAnsi="宋体" w:hint="eastAsia"/>
            <w:szCs w:val="21"/>
          </w:rPr>
          <w:t>健康咨询</w:t>
        </w:r>
      </w:ins>
      <w:ins w:id="27" w:author="朱青芃Freya" w:date="2020-06-29T12:12:00Z">
        <w:r>
          <w:rPr>
            <w:rFonts w:ascii="宋体" w:eastAsia="宋体" w:hAnsi="宋体" w:hint="eastAsia"/>
            <w:szCs w:val="21"/>
          </w:rPr>
          <w:t>、自助挂号、在线</w:t>
        </w:r>
      </w:ins>
      <w:ins w:id="28" w:author="朱青芃Freya" w:date="2020-06-29T12:14:00Z">
        <w:r>
          <w:rPr>
            <w:rFonts w:ascii="宋体" w:eastAsia="宋体" w:hAnsi="宋体" w:hint="eastAsia"/>
            <w:szCs w:val="21"/>
          </w:rPr>
          <w:t>健康</w:t>
        </w:r>
      </w:ins>
      <w:ins w:id="29" w:author="朱青芃Freya" w:date="2020-06-29T12:12:00Z">
        <w:r>
          <w:rPr>
            <w:rFonts w:ascii="宋体" w:eastAsia="宋体" w:hAnsi="宋体" w:hint="eastAsia"/>
            <w:szCs w:val="21"/>
          </w:rPr>
          <w:t>咨询、</w:t>
        </w:r>
      </w:ins>
      <w:ins w:id="30" w:author="朱青芃Freya" w:date="2020-06-29T12:16:00Z">
        <w:r>
          <w:rPr>
            <w:rFonts w:ascii="宋体" w:eastAsia="宋体" w:hAnsi="宋体" w:hint="eastAsia"/>
            <w:szCs w:val="21"/>
          </w:rPr>
          <w:t>协助</w:t>
        </w:r>
      </w:ins>
      <w:ins w:id="31" w:author="朱青芃Freya" w:date="2020-06-29T12:12:00Z">
        <w:r>
          <w:rPr>
            <w:rFonts w:ascii="宋体" w:eastAsia="宋体" w:hAnsi="宋体" w:hint="eastAsia"/>
            <w:szCs w:val="21"/>
          </w:rPr>
          <w:t>优惠购药、重疾绿通</w:t>
        </w:r>
      </w:ins>
      <w:ins w:id="32" w:author="朱青芃Freya" w:date="2020-06-29T12:16:00Z">
        <w:r>
          <w:rPr>
            <w:rFonts w:ascii="宋体" w:eastAsia="宋体" w:hAnsi="宋体" w:hint="eastAsia"/>
            <w:szCs w:val="21"/>
          </w:rPr>
          <w:t>等</w:t>
        </w:r>
      </w:ins>
      <w:ins w:id="33" w:author="朱青芃Freya" w:date="2020-06-29T12:12:00Z">
        <w:r>
          <w:rPr>
            <w:rFonts w:ascii="宋体" w:eastAsia="宋体" w:hAnsi="宋体" w:hint="eastAsia"/>
            <w:szCs w:val="21"/>
          </w:rPr>
          <w:t>，</w:t>
        </w:r>
        <w:r>
          <w:rPr>
            <w:rFonts w:ascii="宋体" w:eastAsia="宋体" w:hAnsi="宋体" w:hint="eastAsia"/>
            <w:b/>
            <w:szCs w:val="21"/>
          </w:rPr>
          <w:t>请您仔细阅读</w:t>
        </w:r>
      </w:ins>
      <w:ins w:id="34" w:author="朱青芃Freya" w:date="2020-06-29T12:13:00Z">
        <w:r>
          <w:rPr>
            <w:rFonts w:ascii="宋体" w:eastAsia="宋体" w:hAnsi="宋体" w:hint="eastAsia"/>
            <w:b/>
            <w:szCs w:val="21"/>
          </w:rPr>
          <w:t>以下</w:t>
        </w:r>
      </w:ins>
      <w:ins w:id="35" w:author="朱青芃Freya" w:date="2020-06-29T12:12:00Z">
        <w:r>
          <w:rPr>
            <w:rFonts w:ascii="宋体" w:eastAsia="宋体" w:hAnsi="宋体" w:hint="eastAsia"/>
            <w:b/>
            <w:szCs w:val="21"/>
          </w:rPr>
          <w:t>各服务</w:t>
        </w:r>
      </w:ins>
      <w:ins w:id="36" w:author="kong meixia" w:date="2020-07-13T10:38:00Z">
        <w:r w:rsidR="00E06520">
          <w:rPr>
            <w:rFonts w:ascii="宋体" w:eastAsia="宋体" w:hAnsi="宋体" w:hint="eastAsia"/>
            <w:b/>
            <w:szCs w:val="21"/>
          </w:rPr>
          <w:t>内容</w:t>
        </w:r>
      </w:ins>
      <w:ins w:id="37" w:author="朱青芃Freya" w:date="2020-06-29T12:12:00Z">
        <w:del w:id="38" w:author="kong meixia" w:date="2020-07-13T10:38:00Z">
          <w:r w:rsidDel="00E06520">
            <w:rPr>
              <w:rFonts w:ascii="宋体" w:eastAsia="宋体" w:hAnsi="宋体" w:hint="eastAsia"/>
              <w:b/>
              <w:szCs w:val="21"/>
            </w:rPr>
            <w:delText>条款</w:delText>
          </w:r>
        </w:del>
      </w:ins>
      <w:ins w:id="39" w:author="朱青芃Freya" w:date="2020-06-29T12:13:00Z">
        <w:r>
          <w:rPr>
            <w:rFonts w:ascii="宋体" w:eastAsia="宋体" w:hAnsi="宋体" w:hint="eastAsia"/>
            <w:b/>
            <w:szCs w:val="21"/>
          </w:rPr>
          <w:t>。</w:t>
        </w:r>
      </w:ins>
    </w:p>
    <w:p w14:paraId="6432CF4B" w14:textId="329FC6DC" w:rsidR="009D0900" w:rsidRPr="00F530B3" w:rsidRDefault="00F530B3">
      <w:pPr>
        <w:numPr>
          <w:ilvl w:val="255"/>
          <w:numId w:val="0"/>
        </w:numPr>
        <w:spacing w:line="360" w:lineRule="auto"/>
        <w:jc w:val="left"/>
        <w:rPr>
          <w:ins w:id="40" w:author="kong meixia" w:date="2020-07-13T10:17:00Z"/>
          <w:rFonts w:ascii="宋体" w:eastAsia="宋体" w:hAnsi="宋体"/>
          <w:szCs w:val="21"/>
          <w:highlight w:val="yellow"/>
          <w:rPrChange w:id="41" w:author="kong meixia" w:date="2020-07-13T10:21:00Z">
            <w:rPr>
              <w:ins w:id="42" w:author="kong meixia" w:date="2020-07-13T10:17:00Z"/>
              <w:rFonts w:ascii="宋体" w:eastAsia="宋体" w:hAnsi="宋体"/>
              <w:szCs w:val="21"/>
            </w:rPr>
          </w:rPrChange>
        </w:rPr>
        <w:pPrChange w:id="43" w:author="kong meixia" w:date="2020-07-13T10:28:00Z">
          <w:pPr>
            <w:numPr>
              <w:ilvl w:val="255"/>
            </w:numPr>
            <w:spacing w:line="360" w:lineRule="auto"/>
            <w:ind w:firstLine="420"/>
            <w:jc w:val="left"/>
          </w:pPr>
        </w:pPrChange>
      </w:pPr>
      <w:ins w:id="44" w:author="kong meixia" w:date="2020-07-13T10:16:00Z">
        <w:r w:rsidRPr="00510375">
          <w:rPr>
            <w:rFonts w:ascii="宋体" w:eastAsia="宋体" w:hAnsi="宋体" w:hint="eastAsia"/>
            <w:b/>
            <w:bCs/>
            <w:szCs w:val="21"/>
            <w:highlight w:val="yellow"/>
            <w:rPrChange w:id="45" w:author="kong meixia" w:date="2020-07-13T10:27:00Z">
              <w:rPr>
                <w:rFonts w:ascii="宋体" w:eastAsia="宋体" w:hAnsi="宋体" w:hint="eastAsia"/>
                <w:szCs w:val="21"/>
                <w:highlight w:val="yellow"/>
              </w:rPr>
            </w:rPrChange>
          </w:rPr>
          <w:t>健康信息电话咨询</w:t>
        </w:r>
        <w:r w:rsidRPr="00F530B3">
          <w:rPr>
            <w:rFonts w:ascii="宋体" w:eastAsia="宋体" w:hAnsi="宋体" w:hint="eastAsia"/>
            <w:szCs w:val="21"/>
            <w:highlight w:val="yellow"/>
          </w:rPr>
          <w:t>：</w:t>
        </w:r>
      </w:ins>
      <w:ins w:id="46" w:author="kong meixia" w:date="2020-07-13T10:17:00Z">
        <w:r w:rsidRPr="00F530B3">
          <w:rPr>
            <w:rFonts w:ascii="宋体" w:eastAsia="宋体" w:hAnsi="宋体"/>
            <w:szCs w:val="21"/>
            <w:highlight w:val="yellow"/>
            <w:rPrChange w:id="47" w:author="kong meixia" w:date="2020-07-13T10:21:00Z">
              <w:rPr>
                <w:rFonts w:ascii="宋体" w:eastAsia="宋体" w:hAnsi="宋体"/>
                <w:szCs w:val="21"/>
              </w:rPr>
            </w:rPrChange>
          </w:rPr>
          <w:t>1、专业的咨询团队由在职医生组成，均来自三甲医院且拥有多年临床经验，包括主任医师、副主任医师以及各个科室主治医师。7*24小时全天在线</w:t>
        </w:r>
      </w:ins>
      <w:ins w:id="48" w:author="kong meixia" w:date="2020-07-13T10:27:00Z">
        <w:r w:rsidR="00510375">
          <w:rPr>
            <w:rFonts w:ascii="宋体" w:eastAsia="宋体" w:hAnsi="宋体" w:hint="eastAsia"/>
            <w:szCs w:val="21"/>
            <w:highlight w:val="yellow"/>
          </w:rPr>
          <w:t>；</w:t>
        </w:r>
      </w:ins>
      <w:ins w:id="49" w:author="kong meixia" w:date="2020-07-13T10:17:00Z">
        <w:r w:rsidRPr="00F530B3">
          <w:rPr>
            <w:rFonts w:ascii="宋体" w:eastAsia="宋体" w:hAnsi="宋体"/>
            <w:szCs w:val="21"/>
            <w:highlight w:val="yellow"/>
            <w:rPrChange w:id="50" w:author="kong meixia" w:date="2020-07-13T10:21:00Z">
              <w:rPr>
                <w:rFonts w:ascii="宋体" w:eastAsia="宋体" w:hAnsi="宋体"/>
                <w:szCs w:val="21"/>
              </w:rPr>
            </w:rPrChange>
          </w:rPr>
          <w:t>2、为用户提供日常伤、病、和医疗疑问的解答和建议。对于突发流行性疾病给与医学知识普及和治疗指导</w:t>
        </w:r>
        <w:r w:rsidRPr="00F530B3">
          <w:rPr>
            <w:rFonts w:ascii="宋体" w:eastAsia="宋体" w:hAnsi="宋体" w:hint="eastAsia"/>
            <w:szCs w:val="21"/>
            <w:highlight w:val="yellow"/>
            <w:rPrChange w:id="51" w:author="kong meixia" w:date="2020-07-13T10:21:00Z">
              <w:rPr>
                <w:rFonts w:ascii="宋体" w:eastAsia="宋体" w:hAnsi="宋体" w:hint="eastAsia"/>
                <w:szCs w:val="21"/>
              </w:rPr>
            </w:rPrChange>
          </w:rPr>
          <w:t>；</w:t>
        </w:r>
      </w:ins>
      <w:commentRangeStart w:id="52"/>
      <w:ins w:id="53" w:author="朱青芃Freya" w:date="2020-06-29T12:13:00Z">
        <w:del w:id="54" w:author="kong meixia" w:date="2020-07-13T10:16:00Z">
          <w:r w:rsidR="00510375" w:rsidRPr="00F530B3" w:rsidDel="00F530B3">
            <w:rPr>
              <w:rFonts w:ascii="宋体" w:eastAsia="宋体" w:hAnsi="宋体" w:hint="eastAsia"/>
              <w:szCs w:val="21"/>
              <w:highlight w:val="yellow"/>
              <w:rPrChange w:id="55" w:author="kong meixia" w:date="2020-07-13T10:21:00Z">
                <w:rPr>
                  <w:rFonts w:ascii="宋体" w:eastAsia="宋体" w:hAnsi="宋体" w:hint="eastAsia"/>
                  <w:szCs w:val="21"/>
                </w:rPr>
              </w:rPrChange>
            </w:rPr>
            <w:delText>……</w:delText>
          </w:r>
        </w:del>
      </w:ins>
      <w:commentRangeEnd w:id="52"/>
      <w:del w:id="56" w:author="kong meixia" w:date="2020-07-13T10:16:00Z">
        <w:r w:rsidR="00510375" w:rsidRPr="00F530B3" w:rsidDel="00F530B3">
          <w:rPr>
            <w:highlight w:val="yellow"/>
            <w:rPrChange w:id="57" w:author="kong meixia" w:date="2020-07-13T10:21:00Z">
              <w:rPr/>
            </w:rPrChange>
          </w:rPr>
          <w:commentReference w:id="52"/>
        </w:r>
      </w:del>
    </w:p>
    <w:p w14:paraId="7355AF40" w14:textId="09ED8D41" w:rsidR="00F530B3" w:rsidRPr="00510375" w:rsidDel="00F530B3" w:rsidRDefault="00F530B3">
      <w:pPr>
        <w:numPr>
          <w:ilvl w:val="255"/>
          <w:numId w:val="0"/>
        </w:numPr>
        <w:spacing w:line="360" w:lineRule="auto"/>
        <w:ind w:firstLine="420"/>
        <w:jc w:val="left"/>
        <w:rPr>
          <w:ins w:id="58" w:author="朱青芃Freya" w:date="2020-06-29T12:13:00Z"/>
          <w:del w:id="59" w:author="kong meixia" w:date="2020-07-13T10:20:00Z"/>
          <w:rFonts w:ascii="宋体" w:eastAsia="宋体" w:hAnsi="宋体"/>
          <w:szCs w:val="21"/>
          <w:highlight w:val="yellow"/>
          <w:rPrChange w:id="60" w:author="kong meixia" w:date="2020-07-13T10:27:00Z">
            <w:rPr>
              <w:ins w:id="61" w:author="朱青芃Freya" w:date="2020-06-29T12:13:00Z"/>
              <w:del w:id="62" w:author="kong meixia" w:date="2020-07-13T10:20:00Z"/>
              <w:rFonts w:ascii="宋体" w:eastAsia="宋体" w:hAnsi="宋体"/>
              <w:szCs w:val="21"/>
            </w:rPr>
          </w:rPrChange>
        </w:rPr>
        <w:pPrChange w:id="63" w:author="kong meixia" w:date="2020-07-13T10:27:00Z">
          <w:pPr>
            <w:pStyle w:val="a6"/>
            <w:spacing w:line="360" w:lineRule="auto"/>
            <w:ind w:firstLineChars="0" w:firstLine="0"/>
            <w:jc w:val="left"/>
          </w:pPr>
        </w:pPrChange>
      </w:pPr>
      <w:ins w:id="64" w:author="kong meixia" w:date="2020-07-13T10:20:00Z">
        <w:r w:rsidRPr="00510375">
          <w:rPr>
            <w:rFonts w:ascii="宋体" w:eastAsia="宋体" w:hAnsi="宋体" w:hint="eastAsia"/>
            <w:b/>
            <w:bCs/>
            <w:szCs w:val="21"/>
            <w:highlight w:val="yellow"/>
            <w:rPrChange w:id="65" w:author="kong meixia" w:date="2020-07-13T10:27:00Z">
              <w:rPr>
                <w:rFonts w:ascii="宋体" w:eastAsia="宋体" w:hAnsi="宋体" w:hint="eastAsia"/>
                <w:szCs w:val="21"/>
              </w:rPr>
            </w:rPrChange>
          </w:rPr>
          <w:t>视频健康咨询</w:t>
        </w:r>
        <w:r w:rsidRPr="00F530B3">
          <w:rPr>
            <w:rFonts w:ascii="宋体" w:eastAsia="宋体" w:hAnsi="宋体" w:hint="eastAsia"/>
            <w:szCs w:val="21"/>
            <w:highlight w:val="yellow"/>
            <w:rPrChange w:id="66" w:author="kong meixia" w:date="2020-07-13T10:21:00Z">
              <w:rPr>
                <w:rFonts w:ascii="宋体" w:eastAsia="宋体" w:hAnsi="宋体" w:hint="eastAsia"/>
                <w:szCs w:val="21"/>
              </w:rPr>
            </w:rPrChange>
          </w:rPr>
          <w:t>：</w:t>
        </w:r>
        <w:r w:rsidRPr="00F530B3">
          <w:rPr>
            <w:rFonts w:ascii="宋体" w:eastAsia="宋体" w:hAnsi="宋体"/>
            <w:szCs w:val="21"/>
            <w:highlight w:val="yellow"/>
            <w:rPrChange w:id="67" w:author="kong meixia" w:date="2020-07-13T10:21:00Z">
              <w:rPr>
                <w:rFonts w:ascii="宋体" w:eastAsia="宋体" w:hAnsi="宋体"/>
                <w:szCs w:val="21"/>
              </w:rPr>
            </w:rPrChange>
          </w:rPr>
          <w:t>1、面对面咨询医生，更直接3分钟内为您快速接通医生</w:t>
        </w:r>
      </w:ins>
      <w:ins w:id="68" w:author="kong meixia" w:date="2020-07-13T10:27:00Z">
        <w:r w:rsidR="00510375">
          <w:rPr>
            <w:rFonts w:ascii="宋体" w:eastAsia="宋体" w:hAnsi="宋体" w:hint="eastAsia"/>
            <w:szCs w:val="21"/>
            <w:highlight w:val="yellow"/>
          </w:rPr>
          <w:t>；</w:t>
        </w:r>
      </w:ins>
      <w:ins w:id="69" w:author="kong meixia" w:date="2020-07-13T10:20:00Z">
        <w:r w:rsidRPr="00F530B3">
          <w:rPr>
            <w:rFonts w:ascii="宋体" w:eastAsia="宋体" w:hAnsi="宋体"/>
            <w:szCs w:val="21"/>
            <w:highlight w:val="yellow"/>
            <w:rPrChange w:id="70" w:author="kong meixia" w:date="2020-07-13T10:21:00Z">
              <w:rPr>
                <w:rFonts w:ascii="宋体" w:eastAsia="宋体" w:hAnsi="宋体"/>
                <w:szCs w:val="21"/>
              </w:rPr>
            </w:rPrChange>
          </w:rPr>
          <w:t>2、直接连接优质医生资源，面对面答疑问诊视频问诊后，医生给予专业医生建议未接通情况，医生会在15-30分钟内回拨，不遗漏任何一个用户</w:t>
        </w:r>
      </w:ins>
      <w:ins w:id="71" w:author="kong meixia" w:date="2020-07-13T10:27:00Z">
        <w:r w:rsidR="00510375">
          <w:rPr>
            <w:rFonts w:ascii="宋体" w:eastAsia="宋体" w:hAnsi="宋体" w:hint="eastAsia"/>
            <w:szCs w:val="21"/>
            <w:highlight w:val="yellow"/>
          </w:rPr>
          <w:t>；</w:t>
        </w:r>
      </w:ins>
      <w:ins w:id="72" w:author="kong meixia" w:date="2020-07-13T10:20:00Z">
        <w:r w:rsidRPr="00510375">
          <w:rPr>
            <w:rFonts w:ascii="宋体" w:eastAsia="宋体" w:hAnsi="宋体" w:hint="eastAsia"/>
            <w:szCs w:val="21"/>
            <w:highlight w:val="yellow"/>
            <w:rPrChange w:id="73" w:author="kong meixia" w:date="2020-07-13T10:27:00Z">
              <w:rPr>
                <w:rFonts w:ascii="宋体" w:eastAsia="宋体" w:hAnsi="宋体" w:hint="eastAsia"/>
                <w:szCs w:val="21"/>
              </w:rPr>
            </w:rPrChange>
          </w:rPr>
          <w:t>服务时间：早</w:t>
        </w:r>
        <w:r w:rsidRPr="00510375">
          <w:rPr>
            <w:rFonts w:ascii="宋体" w:eastAsia="宋体" w:hAnsi="宋体"/>
            <w:szCs w:val="21"/>
            <w:highlight w:val="yellow"/>
            <w:rPrChange w:id="74" w:author="kong meixia" w:date="2020-07-13T10:27:00Z">
              <w:rPr>
                <w:rFonts w:ascii="宋体" w:eastAsia="宋体" w:hAnsi="宋体"/>
                <w:szCs w:val="21"/>
              </w:rPr>
            </w:rPrChange>
          </w:rPr>
          <w:t>9:00—晚9:00</w:t>
        </w:r>
      </w:ins>
    </w:p>
    <w:p w14:paraId="4BB60A66" w14:textId="77777777" w:rsidR="00510375" w:rsidRDefault="00510375" w:rsidP="00510375">
      <w:pPr>
        <w:rPr>
          <w:ins w:id="75" w:author="kong meixia" w:date="2020-07-13T10:27:00Z"/>
          <w:highlight w:val="yellow"/>
        </w:rPr>
      </w:pPr>
    </w:p>
    <w:p w14:paraId="745AA711" w14:textId="3E96528D" w:rsidR="00F530B3" w:rsidRDefault="00510375">
      <w:pPr>
        <w:rPr>
          <w:ins w:id="76" w:author="kong meixia" w:date="2020-07-13T10:23:00Z"/>
          <w:rFonts w:ascii="宋体" w:eastAsia="宋体" w:hAnsi="宋体"/>
          <w:szCs w:val="21"/>
        </w:rPr>
        <w:pPrChange w:id="77" w:author="kong meixia" w:date="2020-07-13T10:27:00Z">
          <w:pPr>
            <w:pStyle w:val="a6"/>
            <w:numPr>
              <w:ilvl w:val="255"/>
            </w:numPr>
            <w:spacing w:line="360" w:lineRule="auto"/>
            <w:ind w:leftChars="200" w:left="420" w:firstLineChars="0" w:firstLine="0"/>
            <w:jc w:val="left"/>
          </w:pPr>
        </w:pPrChange>
      </w:pPr>
      <w:ins w:id="78" w:author="朱青芃Freya" w:date="2020-06-29T12:13:00Z">
        <w:del w:id="79" w:author="kong meixia" w:date="2020-07-13T10:27:00Z">
          <w:r w:rsidRPr="00510375" w:rsidDel="00510375">
            <w:rPr>
              <w:rFonts w:hint="eastAsia"/>
              <w:b/>
              <w:bCs/>
              <w:highlight w:val="yellow"/>
              <w:rPrChange w:id="80" w:author="kong meixia" w:date="2020-07-13T10:27:00Z">
                <w:rPr>
                  <w:rFonts w:ascii="宋体" w:eastAsia="宋体" w:hAnsi="宋体" w:hint="eastAsia"/>
                  <w:szCs w:val="21"/>
                </w:rPr>
              </w:rPrChange>
            </w:rPr>
            <w:delText>……</w:delText>
          </w:r>
        </w:del>
      </w:ins>
      <w:ins w:id="81" w:author="kong meixia" w:date="2020-07-13T10:23:00Z">
        <w:r w:rsidR="00F530B3" w:rsidRPr="00510375">
          <w:rPr>
            <w:rFonts w:ascii="宋体" w:eastAsia="宋体" w:hAnsi="宋体" w:hint="eastAsia"/>
            <w:b/>
            <w:bCs/>
            <w:szCs w:val="21"/>
            <w:highlight w:val="yellow"/>
            <w:rPrChange w:id="82" w:author="kong meixia" w:date="2020-07-13T10:27:00Z">
              <w:rPr>
                <w:rFonts w:ascii="宋体" w:eastAsia="宋体" w:hAnsi="宋体" w:hint="eastAsia"/>
                <w:szCs w:val="21"/>
              </w:rPr>
            </w:rPrChange>
          </w:rPr>
          <w:t>自助挂号</w:t>
        </w:r>
        <w:r w:rsidR="00F530B3" w:rsidRPr="007628E5">
          <w:rPr>
            <w:rFonts w:ascii="宋体" w:eastAsia="宋体" w:hAnsi="宋体" w:hint="eastAsia"/>
            <w:szCs w:val="21"/>
            <w:highlight w:val="yellow"/>
            <w:rPrChange w:id="83" w:author="kong meixia" w:date="2020-07-13T10:23:00Z">
              <w:rPr>
                <w:rFonts w:ascii="宋体" w:eastAsia="宋体" w:hAnsi="宋体" w:hint="eastAsia"/>
                <w:szCs w:val="21"/>
              </w:rPr>
            </w:rPrChange>
          </w:rPr>
          <w:t>：</w:t>
        </w:r>
        <w:r w:rsidR="00F530B3" w:rsidRPr="007628E5">
          <w:rPr>
            <w:rFonts w:ascii="宋体" w:eastAsia="宋体" w:hAnsi="宋体"/>
            <w:szCs w:val="21"/>
            <w:highlight w:val="yellow"/>
            <w:rPrChange w:id="84" w:author="kong meixia" w:date="2020-07-13T10:23:00Z">
              <w:rPr>
                <w:rFonts w:ascii="宋体" w:eastAsia="宋体" w:hAnsi="宋体"/>
                <w:szCs w:val="21"/>
              </w:rPr>
            </w:rPrChange>
          </w:rPr>
          <w:t>1、随时随地，自助挂号2</w:t>
        </w:r>
        <w:r w:rsidR="00F530B3" w:rsidRPr="007628E5">
          <w:rPr>
            <w:rFonts w:ascii="宋体" w:eastAsia="宋体" w:hAnsi="宋体" w:hint="eastAsia"/>
            <w:szCs w:val="21"/>
            <w:highlight w:val="yellow"/>
            <w:rPrChange w:id="85" w:author="kong meixia" w:date="2020-07-13T10:23:00Z">
              <w:rPr>
                <w:rFonts w:hint="eastAsia"/>
              </w:rPr>
            </w:rPrChange>
          </w:rPr>
          <w:t>、提前挂号，按点就医，减少排队</w:t>
        </w:r>
        <w:r w:rsidR="00F530B3" w:rsidRPr="007628E5">
          <w:rPr>
            <w:rFonts w:ascii="宋体" w:eastAsia="宋体" w:hAnsi="宋体"/>
            <w:szCs w:val="21"/>
            <w:highlight w:val="yellow"/>
            <w:rPrChange w:id="86" w:author="kong meixia" w:date="2020-07-13T10:23:00Z">
              <w:rPr/>
            </w:rPrChange>
          </w:rPr>
          <w:t>3</w:t>
        </w:r>
        <w:r w:rsidR="00F530B3" w:rsidRPr="007628E5">
          <w:rPr>
            <w:rFonts w:ascii="宋体" w:eastAsia="宋体" w:hAnsi="宋体" w:hint="eastAsia"/>
            <w:szCs w:val="21"/>
            <w:highlight w:val="yellow"/>
            <w:rPrChange w:id="87" w:author="kong meixia" w:date="2020-07-13T10:23:00Z">
              <w:rPr>
                <w:rFonts w:hint="eastAsia"/>
              </w:rPr>
            </w:rPrChange>
          </w:rPr>
          <w:t>、服务覆盖全国上千家医院</w:t>
        </w:r>
      </w:ins>
      <w:ins w:id="88" w:author="kong meixia" w:date="2020-07-13T10:27:00Z">
        <w:r>
          <w:rPr>
            <w:rFonts w:ascii="宋体" w:eastAsia="宋体" w:hAnsi="宋体" w:hint="eastAsia"/>
            <w:szCs w:val="21"/>
            <w:highlight w:val="yellow"/>
          </w:rPr>
          <w:t>；</w:t>
        </w:r>
      </w:ins>
    </w:p>
    <w:p w14:paraId="02EBCB50" w14:textId="02AA0E32" w:rsidR="007628E5" w:rsidRPr="00510375" w:rsidRDefault="007628E5">
      <w:pPr>
        <w:numPr>
          <w:ilvl w:val="255"/>
          <w:numId w:val="0"/>
        </w:numPr>
        <w:spacing w:line="360" w:lineRule="auto"/>
        <w:jc w:val="left"/>
        <w:rPr>
          <w:ins w:id="89" w:author="kong meixia" w:date="2020-07-13T10:24:00Z"/>
          <w:rFonts w:ascii="宋体" w:eastAsia="宋体" w:hAnsi="宋体"/>
          <w:szCs w:val="21"/>
          <w:highlight w:val="yellow"/>
          <w:rPrChange w:id="90" w:author="kong meixia" w:date="2020-07-13T10:27:00Z">
            <w:rPr>
              <w:ins w:id="91" w:author="kong meixia" w:date="2020-07-13T10:24:00Z"/>
            </w:rPr>
          </w:rPrChange>
        </w:rPr>
        <w:pPrChange w:id="92" w:author="kong meixia" w:date="2020-07-13T10:27:00Z">
          <w:pPr>
            <w:pStyle w:val="a6"/>
            <w:numPr>
              <w:ilvl w:val="255"/>
            </w:numPr>
            <w:spacing w:line="360" w:lineRule="auto"/>
            <w:ind w:leftChars="200" w:left="420" w:firstLineChars="0" w:firstLine="0"/>
            <w:jc w:val="left"/>
          </w:pPr>
        </w:pPrChange>
      </w:pPr>
      <w:ins w:id="93" w:author="kong meixia" w:date="2020-07-13T10:24:00Z">
        <w:r w:rsidRPr="00510375">
          <w:rPr>
            <w:rFonts w:ascii="宋体" w:eastAsia="宋体" w:hAnsi="宋体" w:hint="eastAsia"/>
            <w:b/>
            <w:bCs/>
            <w:szCs w:val="21"/>
            <w:highlight w:val="yellow"/>
            <w:rPrChange w:id="94" w:author="kong meixia" w:date="2020-07-13T10:28:00Z">
              <w:rPr>
                <w:rFonts w:ascii="宋体" w:eastAsia="宋体" w:hAnsi="宋体" w:hint="eastAsia"/>
                <w:szCs w:val="21"/>
                <w:highlight w:val="yellow"/>
              </w:rPr>
            </w:rPrChange>
          </w:rPr>
          <w:t>在线健康咨询</w:t>
        </w:r>
        <w:r w:rsidRPr="00510375">
          <w:rPr>
            <w:rFonts w:ascii="宋体" w:eastAsia="宋体" w:hAnsi="宋体" w:hint="eastAsia"/>
            <w:szCs w:val="21"/>
            <w:highlight w:val="yellow"/>
          </w:rPr>
          <w:t>：</w:t>
        </w:r>
        <w:r w:rsidRPr="00510375">
          <w:rPr>
            <w:rFonts w:ascii="宋体" w:eastAsia="宋体" w:hAnsi="宋体"/>
            <w:szCs w:val="21"/>
            <w:highlight w:val="yellow"/>
            <w:rPrChange w:id="95" w:author="kong meixia" w:date="2020-07-13T10:27:00Z">
              <w:rPr>
                <w:rFonts w:ascii="宋体" w:eastAsia="宋体" w:hAnsi="宋体"/>
                <w:szCs w:val="21"/>
              </w:rPr>
            </w:rPrChange>
          </w:rPr>
          <w:t>1、图文交流，更有效2</w:t>
        </w:r>
        <w:r w:rsidRPr="00510375">
          <w:rPr>
            <w:rFonts w:ascii="宋体" w:eastAsia="宋体" w:hAnsi="宋体" w:hint="eastAsia"/>
            <w:szCs w:val="21"/>
            <w:highlight w:val="yellow"/>
            <w:rPrChange w:id="96" w:author="kong meixia" w:date="2020-07-13T10:27:00Z">
              <w:rPr>
                <w:rFonts w:hint="eastAsia"/>
              </w:rPr>
            </w:rPrChange>
          </w:rPr>
          <w:t>、专属服务，一对一沟通</w:t>
        </w:r>
        <w:r w:rsidRPr="00510375">
          <w:rPr>
            <w:rFonts w:ascii="宋体" w:eastAsia="宋体" w:hAnsi="宋体"/>
            <w:szCs w:val="21"/>
            <w:highlight w:val="yellow"/>
            <w:rPrChange w:id="97" w:author="kong meixia" w:date="2020-07-13T10:27:00Z">
              <w:rPr/>
            </w:rPrChange>
          </w:rPr>
          <w:t>3</w:t>
        </w:r>
        <w:r w:rsidRPr="00510375">
          <w:rPr>
            <w:rFonts w:ascii="宋体" w:eastAsia="宋体" w:hAnsi="宋体" w:hint="eastAsia"/>
            <w:szCs w:val="21"/>
            <w:highlight w:val="yellow"/>
            <w:rPrChange w:id="98" w:author="kong meixia" w:date="2020-07-13T10:27:00Z">
              <w:rPr>
                <w:rFonts w:hint="eastAsia"/>
              </w:rPr>
            </w:rPrChange>
          </w:rPr>
          <w:t>、快捷响应，</w:t>
        </w:r>
        <w:r w:rsidRPr="00510375">
          <w:rPr>
            <w:rFonts w:ascii="宋体" w:eastAsia="宋体" w:hAnsi="宋体"/>
            <w:szCs w:val="21"/>
            <w:highlight w:val="yellow"/>
            <w:rPrChange w:id="99" w:author="kong meixia" w:date="2020-07-13T10:27:00Z">
              <w:rPr/>
            </w:rPrChange>
          </w:rPr>
          <w:t>10</w:t>
        </w:r>
        <w:r w:rsidRPr="00510375">
          <w:rPr>
            <w:rFonts w:ascii="宋体" w:eastAsia="宋体" w:hAnsi="宋体" w:hint="eastAsia"/>
            <w:szCs w:val="21"/>
            <w:highlight w:val="yellow"/>
            <w:rPrChange w:id="100" w:author="kong meixia" w:date="2020-07-13T10:27:00Z">
              <w:rPr>
                <w:rFonts w:hint="eastAsia"/>
              </w:rPr>
            </w:rPrChange>
          </w:rPr>
          <w:t>分钟内应答</w:t>
        </w:r>
      </w:ins>
      <w:ins w:id="101" w:author="kong meixia" w:date="2020-07-13T10:25:00Z">
        <w:r w:rsidRPr="00510375">
          <w:rPr>
            <w:rFonts w:ascii="宋体" w:eastAsia="宋体" w:hAnsi="宋体" w:hint="eastAsia"/>
            <w:szCs w:val="21"/>
            <w:highlight w:val="yellow"/>
            <w:rPrChange w:id="102" w:author="kong meixia" w:date="2020-07-13T10:27:00Z">
              <w:rPr>
                <w:rFonts w:ascii="宋体" w:eastAsia="宋体" w:hAnsi="宋体" w:hint="eastAsia"/>
                <w:szCs w:val="21"/>
              </w:rPr>
            </w:rPrChange>
          </w:rPr>
          <w:t>；</w:t>
        </w:r>
      </w:ins>
      <w:ins w:id="103" w:author="kong meixia" w:date="2020-07-13T10:24:00Z">
        <w:r w:rsidRPr="00510375">
          <w:rPr>
            <w:rFonts w:ascii="宋体" w:eastAsia="宋体" w:hAnsi="宋体" w:hint="eastAsia"/>
            <w:szCs w:val="21"/>
            <w:highlight w:val="yellow"/>
            <w:rPrChange w:id="104" w:author="kong meixia" w:date="2020-07-13T10:27:00Z">
              <w:rPr>
                <w:rFonts w:hint="eastAsia"/>
              </w:rPr>
            </w:rPrChange>
          </w:rPr>
          <w:t>服务时间：早</w:t>
        </w:r>
        <w:r w:rsidRPr="00510375">
          <w:rPr>
            <w:rFonts w:ascii="宋体" w:eastAsia="宋体" w:hAnsi="宋体"/>
            <w:szCs w:val="21"/>
            <w:highlight w:val="yellow"/>
            <w:rPrChange w:id="105" w:author="kong meixia" w:date="2020-07-13T10:27:00Z">
              <w:rPr/>
            </w:rPrChange>
          </w:rPr>
          <w:t>9:00</w:t>
        </w:r>
        <w:r w:rsidRPr="00510375">
          <w:rPr>
            <w:rFonts w:ascii="宋体" w:eastAsia="宋体" w:hAnsi="宋体" w:hint="eastAsia"/>
            <w:szCs w:val="21"/>
            <w:highlight w:val="yellow"/>
            <w:rPrChange w:id="106" w:author="kong meixia" w:date="2020-07-13T10:27:00Z">
              <w:rPr>
                <w:rFonts w:hint="eastAsia"/>
              </w:rPr>
            </w:rPrChange>
          </w:rPr>
          <w:t>—晚</w:t>
        </w:r>
        <w:r w:rsidRPr="00510375">
          <w:rPr>
            <w:rFonts w:ascii="宋体" w:eastAsia="宋体" w:hAnsi="宋体"/>
            <w:szCs w:val="21"/>
            <w:highlight w:val="yellow"/>
            <w:rPrChange w:id="107" w:author="kong meixia" w:date="2020-07-13T10:27:00Z">
              <w:rPr/>
            </w:rPrChange>
          </w:rPr>
          <w:t>9:00</w:t>
        </w:r>
      </w:ins>
    </w:p>
    <w:p w14:paraId="5BDDCABF" w14:textId="5AED0823" w:rsidR="007628E5" w:rsidRPr="00510375" w:rsidRDefault="007628E5">
      <w:pPr>
        <w:numPr>
          <w:ilvl w:val="255"/>
          <w:numId w:val="0"/>
        </w:numPr>
        <w:spacing w:line="360" w:lineRule="auto"/>
        <w:jc w:val="left"/>
        <w:rPr>
          <w:ins w:id="108" w:author="kong meixia" w:date="2020-07-13T10:24:00Z"/>
          <w:rFonts w:ascii="宋体" w:eastAsia="宋体" w:hAnsi="宋体"/>
          <w:szCs w:val="21"/>
          <w:highlight w:val="yellow"/>
          <w:rPrChange w:id="109" w:author="kong meixia" w:date="2020-07-13T10:28:00Z">
            <w:rPr>
              <w:ins w:id="110" w:author="kong meixia" w:date="2020-07-13T10:24:00Z"/>
            </w:rPr>
          </w:rPrChange>
        </w:rPr>
        <w:pPrChange w:id="111" w:author="kong meixia" w:date="2020-07-13T10:28:00Z">
          <w:pPr>
            <w:pStyle w:val="a6"/>
            <w:numPr>
              <w:ilvl w:val="255"/>
            </w:numPr>
            <w:spacing w:line="360" w:lineRule="auto"/>
            <w:ind w:leftChars="200" w:left="420" w:firstLineChars="0" w:firstLine="0"/>
            <w:jc w:val="left"/>
          </w:pPr>
        </w:pPrChange>
      </w:pPr>
      <w:ins w:id="112" w:author="kong meixia" w:date="2020-07-13T10:24:00Z">
        <w:r w:rsidRPr="00510375">
          <w:rPr>
            <w:rFonts w:ascii="宋体" w:eastAsia="宋体" w:hAnsi="宋体" w:hint="eastAsia"/>
            <w:b/>
            <w:bCs/>
            <w:szCs w:val="21"/>
            <w:highlight w:val="yellow"/>
            <w:rPrChange w:id="113" w:author="kong meixia" w:date="2020-07-13T10:29:00Z">
              <w:rPr>
                <w:rFonts w:ascii="宋体" w:eastAsia="宋体" w:hAnsi="宋体" w:hint="eastAsia"/>
                <w:szCs w:val="21"/>
                <w:highlight w:val="yellow"/>
              </w:rPr>
            </w:rPrChange>
          </w:rPr>
          <w:t>协助优惠购药</w:t>
        </w:r>
      </w:ins>
      <w:ins w:id="114" w:author="kong meixia" w:date="2020-07-13T10:25:00Z">
        <w:r w:rsidRPr="00510375">
          <w:rPr>
            <w:rFonts w:ascii="宋体" w:eastAsia="宋体" w:hAnsi="宋体" w:hint="eastAsia"/>
            <w:szCs w:val="21"/>
            <w:highlight w:val="yellow"/>
          </w:rPr>
          <w:t>：</w:t>
        </w:r>
        <w:r w:rsidR="003E2FC8" w:rsidRPr="00510375">
          <w:rPr>
            <w:rFonts w:ascii="宋体" w:eastAsia="宋体" w:hAnsi="宋体"/>
            <w:szCs w:val="21"/>
            <w:highlight w:val="yellow"/>
            <w:rPrChange w:id="115" w:author="kong meixia" w:date="2020-07-13T10:28:00Z">
              <w:rPr>
                <w:rFonts w:ascii="宋体" w:eastAsia="宋体" w:hAnsi="宋体"/>
                <w:szCs w:val="21"/>
              </w:rPr>
            </w:rPrChange>
          </w:rPr>
          <w:t>1、全国使用，12个城市核心区28分钟免费送药上门</w:t>
        </w:r>
        <w:r w:rsidR="003E2FC8" w:rsidRPr="00510375">
          <w:rPr>
            <w:rFonts w:ascii="宋体" w:eastAsia="宋体" w:hAnsi="宋体" w:hint="eastAsia"/>
            <w:szCs w:val="21"/>
            <w:highlight w:val="yellow"/>
            <w:rPrChange w:id="116" w:author="kong meixia" w:date="2020-07-13T10:28:00Z">
              <w:rPr>
                <w:rFonts w:ascii="宋体" w:eastAsia="宋体" w:hAnsi="宋体" w:hint="eastAsia"/>
                <w:szCs w:val="21"/>
              </w:rPr>
            </w:rPrChange>
          </w:rPr>
          <w:t>；</w:t>
        </w:r>
        <w:r w:rsidR="003E2FC8" w:rsidRPr="00510375">
          <w:rPr>
            <w:rFonts w:ascii="宋体" w:eastAsia="宋体" w:hAnsi="宋体"/>
            <w:szCs w:val="21"/>
            <w:highlight w:val="yellow"/>
            <w:rPrChange w:id="117" w:author="kong meixia" w:date="2020-07-13T10:28:00Z">
              <w:rPr/>
            </w:rPrChange>
          </w:rPr>
          <w:t>2</w:t>
        </w:r>
        <w:r w:rsidR="003E2FC8" w:rsidRPr="00510375">
          <w:rPr>
            <w:rFonts w:ascii="宋体" w:eastAsia="宋体" w:hAnsi="宋体" w:hint="eastAsia"/>
            <w:szCs w:val="21"/>
            <w:highlight w:val="yellow"/>
            <w:rPrChange w:id="118" w:author="kong meixia" w:date="2020-07-13T10:28:00Z">
              <w:rPr>
                <w:rFonts w:hint="eastAsia"/>
              </w:rPr>
            </w:rPrChange>
          </w:rPr>
          <w:t>、一线城市专业配送人员</w:t>
        </w:r>
        <w:r w:rsidR="003E2FC8" w:rsidRPr="00510375">
          <w:rPr>
            <w:rFonts w:ascii="宋体" w:eastAsia="宋体" w:hAnsi="宋体"/>
            <w:szCs w:val="21"/>
            <w:highlight w:val="yellow"/>
            <w:rPrChange w:id="119" w:author="kong meixia" w:date="2020-07-13T10:28:00Z">
              <w:rPr/>
            </w:rPrChange>
          </w:rPr>
          <w:t>7X24</w:t>
        </w:r>
        <w:r w:rsidR="003E2FC8" w:rsidRPr="00510375">
          <w:rPr>
            <w:rFonts w:ascii="宋体" w:eastAsia="宋体" w:hAnsi="宋体" w:hint="eastAsia"/>
            <w:szCs w:val="21"/>
            <w:highlight w:val="yellow"/>
            <w:rPrChange w:id="120" w:author="kong meixia" w:date="2020-07-13T10:28:00Z">
              <w:rPr>
                <w:rFonts w:hint="eastAsia"/>
              </w:rPr>
            </w:rPrChange>
          </w:rPr>
          <w:t>小时服务；</w:t>
        </w:r>
        <w:r w:rsidR="003E2FC8" w:rsidRPr="00510375">
          <w:rPr>
            <w:rFonts w:ascii="宋体" w:eastAsia="宋体" w:hAnsi="宋体"/>
            <w:szCs w:val="21"/>
            <w:highlight w:val="yellow"/>
            <w:rPrChange w:id="121" w:author="kong meixia" w:date="2020-07-13T10:28:00Z">
              <w:rPr/>
            </w:rPrChange>
          </w:rPr>
          <w:t>3</w:t>
        </w:r>
        <w:r w:rsidR="003E2FC8" w:rsidRPr="00510375">
          <w:rPr>
            <w:rFonts w:ascii="宋体" w:eastAsia="宋体" w:hAnsi="宋体" w:hint="eastAsia"/>
            <w:szCs w:val="21"/>
            <w:highlight w:val="yellow"/>
            <w:rPrChange w:id="122" w:author="kong meixia" w:date="2020-07-13T10:28:00Z">
              <w:rPr>
                <w:rFonts w:hint="eastAsia"/>
              </w:rPr>
            </w:rPrChange>
          </w:rPr>
          <w:t>、快捷体验，只需点点手指就可买药</w:t>
        </w:r>
      </w:ins>
    </w:p>
    <w:p w14:paraId="47BDC4D3" w14:textId="6C83EC47" w:rsidR="007628E5" w:rsidRPr="00510375" w:rsidRDefault="007628E5">
      <w:pPr>
        <w:numPr>
          <w:ilvl w:val="255"/>
          <w:numId w:val="0"/>
        </w:numPr>
        <w:spacing w:line="360" w:lineRule="auto"/>
        <w:jc w:val="left"/>
        <w:rPr>
          <w:ins w:id="123" w:author="朱青芃Freya" w:date="2020-06-29T12:13:00Z"/>
          <w:rFonts w:ascii="宋体" w:eastAsia="宋体" w:hAnsi="宋体"/>
          <w:szCs w:val="21"/>
        </w:rPr>
        <w:pPrChange w:id="124" w:author="kong meixia" w:date="2020-07-13T10:32:00Z">
          <w:pPr>
            <w:pStyle w:val="a6"/>
            <w:spacing w:line="360" w:lineRule="auto"/>
            <w:ind w:firstLineChars="0" w:firstLine="0"/>
            <w:jc w:val="left"/>
          </w:pPr>
        </w:pPrChange>
      </w:pPr>
      <w:ins w:id="125" w:author="kong meixia" w:date="2020-07-13T10:24:00Z">
        <w:r w:rsidRPr="00510375">
          <w:rPr>
            <w:rFonts w:ascii="宋体" w:eastAsia="宋体" w:hAnsi="宋体" w:hint="eastAsia"/>
            <w:b/>
            <w:bCs/>
            <w:szCs w:val="21"/>
            <w:highlight w:val="yellow"/>
            <w:rPrChange w:id="126" w:author="kong meixia" w:date="2020-07-13T10:32:00Z">
              <w:rPr>
                <w:rFonts w:ascii="宋体" w:eastAsia="宋体" w:hAnsi="宋体" w:hint="eastAsia"/>
                <w:szCs w:val="21"/>
                <w:highlight w:val="yellow"/>
              </w:rPr>
            </w:rPrChange>
          </w:rPr>
          <w:t>重疾绿通</w:t>
        </w:r>
      </w:ins>
      <w:ins w:id="127" w:author="kong meixia" w:date="2020-07-13T10:25:00Z">
        <w:r w:rsidR="00510375" w:rsidRPr="00510375">
          <w:rPr>
            <w:rFonts w:ascii="宋体" w:eastAsia="宋体" w:hAnsi="宋体" w:hint="eastAsia"/>
            <w:szCs w:val="21"/>
            <w:highlight w:val="yellow"/>
          </w:rPr>
          <w:t>：</w:t>
        </w:r>
        <w:r w:rsidR="00510375" w:rsidRPr="00510375">
          <w:rPr>
            <w:rFonts w:ascii="宋体" w:eastAsia="宋体" w:hAnsi="宋体"/>
            <w:szCs w:val="21"/>
            <w:highlight w:val="yellow"/>
            <w:rPrChange w:id="128" w:author="kong meixia" w:date="2020-07-13T10:32:00Z">
              <w:rPr>
                <w:rFonts w:ascii="宋体" w:eastAsia="宋体" w:hAnsi="宋体"/>
                <w:szCs w:val="21"/>
              </w:rPr>
            </w:rPrChange>
          </w:rPr>
          <w:t>1、专家门诊：安排专家为客户进行门诊诊治服务一次</w:t>
        </w:r>
      </w:ins>
      <w:ins w:id="129" w:author="kong meixia" w:date="2020-07-13T10:26:00Z">
        <w:r w:rsidR="00510375" w:rsidRPr="00510375">
          <w:rPr>
            <w:rFonts w:ascii="宋体" w:eastAsia="宋体" w:hAnsi="宋体" w:hint="eastAsia"/>
            <w:szCs w:val="21"/>
            <w:highlight w:val="yellow"/>
            <w:rPrChange w:id="130" w:author="kong meixia" w:date="2020-07-13T10:32:00Z">
              <w:rPr>
                <w:rFonts w:ascii="宋体" w:eastAsia="宋体" w:hAnsi="宋体" w:hint="eastAsia"/>
                <w:szCs w:val="21"/>
              </w:rPr>
            </w:rPrChange>
          </w:rPr>
          <w:t>；</w:t>
        </w:r>
      </w:ins>
      <w:ins w:id="131" w:author="kong meixia" w:date="2020-07-13T10:25:00Z">
        <w:r w:rsidR="00510375" w:rsidRPr="00510375">
          <w:rPr>
            <w:rFonts w:ascii="宋体" w:eastAsia="宋体" w:hAnsi="宋体"/>
            <w:szCs w:val="21"/>
            <w:highlight w:val="yellow"/>
            <w:rPrChange w:id="132" w:author="kong meixia" w:date="2020-07-13T10:32:00Z">
              <w:rPr/>
            </w:rPrChange>
          </w:rPr>
          <w:t>2</w:t>
        </w:r>
        <w:r w:rsidR="00510375" w:rsidRPr="00510375">
          <w:rPr>
            <w:rFonts w:ascii="宋体" w:eastAsia="宋体" w:hAnsi="宋体" w:hint="eastAsia"/>
            <w:szCs w:val="21"/>
            <w:highlight w:val="yellow"/>
            <w:rPrChange w:id="133" w:author="kong meixia" w:date="2020-07-13T10:32:00Z">
              <w:rPr>
                <w:rFonts w:hint="eastAsia"/>
              </w:rPr>
            </w:rPrChange>
          </w:rPr>
          <w:t>、住院协调：安排客户入住专家的病房一次</w:t>
        </w:r>
      </w:ins>
      <w:ins w:id="134" w:author="kong meixia" w:date="2020-07-13T10:26:00Z">
        <w:r w:rsidR="00510375" w:rsidRPr="00510375">
          <w:rPr>
            <w:rFonts w:ascii="宋体" w:eastAsia="宋体" w:hAnsi="宋体" w:hint="eastAsia"/>
            <w:szCs w:val="21"/>
            <w:highlight w:val="yellow"/>
            <w:rPrChange w:id="135" w:author="kong meixia" w:date="2020-07-13T10:32:00Z">
              <w:rPr>
                <w:rFonts w:ascii="宋体" w:eastAsia="宋体" w:hAnsi="宋体" w:hint="eastAsia"/>
                <w:szCs w:val="21"/>
              </w:rPr>
            </w:rPrChange>
          </w:rPr>
          <w:t>；</w:t>
        </w:r>
      </w:ins>
      <w:ins w:id="136" w:author="kong meixia" w:date="2020-07-13T10:25:00Z">
        <w:r w:rsidR="00510375" w:rsidRPr="00510375">
          <w:rPr>
            <w:rFonts w:ascii="宋体" w:eastAsia="宋体" w:hAnsi="宋体"/>
            <w:szCs w:val="21"/>
            <w:highlight w:val="yellow"/>
            <w:rPrChange w:id="137" w:author="kong meixia" w:date="2020-07-13T10:32:00Z">
              <w:rPr/>
            </w:rPrChange>
          </w:rPr>
          <w:t>3</w:t>
        </w:r>
        <w:r w:rsidR="00510375" w:rsidRPr="00510375">
          <w:rPr>
            <w:rFonts w:ascii="宋体" w:eastAsia="宋体" w:hAnsi="宋体" w:hint="eastAsia"/>
            <w:szCs w:val="21"/>
            <w:highlight w:val="yellow"/>
            <w:rPrChange w:id="138" w:author="kong meixia" w:date="2020-07-13T10:32:00Z">
              <w:rPr>
                <w:rFonts w:hint="eastAsia"/>
              </w:rPr>
            </w:rPrChange>
          </w:rPr>
          <w:t>、手术协调：安排专家为客户进行手术治疗一次</w:t>
        </w:r>
      </w:ins>
      <w:ins w:id="139" w:author="kong meixia" w:date="2020-07-13T10:26:00Z">
        <w:r w:rsidR="00510375" w:rsidRPr="00510375">
          <w:rPr>
            <w:rFonts w:ascii="宋体" w:eastAsia="宋体" w:hAnsi="宋体" w:hint="eastAsia"/>
            <w:szCs w:val="21"/>
            <w:highlight w:val="yellow"/>
            <w:rPrChange w:id="140" w:author="kong meixia" w:date="2020-07-13T10:32:00Z">
              <w:rPr>
                <w:rFonts w:ascii="宋体" w:eastAsia="宋体" w:hAnsi="宋体" w:hint="eastAsia"/>
                <w:szCs w:val="21"/>
              </w:rPr>
            </w:rPrChange>
          </w:rPr>
          <w:t>；</w:t>
        </w:r>
      </w:ins>
      <w:ins w:id="141" w:author="kong meixia" w:date="2020-07-13T10:25:00Z">
        <w:r w:rsidR="00510375" w:rsidRPr="00510375">
          <w:rPr>
            <w:rFonts w:ascii="宋体" w:eastAsia="宋体" w:hAnsi="宋体"/>
            <w:szCs w:val="21"/>
            <w:highlight w:val="yellow"/>
            <w:rPrChange w:id="142" w:author="kong meixia" w:date="2020-07-13T10:32:00Z">
              <w:rPr/>
            </w:rPrChange>
          </w:rPr>
          <w:t>4</w:t>
        </w:r>
        <w:r w:rsidR="00510375" w:rsidRPr="00510375">
          <w:rPr>
            <w:rFonts w:ascii="宋体" w:eastAsia="宋体" w:hAnsi="宋体" w:hint="eastAsia"/>
            <w:szCs w:val="21"/>
            <w:highlight w:val="yellow"/>
            <w:rPrChange w:id="143" w:author="kong meixia" w:date="2020-07-13T10:32:00Z">
              <w:rPr>
                <w:rFonts w:hint="eastAsia"/>
              </w:rPr>
            </w:rPrChange>
          </w:rPr>
          <w:t>、康复追踪：治疗后进行康复状况追踪和复诊等</w:t>
        </w:r>
      </w:ins>
    </w:p>
    <w:p w14:paraId="1E2DA4A1" w14:textId="77777777" w:rsidR="009D0900" w:rsidRDefault="009D0900">
      <w:pPr>
        <w:pStyle w:val="a6"/>
        <w:numPr>
          <w:ilvl w:val="0"/>
          <w:numId w:val="1"/>
        </w:numPr>
        <w:spacing w:line="360" w:lineRule="auto"/>
        <w:ind w:firstLine="420"/>
        <w:jc w:val="left"/>
        <w:rPr>
          <w:del w:id="144" w:author="朱青芃Freya" w:date="2020-06-29T12:12:00Z"/>
          <w:rFonts w:ascii="宋体" w:eastAsia="宋体" w:hAnsi="宋体"/>
          <w:szCs w:val="21"/>
        </w:rPr>
        <w:pPrChange w:id="145" w:author="朱青芃Freya" w:date="2020-06-29T12:13:00Z">
          <w:pPr>
            <w:pStyle w:val="a6"/>
            <w:spacing w:line="360" w:lineRule="auto"/>
            <w:ind w:firstLineChars="0" w:firstLine="0"/>
            <w:jc w:val="left"/>
          </w:pPr>
        </w:pPrChange>
      </w:pPr>
    </w:p>
    <w:p w14:paraId="581174C7" w14:textId="77777777" w:rsidR="009D0900" w:rsidRDefault="00510375">
      <w:pPr>
        <w:pStyle w:val="a6"/>
        <w:numPr>
          <w:ilvl w:val="0"/>
          <w:numId w:val="1"/>
        </w:numPr>
        <w:spacing w:line="360" w:lineRule="auto"/>
        <w:ind w:firstLineChars="0"/>
        <w:jc w:val="left"/>
        <w:rPr>
          <w:del w:id="146" w:author="朱青芃Freya" w:date="2020-06-29T12:11:00Z"/>
          <w:rFonts w:ascii="宋体" w:eastAsia="宋体" w:hAnsi="宋体"/>
          <w:szCs w:val="21"/>
        </w:rPr>
      </w:pPr>
      <w:del w:id="147" w:author="朱青芃Freya" w:date="2020-06-29T12:11:00Z">
        <w:r>
          <w:rPr>
            <w:rFonts w:ascii="宋体" w:eastAsia="宋体" w:hAnsi="宋体"/>
            <w:szCs w:val="21"/>
          </w:rPr>
          <w:delText>您充分知晓</w:delText>
        </w:r>
        <w:r>
          <w:rPr>
            <w:rFonts w:ascii="宋体" w:eastAsia="宋体" w:hAnsi="宋体" w:hint="eastAsia"/>
            <w:szCs w:val="21"/>
          </w:rPr>
          <w:delText>，</w:delText>
        </w:r>
        <w:r>
          <w:rPr>
            <w:rFonts w:ascii="宋体" w:eastAsia="宋体" w:hAnsi="宋体"/>
            <w:szCs w:val="21"/>
          </w:rPr>
          <w:delText>以下情形中</w:delText>
        </w:r>
        <w:r>
          <w:rPr>
            <w:rFonts w:ascii="宋体" w:eastAsia="宋体" w:hAnsi="宋体" w:hint="eastAsia"/>
            <w:szCs w:val="21"/>
          </w:rPr>
          <w:delText>，</w:delText>
        </w:r>
        <w:r>
          <w:rPr>
            <w:rFonts w:ascii="宋体" w:eastAsia="宋体" w:hAnsi="宋体"/>
            <w:szCs w:val="21"/>
          </w:rPr>
          <w:delText>我们收集</w:delText>
        </w:r>
        <w:r>
          <w:rPr>
            <w:rFonts w:ascii="宋体" w:eastAsia="宋体" w:hAnsi="宋体" w:hint="eastAsia"/>
            <w:szCs w:val="21"/>
          </w:rPr>
          <w:delText>、</w:delText>
        </w:r>
        <w:r>
          <w:rPr>
            <w:rFonts w:ascii="宋体" w:eastAsia="宋体" w:hAnsi="宋体"/>
            <w:szCs w:val="21"/>
          </w:rPr>
          <w:delText>使用个人信息无需征得您的授权同意</w:delText>
        </w:r>
        <w:r>
          <w:rPr>
            <w:rFonts w:ascii="宋体" w:eastAsia="宋体" w:hAnsi="宋体" w:hint="eastAsia"/>
            <w:szCs w:val="21"/>
          </w:rPr>
          <w:delText>：</w:delText>
        </w:r>
      </w:del>
    </w:p>
    <w:p w14:paraId="30B9CA4A" w14:textId="77777777" w:rsidR="009D0900" w:rsidRDefault="00510375">
      <w:pPr>
        <w:pStyle w:val="a6"/>
        <w:numPr>
          <w:ilvl w:val="0"/>
          <w:numId w:val="1"/>
        </w:numPr>
        <w:spacing w:line="360" w:lineRule="auto"/>
        <w:ind w:firstLineChars="0"/>
        <w:jc w:val="left"/>
        <w:rPr>
          <w:del w:id="148" w:author="朱青芃Freya" w:date="2020-06-29T12:11:00Z"/>
          <w:rFonts w:ascii="宋体" w:eastAsia="宋体" w:hAnsi="宋体"/>
          <w:szCs w:val="21"/>
        </w:rPr>
        <w:pPrChange w:id="149" w:author="朱青芃Freya" w:date="2020-06-29T12:13:00Z">
          <w:pPr>
            <w:pStyle w:val="a6"/>
            <w:numPr>
              <w:numId w:val="2"/>
            </w:numPr>
            <w:ind w:left="780" w:firstLineChars="0" w:hanging="420"/>
            <w:jc w:val="left"/>
          </w:pPr>
        </w:pPrChange>
      </w:pPr>
      <w:del w:id="150" w:author="朱青芃Freya" w:date="2020-06-29T12:11:00Z">
        <w:r>
          <w:rPr>
            <w:rFonts w:ascii="宋体" w:eastAsia="宋体" w:hAnsi="宋体"/>
            <w:szCs w:val="21"/>
          </w:rPr>
          <w:delText>与国际安全</w:delText>
        </w:r>
        <w:r>
          <w:rPr>
            <w:rFonts w:ascii="宋体" w:eastAsia="宋体" w:hAnsi="宋体" w:hint="eastAsia"/>
            <w:szCs w:val="21"/>
          </w:rPr>
          <w:delText>、</w:delText>
        </w:r>
        <w:r>
          <w:rPr>
            <w:rFonts w:ascii="宋体" w:eastAsia="宋体" w:hAnsi="宋体"/>
            <w:szCs w:val="21"/>
          </w:rPr>
          <w:delText>国防安全有关的</w:delText>
        </w:r>
        <w:r>
          <w:rPr>
            <w:rFonts w:ascii="宋体" w:eastAsia="宋体" w:hAnsi="宋体" w:hint="eastAsia"/>
            <w:szCs w:val="21"/>
          </w:rPr>
          <w:delText>；</w:delText>
        </w:r>
      </w:del>
    </w:p>
    <w:p w14:paraId="6292441C" w14:textId="77777777" w:rsidR="009D0900" w:rsidRDefault="00510375">
      <w:pPr>
        <w:pStyle w:val="a6"/>
        <w:numPr>
          <w:ilvl w:val="0"/>
          <w:numId w:val="1"/>
        </w:numPr>
        <w:spacing w:line="360" w:lineRule="auto"/>
        <w:ind w:firstLineChars="0"/>
        <w:jc w:val="left"/>
        <w:rPr>
          <w:del w:id="151" w:author="朱青芃Freya" w:date="2020-06-29T12:11:00Z"/>
          <w:rFonts w:ascii="宋体" w:eastAsia="宋体" w:hAnsi="宋体"/>
          <w:szCs w:val="21"/>
        </w:rPr>
        <w:pPrChange w:id="152" w:author="朱青芃Freya" w:date="2020-06-29T12:13:00Z">
          <w:pPr>
            <w:pStyle w:val="a6"/>
            <w:numPr>
              <w:numId w:val="2"/>
            </w:numPr>
            <w:ind w:left="780" w:firstLineChars="0" w:hanging="420"/>
            <w:jc w:val="left"/>
          </w:pPr>
        </w:pPrChange>
      </w:pPr>
      <w:del w:id="153" w:author="朱青芃Freya" w:date="2020-06-29T12:11:00Z">
        <w:r>
          <w:rPr>
            <w:rFonts w:ascii="宋体" w:eastAsia="宋体" w:hAnsi="宋体"/>
            <w:szCs w:val="21"/>
          </w:rPr>
          <w:delText>与公共安全</w:delText>
        </w:r>
        <w:r>
          <w:rPr>
            <w:rFonts w:ascii="宋体" w:eastAsia="宋体" w:hAnsi="宋体" w:hint="eastAsia"/>
            <w:szCs w:val="21"/>
          </w:rPr>
          <w:delText>、</w:delText>
        </w:r>
        <w:r>
          <w:rPr>
            <w:rFonts w:ascii="宋体" w:eastAsia="宋体" w:hAnsi="宋体"/>
            <w:szCs w:val="21"/>
          </w:rPr>
          <w:delText>公共卫生</w:delText>
        </w:r>
        <w:r>
          <w:rPr>
            <w:rFonts w:ascii="宋体" w:eastAsia="宋体" w:hAnsi="宋体" w:hint="eastAsia"/>
            <w:szCs w:val="21"/>
          </w:rPr>
          <w:delText>、</w:delText>
        </w:r>
        <w:r>
          <w:rPr>
            <w:rFonts w:ascii="宋体" w:eastAsia="宋体" w:hAnsi="宋体"/>
            <w:szCs w:val="21"/>
          </w:rPr>
          <w:delText>重大公共利益有关的</w:delText>
        </w:r>
        <w:r>
          <w:rPr>
            <w:rFonts w:ascii="宋体" w:eastAsia="宋体" w:hAnsi="宋体" w:hint="eastAsia"/>
            <w:szCs w:val="21"/>
          </w:rPr>
          <w:delText>；</w:delText>
        </w:r>
      </w:del>
    </w:p>
    <w:p w14:paraId="204BCE1A" w14:textId="77777777" w:rsidR="009D0900" w:rsidRDefault="00510375">
      <w:pPr>
        <w:pStyle w:val="a6"/>
        <w:numPr>
          <w:ilvl w:val="0"/>
          <w:numId w:val="1"/>
        </w:numPr>
        <w:spacing w:line="360" w:lineRule="auto"/>
        <w:ind w:firstLineChars="0"/>
        <w:jc w:val="left"/>
        <w:rPr>
          <w:del w:id="154" w:author="朱青芃Freya" w:date="2020-06-29T12:11:00Z"/>
          <w:rFonts w:ascii="宋体" w:eastAsia="宋体" w:hAnsi="宋体"/>
          <w:szCs w:val="21"/>
        </w:rPr>
        <w:pPrChange w:id="155" w:author="朱青芃Freya" w:date="2020-06-29T12:13:00Z">
          <w:pPr>
            <w:pStyle w:val="a6"/>
            <w:numPr>
              <w:numId w:val="2"/>
            </w:numPr>
            <w:ind w:left="780" w:firstLineChars="0" w:hanging="420"/>
            <w:jc w:val="left"/>
          </w:pPr>
        </w:pPrChange>
      </w:pPr>
      <w:del w:id="156" w:author="朱青芃Freya" w:date="2020-06-29T12:11:00Z">
        <w:r>
          <w:rPr>
            <w:rFonts w:ascii="宋体" w:eastAsia="宋体" w:hAnsi="宋体"/>
            <w:szCs w:val="21"/>
          </w:rPr>
          <w:delText>与犯罪侦查</w:delText>
        </w:r>
        <w:r>
          <w:rPr>
            <w:rFonts w:ascii="宋体" w:eastAsia="宋体" w:hAnsi="宋体" w:hint="eastAsia"/>
            <w:szCs w:val="21"/>
          </w:rPr>
          <w:delText>、</w:delText>
        </w:r>
        <w:r>
          <w:rPr>
            <w:rFonts w:ascii="宋体" w:eastAsia="宋体" w:hAnsi="宋体"/>
            <w:szCs w:val="21"/>
          </w:rPr>
          <w:delText>起诉</w:delText>
        </w:r>
        <w:r>
          <w:rPr>
            <w:rFonts w:ascii="宋体" w:eastAsia="宋体" w:hAnsi="宋体" w:hint="eastAsia"/>
            <w:szCs w:val="21"/>
          </w:rPr>
          <w:delText>、</w:delText>
        </w:r>
        <w:r>
          <w:rPr>
            <w:rFonts w:ascii="宋体" w:eastAsia="宋体" w:hAnsi="宋体"/>
            <w:szCs w:val="21"/>
          </w:rPr>
          <w:delText>审判和判决执行等有关的</w:delText>
        </w:r>
        <w:r>
          <w:rPr>
            <w:rFonts w:ascii="宋体" w:eastAsia="宋体" w:hAnsi="宋体" w:hint="eastAsia"/>
            <w:szCs w:val="21"/>
          </w:rPr>
          <w:delText>；</w:delText>
        </w:r>
      </w:del>
    </w:p>
    <w:p w14:paraId="172E6C74" w14:textId="77777777" w:rsidR="009D0900" w:rsidRDefault="00510375">
      <w:pPr>
        <w:pStyle w:val="a6"/>
        <w:numPr>
          <w:ilvl w:val="0"/>
          <w:numId w:val="1"/>
        </w:numPr>
        <w:spacing w:line="360" w:lineRule="auto"/>
        <w:ind w:firstLineChars="0"/>
        <w:jc w:val="left"/>
        <w:rPr>
          <w:del w:id="157" w:author="朱青芃Freya" w:date="2020-06-29T12:11:00Z"/>
          <w:rFonts w:ascii="宋体" w:eastAsia="宋体" w:hAnsi="宋体"/>
          <w:szCs w:val="21"/>
        </w:rPr>
        <w:pPrChange w:id="158" w:author="朱青芃Freya" w:date="2020-06-29T12:13:00Z">
          <w:pPr>
            <w:pStyle w:val="a6"/>
            <w:numPr>
              <w:numId w:val="2"/>
            </w:numPr>
            <w:ind w:left="780" w:firstLineChars="0" w:hanging="420"/>
            <w:jc w:val="left"/>
          </w:pPr>
        </w:pPrChange>
      </w:pPr>
      <w:del w:id="159" w:author="朱青芃Freya" w:date="2020-06-29T12:11:00Z">
        <w:r>
          <w:rPr>
            <w:rFonts w:ascii="宋体" w:eastAsia="宋体" w:hAnsi="宋体"/>
            <w:szCs w:val="21"/>
          </w:rPr>
          <w:delText>出于维护个人信息主体或其他个人的生命</w:delText>
        </w:r>
        <w:r>
          <w:rPr>
            <w:rFonts w:ascii="宋体" w:eastAsia="宋体" w:hAnsi="宋体" w:hint="eastAsia"/>
            <w:szCs w:val="21"/>
          </w:rPr>
          <w:delText>、</w:delText>
        </w:r>
        <w:r>
          <w:rPr>
            <w:rFonts w:ascii="宋体" w:eastAsia="宋体" w:hAnsi="宋体"/>
            <w:szCs w:val="21"/>
          </w:rPr>
          <w:delText>财产等重大合法权益但又很难得到本人同意的</w:delText>
        </w:r>
        <w:r>
          <w:rPr>
            <w:rFonts w:ascii="宋体" w:eastAsia="宋体" w:hAnsi="宋体" w:hint="eastAsia"/>
            <w:szCs w:val="21"/>
          </w:rPr>
          <w:delText>；</w:delText>
        </w:r>
      </w:del>
    </w:p>
    <w:p w14:paraId="6B0349AC" w14:textId="77777777" w:rsidR="009D0900" w:rsidRDefault="00510375">
      <w:pPr>
        <w:pStyle w:val="a6"/>
        <w:numPr>
          <w:ilvl w:val="0"/>
          <w:numId w:val="1"/>
        </w:numPr>
        <w:spacing w:line="360" w:lineRule="auto"/>
        <w:ind w:firstLineChars="0"/>
        <w:jc w:val="left"/>
        <w:rPr>
          <w:del w:id="160" w:author="朱青芃Freya" w:date="2020-06-29T12:11:00Z"/>
          <w:rFonts w:ascii="宋体" w:eastAsia="宋体" w:hAnsi="宋体"/>
          <w:szCs w:val="21"/>
        </w:rPr>
        <w:pPrChange w:id="161" w:author="朱青芃Freya" w:date="2020-06-29T12:13:00Z">
          <w:pPr>
            <w:pStyle w:val="a6"/>
            <w:numPr>
              <w:numId w:val="2"/>
            </w:numPr>
            <w:ind w:left="780" w:firstLineChars="0" w:hanging="420"/>
            <w:jc w:val="left"/>
          </w:pPr>
        </w:pPrChange>
      </w:pPr>
      <w:del w:id="162" w:author="朱青芃Freya" w:date="2020-06-29T12:11:00Z">
        <w:r>
          <w:rPr>
            <w:rFonts w:ascii="宋体" w:eastAsia="宋体" w:hAnsi="宋体"/>
            <w:szCs w:val="21"/>
          </w:rPr>
          <w:delText>所收集的个人信息是个人信息主体自行向社会公众公开的</w:delText>
        </w:r>
        <w:r>
          <w:rPr>
            <w:rFonts w:ascii="宋体" w:eastAsia="宋体" w:hAnsi="宋体" w:hint="eastAsia"/>
            <w:szCs w:val="21"/>
          </w:rPr>
          <w:delText>；</w:delText>
        </w:r>
      </w:del>
    </w:p>
    <w:p w14:paraId="782E39C7" w14:textId="77777777" w:rsidR="009D0900" w:rsidRDefault="00510375">
      <w:pPr>
        <w:pStyle w:val="a6"/>
        <w:numPr>
          <w:ilvl w:val="0"/>
          <w:numId w:val="1"/>
        </w:numPr>
        <w:spacing w:line="360" w:lineRule="auto"/>
        <w:ind w:firstLineChars="0"/>
        <w:jc w:val="left"/>
        <w:rPr>
          <w:del w:id="163" w:author="朱青芃Freya" w:date="2020-06-29T12:11:00Z"/>
          <w:rFonts w:ascii="宋体" w:eastAsia="宋体" w:hAnsi="宋体"/>
          <w:szCs w:val="21"/>
        </w:rPr>
        <w:pPrChange w:id="164" w:author="朱青芃Freya" w:date="2020-06-29T12:13:00Z">
          <w:pPr>
            <w:pStyle w:val="a6"/>
            <w:numPr>
              <w:numId w:val="2"/>
            </w:numPr>
            <w:ind w:left="780" w:firstLineChars="0" w:hanging="420"/>
            <w:jc w:val="left"/>
          </w:pPr>
        </w:pPrChange>
      </w:pPr>
      <w:del w:id="165" w:author="朱青芃Freya" w:date="2020-06-29T12:11:00Z">
        <w:r>
          <w:rPr>
            <w:rFonts w:ascii="宋体" w:eastAsia="宋体" w:hAnsi="宋体"/>
            <w:szCs w:val="21"/>
          </w:rPr>
          <w:delText>从合法公开披露的信息中收集的您的个人信息的</w:delText>
        </w:r>
        <w:r>
          <w:rPr>
            <w:rFonts w:ascii="宋体" w:eastAsia="宋体" w:hAnsi="宋体" w:hint="eastAsia"/>
            <w:szCs w:val="21"/>
          </w:rPr>
          <w:delText>，</w:delText>
        </w:r>
        <w:r>
          <w:rPr>
            <w:rFonts w:ascii="宋体" w:eastAsia="宋体" w:hAnsi="宋体"/>
            <w:szCs w:val="21"/>
          </w:rPr>
          <w:delText>如合法的新闻报道</w:delText>
        </w:r>
        <w:r>
          <w:rPr>
            <w:rFonts w:ascii="宋体" w:eastAsia="宋体" w:hAnsi="宋体" w:hint="eastAsia"/>
            <w:szCs w:val="21"/>
          </w:rPr>
          <w:delText>、</w:delText>
        </w:r>
        <w:r>
          <w:rPr>
            <w:rFonts w:ascii="宋体" w:eastAsia="宋体" w:hAnsi="宋体"/>
            <w:szCs w:val="21"/>
          </w:rPr>
          <w:delText>政府信息公开等渠道</w:delText>
        </w:r>
        <w:r>
          <w:rPr>
            <w:rFonts w:ascii="宋体" w:eastAsia="宋体" w:hAnsi="宋体" w:hint="eastAsia"/>
            <w:szCs w:val="21"/>
          </w:rPr>
          <w:delText>；</w:delText>
        </w:r>
      </w:del>
    </w:p>
    <w:p w14:paraId="206B6F85" w14:textId="77777777" w:rsidR="009D0900" w:rsidRDefault="00510375">
      <w:pPr>
        <w:pStyle w:val="a6"/>
        <w:numPr>
          <w:ilvl w:val="0"/>
          <w:numId w:val="1"/>
        </w:numPr>
        <w:spacing w:line="360" w:lineRule="auto"/>
        <w:ind w:firstLineChars="0"/>
        <w:jc w:val="left"/>
        <w:rPr>
          <w:del w:id="166" w:author="朱青芃Freya" w:date="2020-06-29T12:11:00Z"/>
          <w:rFonts w:ascii="宋体" w:eastAsia="宋体" w:hAnsi="宋体"/>
          <w:szCs w:val="21"/>
        </w:rPr>
        <w:pPrChange w:id="167" w:author="朱青芃Freya" w:date="2020-06-29T12:13:00Z">
          <w:pPr>
            <w:pStyle w:val="a6"/>
            <w:numPr>
              <w:numId w:val="2"/>
            </w:numPr>
            <w:ind w:left="780" w:firstLineChars="0" w:hanging="420"/>
            <w:jc w:val="left"/>
          </w:pPr>
        </w:pPrChange>
      </w:pPr>
      <w:del w:id="168" w:author="朱青芃Freya" w:date="2020-06-29T12:11:00Z">
        <w:r>
          <w:rPr>
            <w:rFonts w:ascii="宋体" w:eastAsia="宋体" w:hAnsi="宋体"/>
            <w:szCs w:val="21"/>
          </w:rPr>
          <w:delText>根据您的要求签订合同所必需的</w:delText>
        </w:r>
        <w:r>
          <w:rPr>
            <w:rFonts w:ascii="宋体" w:eastAsia="宋体" w:hAnsi="宋体" w:hint="eastAsia"/>
            <w:szCs w:val="21"/>
          </w:rPr>
          <w:delText>；</w:delText>
        </w:r>
      </w:del>
    </w:p>
    <w:p w14:paraId="54A20E44" w14:textId="77777777" w:rsidR="009D0900" w:rsidRDefault="00510375">
      <w:pPr>
        <w:pStyle w:val="a6"/>
        <w:numPr>
          <w:ilvl w:val="0"/>
          <w:numId w:val="1"/>
        </w:numPr>
        <w:spacing w:line="360" w:lineRule="auto"/>
        <w:ind w:firstLineChars="0"/>
        <w:jc w:val="left"/>
        <w:rPr>
          <w:del w:id="169" w:author="朱青芃Freya" w:date="2020-06-29T12:11:00Z"/>
          <w:rFonts w:ascii="宋体" w:eastAsia="宋体" w:hAnsi="宋体"/>
          <w:szCs w:val="21"/>
        </w:rPr>
        <w:pPrChange w:id="170" w:author="朱青芃Freya" w:date="2020-06-29T12:13:00Z">
          <w:pPr>
            <w:pStyle w:val="a6"/>
            <w:numPr>
              <w:numId w:val="2"/>
            </w:numPr>
            <w:ind w:left="780" w:firstLineChars="0" w:hanging="420"/>
            <w:jc w:val="left"/>
          </w:pPr>
        </w:pPrChange>
      </w:pPr>
      <w:del w:id="171" w:author="朱青芃Freya" w:date="2020-06-29T12:11:00Z">
        <w:r>
          <w:rPr>
            <w:rFonts w:ascii="宋体" w:eastAsia="宋体" w:hAnsi="宋体"/>
            <w:szCs w:val="21"/>
          </w:rPr>
          <w:delText>用于维护所提供的服务的安全稳定运行所必需的</w:delText>
        </w:r>
        <w:r>
          <w:rPr>
            <w:rFonts w:ascii="宋体" w:eastAsia="宋体" w:hAnsi="宋体" w:hint="eastAsia"/>
            <w:szCs w:val="21"/>
          </w:rPr>
          <w:delText>，</w:delText>
        </w:r>
        <w:r>
          <w:rPr>
            <w:rFonts w:ascii="宋体" w:eastAsia="宋体" w:hAnsi="宋体"/>
            <w:szCs w:val="21"/>
          </w:rPr>
          <w:delText>例如发现</w:delText>
        </w:r>
        <w:r>
          <w:rPr>
            <w:rFonts w:ascii="宋体" w:eastAsia="宋体" w:hAnsi="宋体" w:hint="eastAsia"/>
            <w:szCs w:val="21"/>
          </w:rPr>
          <w:delText>、</w:delText>
        </w:r>
        <w:r>
          <w:rPr>
            <w:rFonts w:ascii="宋体" w:eastAsia="宋体" w:hAnsi="宋体"/>
            <w:szCs w:val="21"/>
          </w:rPr>
          <w:delText>处置服务的故障</w:delText>
        </w:r>
        <w:r>
          <w:rPr>
            <w:rFonts w:ascii="宋体" w:eastAsia="宋体" w:hAnsi="宋体" w:hint="eastAsia"/>
            <w:szCs w:val="21"/>
          </w:rPr>
          <w:delText>；</w:delText>
        </w:r>
      </w:del>
    </w:p>
    <w:p w14:paraId="680A3572" w14:textId="77777777" w:rsidR="009D0900" w:rsidRDefault="00510375">
      <w:pPr>
        <w:pStyle w:val="a6"/>
        <w:numPr>
          <w:ilvl w:val="0"/>
          <w:numId w:val="1"/>
        </w:numPr>
        <w:spacing w:line="360" w:lineRule="auto"/>
        <w:ind w:firstLineChars="0"/>
        <w:jc w:val="left"/>
        <w:rPr>
          <w:del w:id="172" w:author="朱青芃Freya" w:date="2020-06-29T12:11:00Z"/>
          <w:rFonts w:ascii="宋体" w:eastAsia="宋体" w:hAnsi="宋体"/>
          <w:szCs w:val="21"/>
        </w:rPr>
        <w:pPrChange w:id="173" w:author="朱青芃Freya" w:date="2020-06-29T12:13:00Z">
          <w:pPr>
            <w:pStyle w:val="a6"/>
            <w:numPr>
              <w:numId w:val="2"/>
            </w:numPr>
            <w:ind w:left="780" w:firstLineChars="0" w:hanging="420"/>
            <w:jc w:val="left"/>
          </w:pPr>
        </w:pPrChange>
      </w:pPr>
      <w:del w:id="174" w:author="朱青芃Freya" w:date="2020-06-29T12:11:00Z">
        <w:r>
          <w:rPr>
            <w:rFonts w:ascii="宋体" w:eastAsia="宋体" w:hAnsi="宋体"/>
            <w:szCs w:val="21"/>
          </w:rPr>
          <w:delText>为合法的新闻报告所必需的</w:delText>
        </w:r>
        <w:r>
          <w:rPr>
            <w:rFonts w:ascii="宋体" w:eastAsia="宋体" w:hAnsi="宋体" w:hint="eastAsia"/>
            <w:szCs w:val="21"/>
          </w:rPr>
          <w:delText>；</w:delText>
        </w:r>
      </w:del>
    </w:p>
    <w:p w14:paraId="6AB14215" w14:textId="77777777" w:rsidR="009D0900" w:rsidRDefault="00510375">
      <w:pPr>
        <w:pStyle w:val="a6"/>
        <w:numPr>
          <w:ilvl w:val="0"/>
          <w:numId w:val="1"/>
        </w:numPr>
        <w:spacing w:line="360" w:lineRule="auto"/>
        <w:ind w:firstLineChars="0"/>
        <w:jc w:val="left"/>
        <w:rPr>
          <w:del w:id="175" w:author="朱青芃Freya" w:date="2020-06-29T12:11:00Z"/>
          <w:rFonts w:ascii="宋体" w:eastAsia="宋体" w:hAnsi="宋体"/>
          <w:szCs w:val="21"/>
        </w:rPr>
        <w:pPrChange w:id="176" w:author="朱青芃Freya" w:date="2020-06-29T12:13:00Z">
          <w:pPr>
            <w:pStyle w:val="a6"/>
            <w:numPr>
              <w:numId w:val="2"/>
            </w:numPr>
            <w:ind w:left="780" w:firstLineChars="0" w:hanging="420"/>
            <w:jc w:val="left"/>
          </w:pPr>
        </w:pPrChange>
      </w:pPr>
      <w:del w:id="177" w:author="朱青芃Freya" w:date="2020-06-29T12:11:00Z">
        <w:r>
          <w:rPr>
            <w:rFonts w:ascii="宋体" w:eastAsia="宋体" w:hAnsi="宋体"/>
            <w:szCs w:val="21"/>
          </w:rPr>
          <w:delText>学术研究机构基于公共利益开展统计或学术研究所必要</w:delText>
        </w:r>
        <w:r>
          <w:rPr>
            <w:rFonts w:ascii="宋体" w:eastAsia="宋体" w:hAnsi="宋体" w:hint="eastAsia"/>
            <w:szCs w:val="21"/>
          </w:rPr>
          <w:delText>，</w:delText>
        </w:r>
        <w:r>
          <w:rPr>
            <w:rFonts w:ascii="宋体" w:eastAsia="宋体" w:hAnsi="宋体"/>
            <w:szCs w:val="21"/>
          </w:rPr>
          <w:delText>且对外提供学术研究或描述的结果时</w:delText>
        </w:r>
        <w:r>
          <w:rPr>
            <w:rFonts w:ascii="宋体" w:eastAsia="宋体" w:hAnsi="宋体" w:hint="eastAsia"/>
            <w:szCs w:val="21"/>
          </w:rPr>
          <w:delText>，</w:delText>
        </w:r>
        <w:r>
          <w:rPr>
            <w:rFonts w:ascii="宋体" w:eastAsia="宋体" w:hAnsi="宋体"/>
            <w:szCs w:val="21"/>
          </w:rPr>
          <w:delText>对结果中所包含的个人信息进行去标识化处理的</w:delText>
        </w:r>
        <w:r>
          <w:rPr>
            <w:rFonts w:ascii="宋体" w:eastAsia="宋体" w:hAnsi="宋体" w:hint="eastAsia"/>
            <w:szCs w:val="21"/>
          </w:rPr>
          <w:delText>；</w:delText>
        </w:r>
      </w:del>
    </w:p>
    <w:p w14:paraId="2D412082" w14:textId="77777777" w:rsidR="009D0900" w:rsidRDefault="00510375">
      <w:pPr>
        <w:pStyle w:val="a6"/>
        <w:numPr>
          <w:ilvl w:val="0"/>
          <w:numId w:val="1"/>
        </w:numPr>
        <w:spacing w:line="360" w:lineRule="auto"/>
        <w:ind w:firstLineChars="0"/>
        <w:jc w:val="left"/>
        <w:rPr>
          <w:del w:id="178" w:author="朱青芃Freya" w:date="2020-06-29T12:11:00Z"/>
          <w:rFonts w:ascii="宋体" w:eastAsia="宋体" w:hAnsi="宋体"/>
          <w:szCs w:val="21"/>
        </w:rPr>
        <w:pPrChange w:id="179" w:author="朱青芃Freya" w:date="2020-06-29T12:13:00Z">
          <w:pPr>
            <w:pStyle w:val="a6"/>
            <w:numPr>
              <w:numId w:val="2"/>
            </w:numPr>
            <w:ind w:left="780" w:firstLineChars="0" w:hanging="420"/>
            <w:jc w:val="left"/>
          </w:pPr>
        </w:pPrChange>
      </w:pPr>
      <w:del w:id="180" w:author="朱青芃Freya" w:date="2020-06-29T12:11:00Z">
        <w:r>
          <w:rPr>
            <w:rFonts w:ascii="宋体" w:eastAsia="宋体" w:hAnsi="宋体"/>
            <w:szCs w:val="21"/>
          </w:rPr>
          <w:delText>法律法规规定的其他情形</w:delText>
        </w:r>
        <w:r>
          <w:rPr>
            <w:rFonts w:ascii="宋体" w:eastAsia="宋体" w:hAnsi="宋体" w:hint="eastAsia"/>
            <w:szCs w:val="21"/>
          </w:rPr>
          <w:delText>。</w:delText>
        </w:r>
      </w:del>
    </w:p>
    <w:p w14:paraId="3688DEE3" w14:textId="77777777" w:rsidR="009D0900" w:rsidRDefault="00510375">
      <w:pPr>
        <w:pStyle w:val="a6"/>
        <w:numPr>
          <w:ilvl w:val="0"/>
          <w:numId w:val="1"/>
        </w:numPr>
        <w:spacing w:line="360" w:lineRule="auto"/>
        <w:ind w:firstLineChars="0"/>
        <w:jc w:val="left"/>
        <w:rPr>
          <w:del w:id="181" w:author="朱青芃Freya" w:date="2020-06-29T12:11:00Z"/>
          <w:rFonts w:ascii="宋体" w:eastAsia="宋体" w:hAnsi="宋体"/>
          <w:szCs w:val="21"/>
        </w:rPr>
      </w:pPr>
      <w:del w:id="182" w:author="朱青芃Freya" w:date="2020-06-29T12:11:00Z">
        <w:r>
          <w:rPr>
            <w:rFonts w:ascii="宋体" w:eastAsia="宋体" w:hAnsi="宋体" w:hint="eastAsia"/>
            <w:szCs w:val="21"/>
          </w:rPr>
          <w:delText>我们从第三方获得您个人信息的情形</w:delText>
        </w:r>
      </w:del>
    </w:p>
    <w:p w14:paraId="3BDB8521" w14:textId="77777777" w:rsidR="009D0900" w:rsidRDefault="00510375">
      <w:pPr>
        <w:pStyle w:val="a6"/>
        <w:numPr>
          <w:ilvl w:val="0"/>
          <w:numId w:val="1"/>
        </w:numPr>
        <w:spacing w:line="360" w:lineRule="auto"/>
        <w:ind w:left="0" w:firstLineChars="0" w:firstLine="0"/>
        <w:jc w:val="left"/>
        <w:rPr>
          <w:del w:id="183" w:author="朱青芃Freya" w:date="2020-06-29T12:11:00Z"/>
          <w:rFonts w:ascii="宋体" w:eastAsia="宋体" w:hAnsi="宋体"/>
          <w:szCs w:val="21"/>
        </w:rPr>
        <w:pPrChange w:id="184" w:author="朱青芃Freya" w:date="2020-06-29T12:13:00Z">
          <w:pPr>
            <w:pStyle w:val="a6"/>
            <w:spacing w:line="360" w:lineRule="auto"/>
            <w:ind w:left="360" w:firstLineChars="0" w:firstLine="0"/>
            <w:jc w:val="left"/>
          </w:pPr>
        </w:pPrChange>
      </w:pPr>
      <w:del w:id="185" w:author="朱青芃Freya" w:date="2020-06-29T12:11:00Z">
        <w:r>
          <w:rPr>
            <w:rFonts w:ascii="宋体" w:eastAsia="宋体" w:hAnsi="宋体"/>
            <w:szCs w:val="21"/>
          </w:rPr>
          <w:delText>我们可能从第三方获取您授权共享的账户信息</w:delText>
        </w:r>
        <w:r>
          <w:rPr>
            <w:rFonts w:ascii="宋体" w:eastAsia="宋体" w:hAnsi="宋体" w:hint="eastAsia"/>
            <w:szCs w:val="21"/>
          </w:rPr>
          <w:delText>（头像、昵称），并在您同意本隐私政策后将您的第三方账户进行绑定，使您可以通过第三方账户直接登录并使用我们的产品与服务。我们会将依据与第三方的约定，对个人信息来源的合法性进行确认后，在符合相关法律和法规规定的前提下，使用您的这些个人信息。</w:delText>
        </w:r>
      </w:del>
    </w:p>
    <w:p w14:paraId="6F8F1495" w14:textId="77777777" w:rsidR="009D0900" w:rsidRDefault="00510375">
      <w:pPr>
        <w:pStyle w:val="a6"/>
        <w:numPr>
          <w:ilvl w:val="0"/>
          <w:numId w:val="1"/>
        </w:numPr>
        <w:spacing w:line="360" w:lineRule="auto"/>
        <w:ind w:firstLineChars="0"/>
        <w:jc w:val="left"/>
        <w:rPr>
          <w:del w:id="186" w:author="朱青芃Freya" w:date="2020-06-29T12:11:00Z"/>
          <w:rFonts w:ascii="宋体" w:eastAsia="宋体" w:hAnsi="宋体"/>
          <w:szCs w:val="21"/>
        </w:rPr>
      </w:pPr>
      <w:del w:id="187" w:author="朱青芃Freya" w:date="2020-06-29T12:11:00Z">
        <w:r>
          <w:rPr>
            <w:rFonts w:ascii="宋体" w:eastAsia="宋体" w:hAnsi="宋体" w:hint="eastAsia"/>
            <w:szCs w:val="21"/>
          </w:rPr>
          <w:delText>【安心健康管家】对您个人信息使用的规则</w:delText>
        </w:r>
      </w:del>
    </w:p>
    <w:p w14:paraId="5F1590E9" w14:textId="77777777" w:rsidR="009D0900" w:rsidRDefault="00510375">
      <w:pPr>
        <w:pStyle w:val="a6"/>
        <w:numPr>
          <w:ilvl w:val="0"/>
          <w:numId w:val="1"/>
        </w:numPr>
        <w:spacing w:line="360" w:lineRule="auto"/>
        <w:ind w:firstLineChars="0"/>
        <w:jc w:val="left"/>
        <w:rPr>
          <w:del w:id="188" w:author="朱青芃Freya" w:date="2020-06-29T12:11:00Z"/>
          <w:rFonts w:ascii="宋体" w:eastAsia="宋体" w:hAnsi="宋体"/>
          <w:szCs w:val="21"/>
        </w:rPr>
        <w:pPrChange w:id="189" w:author="朱青芃Freya" w:date="2020-06-29T12:13:00Z">
          <w:pPr>
            <w:pStyle w:val="a6"/>
            <w:numPr>
              <w:numId w:val="3"/>
            </w:numPr>
            <w:ind w:left="780" w:firstLineChars="0" w:hanging="420"/>
            <w:jc w:val="left"/>
          </w:pPr>
        </w:pPrChange>
      </w:pPr>
      <w:del w:id="190" w:author="朱青芃Freya" w:date="2020-06-29T12:11:00Z">
        <w:r>
          <w:rPr>
            <w:rFonts w:ascii="宋体" w:eastAsia="宋体" w:hAnsi="宋体"/>
            <w:szCs w:val="21"/>
          </w:rPr>
          <w:delText>我们会根据本服务协议的约定</w:delText>
        </w:r>
        <w:r>
          <w:rPr>
            <w:rFonts w:ascii="宋体" w:eastAsia="宋体" w:hAnsi="宋体" w:hint="eastAsia"/>
            <w:szCs w:val="21"/>
          </w:rPr>
          <w:delText>，</w:delText>
        </w:r>
        <w:r>
          <w:rPr>
            <w:rFonts w:ascii="宋体" w:eastAsia="宋体" w:hAnsi="宋体"/>
            <w:szCs w:val="21"/>
          </w:rPr>
          <w:delText>并为实现我们的服务功能对所收集的个人信息进行使用</w:delText>
        </w:r>
        <w:r>
          <w:rPr>
            <w:rFonts w:ascii="宋体" w:eastAsia="宋体" w:hAnsi="宋体" w:hint="eastAsia"/>
            <w:szCs w:val="21"/>
          </w:rPr>
          <w:delText>。</w:delText>
        </w:r>
      </w:del>
    </w:p>
    <w:p w14:paraId="5965335A" w14:textId="77777777" w:rsidR="009D0900" w:rsidRDefault="00510375">
      <w:pPr>
        <w:pStyle w:val="a6"/>
        <w:numPr>
          <w:ilvl w:val="0"/>
          <w:numId w:val="1"/>
        </w:numPr>
        <w:spacing w:line="360" w:lineRule="auto"/>
        <w:ind w:firstLineChars="0"/>
        <w:jc w:val="left"/>
        <w:rPr>
          <w:del w:id="191" w:author="朱青芃Freya" w:date="2020-06-29T12:11:00Z"/>
          <w:rFonts w:ascii="宋体" w:eastAsia="宋体" w:hAnsi="宋体"/>
          <w:szCs w:val="21"/>
        </w:rPr>
        <w:pPrChange w:id="192" w:author="朱青芃Freya" w:date="2020-06-29T12:13:00Z">
          <w:pPr>
            <w:pStyle w:val="a6"/>
            <w:numPr>
              <w:numId w:val="3"/>
            </w:numPr>
            <w:ind w:left="780" w:firstLineChars="0" w:hanging="420"/>
            <w:jc w:val="left"/>
          </w:pPr>
        </w:pPrChange>
      </w:pPr>
      <w:del w:id="193" w:author="朱青芃Freya" w:date="2020-06-29T12:11:00Z">
        <w:r>
          <w:rPr>
            <w:rFonts w:ascii="宋体" w:eastAsia="宋体" w:hAnsi="宋体"/>
            <w:szCs w:val="21"/>
          </w:rPr>
          <w:delText>在收集您的个人信息后</w:delText>
        </w:r>
        <w:r>
          <w:rPr>
            <w:rFonts w:ascii="宋体" w:eastAsia="宋体" w:hAnsi="宋体" w:hint="eastAsia"/>
            <w:szCs w:val="21"/>
          </w:rPr>
          <w:delText>，</w:delText>
        </w:r>
        <w:r>
          <w:rPr>
            <w:rFonts w:ascii="宋体" w:eastAsia="宋体" w:hAnsi="宋体"/>
            <w:szCs w:val="21"/>
          </w:rPr>
          <w:delText>我们将通过技术手段对数据进行去标识化处理</w:delText>
        </w:r>
        <w:r>
          <w:rPr>
            <w:rFonts w:ascii="宋体" w:eastAsia="宋体" w:hAnsi="宋体" w:hint="eastAsia"/>
            <w:szCs w:val="21"/>
          </w:rPr>
          <w:delText>，</w:delText>
        </w:r>
        <w:r>
          <w:rPr>
            <w:rFonts w:ascii="宋体" w:eastAsia="宋体" w:hAnsi="宋体"/>
            <w:szCs w:val="21"/>
          </w:rPr>
          <w:delText>去标识化处理的信息将无法识别主题</w:delText>
        </w:r>
        <w:r>
          <w:rPr>
            <w:rFonts w:ascii="宋体" w:eastAsia="宋体" w:hAnsi="宋体" w:hint="eastAsia"/>
            <w:szCs w:val="21"/>
          </w:rPr>
          <w:delText>。</w:delText>
        </w:r>
        <w:r>
          <w:rPr>
            <w:rFonts w:ascii="宋体" w:eastAsia="宋体" w:hAnsi="宋体"/>
            <w:szCs w:val="21"/>
          </w:rPr>
          <w:delText>请您了解并同意</w:delText>
        </w:r>
        <w:r>
          <w:rPr>
            <w:rFonts w:ascii="宋体" w:eastAsia="宋体" w:hAnsi="宋体" w:hint="eastAsia"/>
            <w:szCs w:val="21"/>
          </w:rPr>
          <w:delText>，</w:delText>
        </w:r>
        <w:r>
          <w:rPr>
            <w:rFonts w:ascii="宋体" w:eastAsia="宋体" w:hAnsi="宋体"/>
            <w:szCs w:val="21"/>
          </w:rPr>
          <w:delText>在此情况下我们有权使用已经去标识化的信息</w:delText>
        </w:r>
        <w:r>
          <w:rPr>
            <w:rFonts w:ascii="宋体" w:eastAsia="宋体" w:hAnsi="宋体" w:hint="eastAsia"/>
            <w:szCs w:val="21"/>
          </w:rPr>
          <w:delText>；</w:delText>
        </w:r>
        <w:r>
          <w:rPr>
            <w:rFonts w:ascii="宋体" w:eastAsia="宋体" w:hAnsi="宋体"/>
            <w:szCs w:val="21"/>
          </w:rPr>
          <w:delText>并在不透露您个人信息的前提下</w:delText>
        </w:r>
        <w:r>
          <w:rPr>
            <w:rFonts w:ascii="宋体" w:eastAsia="宋体" w:hAnsi="宋体" w:hint="eastAsia"/>
            <w:szCs w:val="21"/>
          </w:rPr>
          <w:delText>，</w:delText>
        </w:r>
        <w:r>
          <w:rPr>
            <w:rFonts w:ascii="宋体" w:eastAsia="宋体" w:hAnsi="宋体"/>
            <w:szCs w:val="21"/>
          </w:rPr>
          <w:delText>我们有权对用户数据库进行分析并予以利用</w:delText>
        </w:r>
        <w:r>
          <w:rPr>
            <w:rFonts w:ascii="宋体" w:eastAsia="宋体" w:hAnsi="宋体" w:hint="eastAsia"/>
            <w:szCs w:val="21"/>
          </w:rPr>
          <w:delText>。</w:delText>
        </w:r>
      </w:del>
    </w:p>
    <w:p w14:paraId="1A6FF570" w14:textId="77777777" w:rsidR="009D0900" w:rsidRDefault="00510375">
      <w:pPr>
        <w:pStyle w:val="a6"/>
        <w:numPr>
          <w:ilvl w:val="0"/>
          <w:numId w:val="1"/>
        </w:numPr>
        <w:spacing w:line="360" w:lineRule="auto"/>
        <w:ind w:firstLineChars="0"/>
        <w:jc w:val="left"/>
        <w:rPr>
          <w:del w:id="194" w:author="朱青芃Freya" w:date="2020-06-29T12:11:00Z"/>
          <w:rFonts w:ascii="宋体" w:eastAsia="宋体" w:hAnsi="宋体"/>
          <w:szCs w:val="21"/>
        </w:rPr>
        <w:pPrChange w:id="195" w:author="朱青芃Freya" w:date="2020-06-29T12:13:00Z">
          <w:pPr>
            <w:pStyle w:val="a6"/>
            <w:numPr>
              <w:numId w:val="3"/>
            </w:numPr>
            <w:ind w:left="780" w:firstLineChars="0" w:hanging="420"/>
            <w:jc w:val="left"/>
          </w:pPr>
        </w:pPrChange>
      </w:pPr>
      <w:del w:id="196" w:author="朱青芃Freya" w:date="2020-06-29T12:11:00Z">
        <w:r>
          <w:rPr>
            <w:rFonts w:ascii="宋体" w:eastAsia="宋体" w:hAnsi="宋体"/>
            <w:szCs w:val="21"/>
          </w:rPr>
          <w:delText>请您注意</w:delText>
        </w:r>
        <w:r>
          <w:rPr>
            <w:rFonts w:ascii="宋体" w:eastAsia="宋体" w:hAnsi="宋体" w:hint="eastAsia"/>
            <w:szCs w:val="21"/>
          </w:rPr>
          <w:delText>，</w:delText>
        </w:r>
        <w:r>
          <w:rPr>
            <w:rFonts w:ascii="宋体" w:eastAsia="宋体" w:hAnsi="宋体"/>
            <w:szCs w:val="21"/>
          </w:rPr>
          <w:delText>您在使用我们的服务时所提供的所有个人信息</w:delText>
        </w:r>
        <w:r>
          <w:rPr>
            <w:rFonts w:ascii="宋体" w:eastAsia="宋体" w:hAnsi="宋体" w:hint="eastAsia"/>
            <w:szCs w:val="21"/>
          </w:rPr>
          <w:delText>，</w:delText>
        </w:r>
        <w:r>
          <w:rPr>
            <w:rFonts w:ascii="宋体" w:eastAsia="宋体" w:hAnsi="宋体"/>
            <w:szCs w:val="21"/>
          </w:rPr>
          <w:delText>除非您删除或通过系统设置拒绝我们收集</w:delText>
        </w:r>
        <w:r>
          <w:rPr>
            <w:rFonts w:ascii="宋体" w:eastAsia="宋体" w:hAnsi="宋体" w:hint="eastAsia"/>
            <w:szCs w:val="21"/>
          </w:rPr>
          <w:delText>，</w:delText>
        </w:r>
        <w:r>
          <w:rPr>
            <w:rFonts w:ascii="宋体" w:eastAsia="宋体" w:hAnsi="宋体"/>
            <w:szCs w:val="21"/>
          </w:rPr>
          <w:delText>否则将在您使用我们的服务期间持续授权我们使用</w:delText>
        </w:r>
        <w:r>
          <w:rPr>
            <w:rFonts w:ascii="宋体" w:eastAsia="宋体" w:hAnsi="宋体" w:hint="eastAsia"/>
            <w:szCs w:val="21"/>
          </w:rPr>
          <w:delText>。</w:delText>
        </w:r>
        <w:r>
          <w:rPr>
            <w:rFonts w:ascii="宋体" w:eastAsia="宋体" w:hAnsi="宋体"/>
            <w:szCs w:val="21"/>
          </w:rPr>
          <w:delText>在您注销服务账户时</w:delText>
        </w:r>
        <w:r>
          <w:rPr>
            <w:rFonts w:ascii="宋体" w:eastAsia="宋体" w:hAnsi="宋体" w:hint="eastAsia"/>
            <w:szCs w:val="21"/>
          </w:rPr>
          <w:delText>，</w:delText>
        </w:r>
        <w:r>
          <w:rPr>
            <w:rFonts w:ascii="宋体" w:eastAsia="宋体" w:hAnsi="宋体"/>
            <w:szCs w:val="21"/>
          </w:rPr>
          <w:delText>我们将停止使用并删除您的个人信息</w:delText>
        </w:r>
        <w:r>
          <w:rPr>
            <w:rFonts w:ascii="宋体" w:eastAsia="宋体" w:hAnsi="宋体" w:hint="eastAsia"/>
            <w:szCs w:val="21"/>
          </w:rPr>
          <w:delText>。</w:delText>
        </w:r>
      </w:del>
    </w:p>
    <w:p w14:paraId="5427992F" w14:textId="77777777" w:rsidR="009D0900" w:rsidRDefault="00510375">
      <w:pPr>
        <w:pStyle w:val="a6"/>
        <w:numPr>
          <w:ilvl w:val="0"/>
          <w:numId w:val="1"/>
        </w:numPr>
        <w:spacing w:line="360" w:lineRule="auto"/>
        <w:ind w:firstLineChars="0"/>
        <w:jc w:val="left"/>
        <w:rPr>
          <w:del w:id="197" w:author="朱青芃Freya" w:date="2020-06-29T12:11:00Z"/>
          <w:rFonts w:ascii="宋体" w:eastAsia="宋体" w:hAnsi="宋体"/>
          <w:szCs w:val="21"/>
        </w:rPr>
        <w:pPrChange w:id="198" w:author="朱青芃Freya" w:date="2020-06-29T12:13:00Z">
          <w:pPr>
            <w:pStyle w:val="a6"/>
            <w:numPr>
              <w:numId w:val="3"/>
            </w:numPr>
            <w:ind w:left="780" w:firstLineChars="0" w:hanging="420"/>
            <w:jc w:val="left"/>
          </w:pPr>
        </w:pPrChange>
      </w:pPr>
      <w:del w:id="199" w:author="朱青芃Freya" w:date="2020-06-29T12:11:00Z">
        <w:r>
          <w:rPr>
            <w:rFonts w:ascii="宋体" w:eastAsia="宋体" w:hAnsi="宋体"/>
            <w:szCs w:val="21"/>
          </w:rPr>
          <w:delText>我们会对我们的服务使用情况进行统计</w:delText>
        </w:r>
        <w:r>
          <w:rPr>
            <w:rFonts w:ascii="宋体" w:eastAsia="宋体" w:hAnsi="宋体" w:hint="eastAsia"/>
            <w:szCs w:val="21"/>
          </w:rPr>
          <w:delText>，</w:delText>
        </w:r>
        <w:r>
          <w:rPr>
            <w:rFonts w:ascii="宋体" w:eastAsia="宋体" w:hAnsi="宋体"/>
            <w:szCs w:val="21"/>
          </w:rPr>
          <w:delText>并可能会与公众或第三方共享这些统计信息</w:delText>
        </w:r>
        <w:r>
          <w:rPr>
            <w:rFonts w:ascii="宋体" w:eastAsia="宋体" w:hAnsi="宋体" w:hint="eastAsia"/>
            <w:szCs w:val="21"/>
          </w:rPr>
          <w:delText>，</w:delText>
        </w:r>
        <w:r>
          <w:rPr>
            <w:rFonts w:ascii="宋体" w:eastAsia="宋体" w:hAnsi="宋体"/>
            <w:szCs w:val="21"/>
          </w:rPr>
          <w:delText>以展示我们的服务的整体使用趋势</w:delText>
        </w:r>
        <w:r>
          <w:rPr>
            <w:rFonts w:ascii="宋体" w:eastAsia="宋体" w:hAnsi="宋体" w:hint="eastAsia"/>
            <w:szCs w:val="21"/>
          </w:rPr>
          <w:delText>。</w:delText>
        </w:r>
        <w:r>
          <w:rPr>
            <w:rFonts w:ascii="宋体" w:eastAsia="宋体" w:hAnsi="宋体"/>
            <w:szCs w:val="21"/>
          </w:rPr>
          <w:delText>但这些统计信息不包含您的任何身份识别信息</w:delText>
        </w:r>
        <w:r>
          <w:rPr>
            <w:rFonts w:ascii="宋体" w:eastAsia="宋体" w:hAnsi="宋体" w:hint="eastAsia"/>
            <w:szCs w:val="21"/>
          </w:rPr>
          <w:delText>。</w:delText>
        </w:r>
      </w:del>
    </w:p>
    <w:p w14:paraId="0E2C9591" w14:textId="77777777" w:rsidR="009D0900" w:rsidRDefault="00510375">
      <w:pPr>
        <w:pStyle w:val="a6"/>
        <w:numPr>
          <w:ilvl w:val="0"/>
          <w:numId w:val="1"/>
        </w:numPr>
        <w:spacing w:line="360" w:lineRule="auto"/>
        <w:ind w:firstLineChars="0"/>
        <w:jc w:val="left"/>
        <w:rPr>
          <w:del w:id="200" w:author="朱青芃Freya" w:date="2020-06-29T12:11:00Z"/>
          <w:rFonts w:ascii="宋体" w:eastAsia="宋体" w:hAnsi="宋体"/>
          <w:szCs w:val="21"/>
        </w:rPr>
        <w:pPrChange w:id="201" w:author="朱青芃Freya" w:date="2020-06-29T12:13:00Z">
          <w:pPr>
            <w:pStyle w:val="a6"/>
            <w:numPr>
              <w:numId w:val="3"/>
            </w:numPr>
            <w:ind w:left="780" w:firstLineChars="0" w:hanging="420"/>
            <w:jc w:val="left"/>
          </w:pPr>
        </w:pPrChange>
      </w:pPr>
      <w:del w:id="202" w:author="朱青芃Freya" w:date="2020-06-29T12:11:00Z">
        <w:r>
          <w:rPr>
            <w:rFonts w:ascii="宋体" w:eastAsia="宋体" w:hAnsi="宋体"/>
            <w:szCs w:val="21"/>
          </w:rPr>
          <w:delText>当我们展示您的个人信息时</w:delText>
        </w:r>
        <w:r>
          <w:rPr>
            <w:rFonts w:ascii="宋体" w:eastAsia="宋体" w:hAnsi="宋体" w:hint="eastAsia"/>
            <w:szCs w:val="21"/>
          </w:rPr>
          <w:delText>，</w:delText>
        </w:r>
        <w:r>
          <w:rPr>
            <w:rFonts w:ascii="宋体" w:eastAsia="宋体" w:hAnsi="宋体"/>
            <w:szCs w:val="21"/>
          </w:rPr>
          <w:delText>我们会采用包括内容替换</w:delText>
        </w:r>
        <w:r>
          <w:rPr>
            <w:rFonts w:ascii="宋体" w:eastAsia="宋体" w:hAnsi="宋体" w:hint="eastAsia"/>
            <w:szCs w:val="21"/>
          </w:rPr>
          <w:delText>、</w:delText>
        </w:r>
        <w:r>
          <w:rPr>
            <w:rFonts w:ascii="宋体" w:eastAsia="宋体" w:hAnsi="宋体"/>
            <w:szCs w:val="21"/>
          </w:rPr>
          <w:delText>匿名处理方式对您的信息进行脱敏</w:delText>
        </w:r>
        <w:r>
          <w:rPr>
            <w:rFonts w:ascii="宋体" w:eastAsia="宋体" w:hAnsi="宋体" w:hint="eastAsia"/>
            <w:szCs w:val="21"/>
          </w:rPr>
          <w:delText>，</w:delText>
        </w:r>
        <w:r>
          <w:rPr>
            <w:rFonts w:ascii="宋体" w:eastAsia="宋体" w:hAnsi="宋体"/>
            <w:szCs w:val="21"/>
          </w:rPr>
          <w:delText>以保护您的信息安全</w:delText>
        </w:r>
        <w:r>
          <w:rPr>
            <w:rFonts w:ascii="宋体" w:eastAsia="宋体" w:hAnsi="宋体" w:hint="eastAsia"/>
            <w:szCs w:val="21"/>
          </w:rPr>
          <w:delText>。</w:delText>
        </w:r>
      </w:del>
    </w:p>
    <w:p w14:paraId="5F7287F5" w14:textId="77777777" w:rsidR="009D0900" w:rsidRDefault="00510375">
      <w:pPr>
        <w:pStyle w:val="a6"/>
        <w:numPr>
          <w:ilvl w:val="0"/>
          <w:numId w:val="1"/>
        </w:numPr>
        <w:spacing w:line="360" w:lineRule="auto"/>
        <w:ind w:firstLineChars="0"/>
        <w:jc w:val="left"/>
        <w:rPr>
          <w:del w:id="203" w:author="朱青芃Freya" w:date="2020-06-29T12:11:00Z"/>
          <w:rFonts w:ascii="宋体" w:eastAsia="宋体" w:hAnsi="宋体"/>
          <w:szCs w:val="21"/>
        </w:rPr>
        <w:pPrChange w:id="204" w:author="朱青芃Freya" w:date="2020-06-29T12:13:00Z">
          <w:pPr>
            <w:pStyle w:val="a6"/>
            <w:numPr>
              <w:numId w:val="3"/>
            </w:numPr>
            <w:ind w:left="780" w:firstLineChars="0" w:hanging="420"/>
            <w:jc w:val="left"/>
          </w:pPr>
        </w:pPrChange>
      </w:pPr>
      <w:del w:id="205" w:author="朱青芃Freya" w:date="2020-06-29T12:11:00Z">
        <w:r>
          <w:rPr>
            <w:rFonts w:ascii="宋体" w:eastAsia="宋体" w:hAnsi="宋体"/>
            <w:szCs w:val="21"/>
          </w:rPr>
          <w:delText>当我们要将您的个人信息用于本服务协议未载明的其它用途时</w:delText>
        </w:r>
        <w:r>
          <w:rPr>
            <w:rFonts w:ascii="宋体" w:eastAsia="宋体" w:hAnsi="宋体" w:hint="eastAsia"/>
            <w:szCs w:val="21"/>
          </w:rPr>
          <w:delText>，</w:delText>
        </w:r>
        <w:r>
          <w:rPr>
            <w:rFonts w:ascii="宋体" w:eastAsia="宋体" w:hAnsi="宋体"/>
            <w:szCs w:val="21"/>
          </w:rPr>
          <w:delText>或基于特定目的收集而来的信息用于其它目的时</w:delText>
        </w:r>
        <w:r>
          <w:rPr>
            <w:rFonts w:ascii="宋体" w:eastAsia="宋体" w:hAnsi="宋体" w:hint="eastAsia"/>
            <w:szCs w:val="21"/>
          </w:rPr>
          <w:delText>，</w:delText>
        </w:r>
        <w:r>
          <w:rPr>
            <w:rFonts w:ascii="宋体" w:eastAsia="宋体" w:hAnsi="宋体"/>
            <w:szCs w:val="21"/>
          </w:rPr>
          <w:delText>会通过您主动做出勾选的形式事先征求您的同意</w:delText>
        </w:r>
        <w:r>
          <w:rPr>
            <w:rFonts w:ascii="宋体" w:eastAsia="宋体" w:hAnsi="宋体" w:hint="eastAsia"/>
            <w:szCs w:val="21"/>
          </w:rPr>
          <w:delText>。</w:delText>
        </w:r>
      </w:del>
    </w:p>
    <w:p w14:paraId="47D6A941" w14:textId="77777777" w:rsidR="009D0900" w:rsidRDefault="00510375">
      <w:pPr>
        <w:pStyle w:val="a6"/>
        <w:numPr>
          <w:ilvl w:val="0"/>
          <w:numId w:val="1"/>
        </w:numPr>
        <w:spacing w:line="360" w:lineRule="auto"/>
        <w:ind w:firstLineChars="0"/>
        <w:jc w:val="left"/>
        <w:rPr>
          <w:del w:id="206" w:author="朱青芃Freya" w:date="2020-06-29T12:11:00Z"/>
          <w:rFonts w:ascii="宋体" w:eastAsia="宋体" w:hAnsi="宋体"/>
          <w:szCs w:val="21"/>
        </w:rPr>
      </w:pPr>
      <w:del w:id="207" w:author="朱青芃Freya" w:date="2020-06-29T12:11:00Z">
        <w:r>
          <w:rPr>
            <w:rFonts w:ascii="宋体" w:eastAsia="宋体" w:hAnsi="宋体" w:hint="eastAsia"/>
            <w:szCs w:val="21"/>
          </w:rPr>
          <w:delText>我们如何共享、公开披露您的个人信息</w:delText>
        </w:r>
      </w:del>
    </w:p>
    <w:p w14:paraId="112807FF" w14:textId="77777777" w:rsidR="009D0900" w:rsidRDefault="00510375">
      <w:pPr>
        <w:pStyle w:val="a6"/>
        <w:numPr>
          <w:ilvl w:val="0"/>
          <w:numId w:val="1"/>
        </w:numPr>
        <w:spacing w:line="360" w:lineRule="auto"/>
        <w:ind w:firstLineChars="0"/>
        <w:jc w:val="left"/>
        <w:rPr>
          <w:del w:id="208" w:author="朱青芃Freya" w:date="2020-06-29T12:11:00Z"/>
          <w:rFonts w:ascii="宋体" w:eastAsia="宋体" w:hAnsi="宋体"/>
          <w:szCs w:val="21"/>
        </w:rPr>
        <w:pPrChange w:id="209" w:author="朱青芃Freya" w:date="2020-06-29T12:13:00Z">
          <w:pPr>
            <w:pStyle w:val="a6"/>
            <w:numPr>
              <w:ilvl w:val="1"/>
              <w:numId w:val="1"/>
            </w:numPr>
            <w:spacing w:line="360" w:lineRule="auto"/>
            <w:ind w:left="780" w:firstLineChars="0" w:hanging="420"/>
            <w:jc w:val="left"/>
          </w:pPr>
        </w:pPrChange>
      </w:pPr>
      <w:del w:id="210" w:author="朱青芃Freya" w:date="2020-06-29T12:11:00Z">
        <w:r>
          <w:rPr>
            <w:rFonts w:ascii="宋体" w:eastAsia="宋体" w:hAnsi="宋体"/>
            <w:szCs w:val="21"/>
          </w:rPr>
          <w:delText>我们不会与远盟以外的任何公司</w:delText>
        </w:r>
        <w:r>
          <w:rPr>
            <w:rFonts w:ascii="宋体" w:eastAsia="宋体" w:hAnsi="宋体" w:hint="eastAsia"/>
            <w:szCs w:val="21"/>
          </w:rPr>
          <w:delText>、</w:delText>
        </w:r>
        <w:r>
          <w:rPr>
            <w:rFonts w:ascii="宋体" w:eastAsia="宋体" w:hAnsi="宋体"/>
            <w:szCs w:val="21"/>
          </w:rPr>
          <w:delText>组织和个人共享您的个人信息</w:delText>
        </w:r>
        <w:r>
          <w:rPr>
            <w:rFonts w:ascii="宋体" w:eastAsia="宋体" w:hAnsi="宋体" w:hint="eastAsia"/>
            <w:szCs w:val="21"/>
          </w:rPr>
          <w:delText>，</w:delText>
        </w:r>
        <w:r>
          <w:rPr>
            <w:rFonts w:ascii="宋体" w:eastAsia="宋体" w:hAnsi="宋体"/>
            <w:b/>
            <w:szCs w:val="21"/>
          </w:rPr>
          <w:delText>但以下情况除外</w:delText>
        </w:r>
        <w:r>
          <w:rPr>
            <w:rFonts w:ascii="宋体" w:eastAsia="宋体" w:hAnsi="宋体" w:hint="eastAsia"/>
            <w:szCs w:val="21"/>
          </w:rPr>
          <w:delText>：</w:delText>
        </w:r>
      </w:del>
    </w:p>
    <w:p w14:paraId="47C76BE5" w14:textId="77777777" w:rsidR="009D0900" w:rsidRDefault="00510375">
      <w:pPr>
        <w:pStyle w:val="a6"/>
        <w:numPr>
          <w:ilvl w:val="0"/>
          <w:numId w:val="1"/>
        </w:numPr>
        <w:spacing w:line="360" w:lineRule="auto"/>
        <w:ind w:firstLineChars="0"/>
        <w:jc w:val="left"/>
        <w:rPr>
          <w:del w:id="211" w:author="朱青芃Freya" w:date="2020-06-29T12:11:00Z"/>
          <w:rFonts w:ascii="宋体" w:eastAsia="宋体" w:hAnsi="宋体"/>
          <w:szCs w:val="21"/>
        </w:rPr>
        <w:pPrChange w:id="212" w:author="朱青芃Freya" w:date="2020-06-29T12:13:00Z">
          <w:pPr>
            <w:pStyle w:val="a6"/>
            <w:numPr>
              <w:numId w:val="4"/>
            </w:numPr>
            <w:ind w:left="1200" w:firstLineChars="0" w:hanging="420"/>
            <w:jc w:val="left"/>
          </w:pPr>
        </w:pPrChange>
      </w:pPr>
      <w:del w:id="213" w:author="朱青芃Freya" w:date="2020-06-29T12:11:00Z">
        <w:r>
          <w:rPr>
            <w:rFonts w:ascii="宋体" w:eastAsia="宋体" w:hAnsi="宋体"/>
            <w:szCs w:val="21"/>
          </w:rPr>
          <w:delText>事先获得您明确的同意或授权</w:delText>
        </w:r>
        <w:r>
          <w:rPr>
            <w:rFonts w:ascii="宋体" w:eastAsia="宋体" w:hAnsi="宋体" w:hint="eastAsia"/>
            <w:szCs w:val="21"/>
          </w:rPr>
          <w:delText>；</w:delText>
        </w:r>
      </w:del>
    </w:p>
    <w:p w14:paraId="48831B1D" w14:textId="77777777" w:rsidR="009D0900" w:rsidRDefault="00510375">
      <w:pPr>
        <w:pStyle w:val="a6"/>
        <w:numPr>
          <w:ilvl w:val="0"/>
          <w:numId w:val="1"/>
        </w:numPr>
        <w:spacing w:line="360" w:lineRule="auto"/>
        <w:ind w:firstLineChars="0"/>
        <w:jc w:val="left"/>
        <w:rPr>
          <w:del w:id="214" w:author="朱青芃Freya" w:date="2020-06-29T12:11:00Z"/>
          <w:rFonts w:ascii="宋体" w:eastAsia="宋体" w:hAnsi="宋体"/>
          <w:szCs w:val="21"/>
        </w:rPr>
        <w:pPrChange w:id="215" w:author="朱青芃Freya" w:date="2020-06-29T12:13:00Z">
          <w:pPr>
            <w:pStyle w:val="a6"/>
            <w:numPr>
              <w:numId w:val="4"/>
            </w:numPr>
            <w:ind w:left="1200" w:firstLineChars="0" w:hanging="420"/>
            <w:jc w:val="left"/>
          </w:pPr>
        </w:pPrChange>
      </w:pPr>
      <w:del w:id="216" w:author="朱青芃Freya" w:date="2020-06-29T12:11:00Z">
        <w:r>
          <w:rPr>
            <w:rFonts w:ascii="宋体" w:eastAsia="宋体" w:hAnsi="宋体"/>
            <w:szCs w:val="21"/>
          </w:rPr>
          <w:delText>根据适用的法律法规</w:delText>
        </w:r>
        <w:r>
          <w:rPr>
            <w:rFonts w:ascii="宋体" w:eastAsia="宋体" w:hAnsi="宋体" w:hint="eastAsia"/>
            <w:szCs w:val="21"/>
          </w:rPr>
          <w:delText>、</w:delText>
        </w:r>
        <w:r>
          <w:rPr>
            <w:rFonts w:ascii="宋体" w:eastAsia="宋体" w:hAnsi="宋体"/>
            <w:szCs w:val="21"/>
          </w:rPr>
          <w:delText>法律程序的要求</w:delText>
        </w:r>
        <w:r>
          <w:rPr>
            <w:rFonts w:ascii="宋体" w:eastAsia="宋体" w:hAnsi="宋体" w:hint="eastAsia"/>
            <w:szCs w:val="21"/>
          </w:rPr>
          <w:delText>、</w:delText>
        </w:r>
        <w:r>
          <w:rPr>
            <w:rFonts w:ascii="宋体" w:eastAsia="宋体" w:hAnsi="宋体"/>
            <w:szCs w:val="21"/>
          </w:rPr>
          <w:delText>强制性的行政或司法要求所必须的情况下进行提供</w:delText>
        </w:r>
        <w:r>
          <w:rPr>
            <w:rFonts w:ascii="宋体" w:eastAsia="宋体" w:hAnsi="宋体" w:hint="eastAsia"/>
            <w:szCs w:val="21"/>
          </w:rPr>
          <w:delText>；</w:delText>
        </w:r>
      </w:del>
    </w:p>
    <w:p w14:paraId="68B40917" w14:textId="77777777" w:rsidR="009D0900" w:rsidRDefault="00510375">
      <w:pPr>
        <w:pStyle w:val="a6"/>
        <w:numPr>
          <w:ilvl w:val="0"/>
          <w:numId w:val="1"/>
        </w:numPr>
        <w:spacing w:line="360" w:lineRule="auto"/>
        <w:ind w:firstLineChars="0"/>
        <w:jc w:val="left"/>
        <w:rPr>
          <w:del w:id="217" w:author="朱青芃Freya" w:date="2020-06-29T12:11:00Z"/>
          <w:rFonts w:ascii="宋体" w:eastAsia="宋体" w:hAnsi="宋体"/>
          <w:szCs w:val="21"/>
        </w:rPr>
        <w:pPrChange w:id="218" w:author="朱青芃Freya" w:date="2020-06-29T12:13:00Z">
          <w:pPr>
            <w:pStyle w:val="a6"/>
            <w:numPr>
              <w:numId w:val="4"/>
            </w:numPr>
            <w:ind w:left="1200" w:firstLineChars="0" w:hanging="420"/>
            <w:jc w:val="left"/>
          </w:pPr>
        </w:pPrChange>
      </w:pPr>
      <w:del w:id="219" w:author="朱青芃Freya" w:date="2020-06-29T12:11:00Z">
        <w:r>
          <w:rPr>
            <w:rFonts w:ascii="宋体" w:eastAsia="宋体" w:hAnsi="宋体"/>
            <w:szCs w:val="21"/>
          </w:rPr>
          <w:delText>在法律法规允许的范围内</w:delText>
        </w:r>
        <w:r>
          <w:rPr>
            <w:rFonts w:ascii="宋体" w:eastAsia="宋体" w:hAnsi="宋体" w:hint="eastAsia"/>
            <w:szCs w:val="21"/>
          </w:rPr>
          <w:delText>，</w:delText>
        </w:r>
        <w:r>
          <w:rPr>
            <w:rFonts w:ascii="宋体" w:eastAsia="宋体" w:hAnsi="宋体"/>
            <w:szCs w:val="21"/>
          </w:rPr>
          <w:delText>为维护远盟</w:delText>
        </w:r>
        <w:r>
          <w:rPr>
            <w:rFonts w:ascii="宋体" w:eastAsia="宋体" w:hAnsi="宋体" w:hint="eastAsia"/>
            <w:szCs w:val="21"/>
          </w:rPr>
          <w:delText>、</w:delText>
        </w:r>
        <w:r>
          <w:rPr>
            <w:rFonts w:ascii="宋体" w:eastAsia="宋体" w:hAnsi="宋体"/>
            <w:szCs w:val="21"/>
          </w:rPr>
          <w:delText>远盟的关联方或合作伙伴</w:delText>
        </w:r>
        <w:r>
          <w:rPr>
            <w:rFonts w:ascii="宋体" w:eastAsia="宋体" w:hAnsi="宋体" w:hint="eastAsia"/>
            <w:szCs w:val="21"/>
          </w:rPr>
          <w:delText>、</w:delText>
        </w:r>
        <w:r>
          <w:rPr>
            <w:rFonts w:ascii="宋体" w:eastAsia="宋体" w:hAnsi="宋体"/>
            <w:szCs w:val="21"/>
          </w:rPr>
          <w:delText>您或其他远盟用户或社会公众利益</w:delText>
        </w:r>
        <w:r>
          <w:rPr>
            <w:rFonts w:ascii="宋体" w:eastAsia="宋体" w:hAnsi="宋体" w:hint="eastAsia"/>
            <w:szCs w:val="21"/>
          </w:rPr>
          <w:delText>、</w:delText>
        </w:r>
        <w:r>
          <w:rPr>
            <w:rFonts w:ascii="宋体" w:eastAsia="宋体" w:hAnsi="宋体"/>
            <w:szCs w:val="21"/>
          </w:rPr>
          <w:delText>财产或安全免遭损害而有必要提供</w:delText>
        </w:r>
        <w:r>
          <w:rPr>
            <w:rFonts w:ascii="宋体" w:eastAsia="宋体" w:hAnsi="宋体" w:hint="eastAsia"/>
            <w:szCs w:val="21"/>
          </w:rPr>
          <w:delText>；</w:delText>
        </w:r>
      </w:del>
    </w:p>
    <w:p w14:paraId="5DCDA43A" w14:textId="77777777" w:rsidR="009D0900" w:rsidRDefault="00510375">
      <w:pPr>
        <w:pStyle w:val="a6"/>
        <w:numPr>
          <w:ilvl w:val="0"/>
          <w:numId w:val="1"/>
        </w:numPr>
        <w:spacing w:line="360" w:lineRule="auto"/>
        <w:ind w:firstLineChars="0"/>
        <w:jc w:val="left"/>
        <w:rPr>
          <w:del w:id="220" w:author="朱青芃Freya" w:date="2020-06-29T12:11:00Z"/>
          <w:rFonts w:ascii="宋体" w:eastAsia="宋体" w:hAnsi="宋体"/>
          <w:szCs w:val="21"/>
        </w:rPr>
        <w:pPrChange w:id="221" w:author="朱青芃Freya" w:date="2020-06-29T12:13:00Z">
          <w:pPr>
            <w:pStyle w:val="a6"/>
            <w:numPr>
              <w:numId w:val="4"/>
            </w:numPr>
            <w:ind w:left="1200" w:firstLineChars="0" w:hanging="420"/>
            <w:jc w:val="left"/>
          </w:pPr>
        </w:pPrChange>
      </w:pPr>
      <w:del w:id="222" w:author="朱青芃Freya" w:date="2020-06-29T12:11:00Z">
        <w:r>
          <w:rPr>
            <w:rFonts w:ascii="宋体" w:eastAsia="宋体" w:hAnsi="宋体"/>
            <w:szCs w:val="21"/>
          </w:rPr>
          <w:delText>只有共享您的信息</w:delText>
        </w:r>
        <w:r>
          <w:rPr>
            <w:rFonts w:ascii="宋体" w:eastAsia="宋体" w:hAnsi="宋体" w:hint="eastAsia"/>
            <w:szCs w:val="21"/>
          </w:rPr>
          <w:delText>，</w:delText>
        </w:r>
        <w:r>
          <w:rPr>
            <w:rFonts w:ascii="宋体" w:eastAsia="宋体" w:hAnsi="宋体"/>
            <w:szCs w:val="21"/>
          </w:rPr>
          <w:delText>才能实现我们的服务的核心功能或提供您需要的服务</w:delText>
        </w:r>
        <w:r>
          <w:rPr>
            <w:rFonts w:ascii="宋体" w:eastAsia="宋体" w:hAnsi="宋体" w:hint="eastAsia"/>
            <w:szCs w:val="21"/>
          </w:rPr>
          <w:delText>；</w:delText>
        </w:r>
      </w:del>
    </w:p>
    <w:p w14:paraId="35221BFD" w14:textId="77777777" w:rsidR="009D0900" w:rsidRDefault="00510375">
      <w:pPr>
        <w:pStyle w:val="a6"/>
        <w:numPr>
          <w:ilvl w:val="0"/>
          <w:numId w:val="1"/>
        </w:numPr>
        <w:spacing w:line="360" w:lineRule="auto"/>
        <w:ind w:firstLineChars="0"/>
        <w:jc w:val="left"/>
        <w:rPr>
          <w:del w:id="223" w:author="朱青芃Freya" w:date="2020-06-29T12:11:00Z"/>
          <w:rFonts w:ascii="宋体" w:eastAsia="宋体" w:hAnsi="宋体"/>
          <w:szCs w:val="21"/>
        </w:rPr>
        <w:pPrChange w:id="224" w:author="朱青芃Freya" w:date="2020-06-29T12:13:00Z">
          <w:pPr>
            <w:pStyle w:val="a6"/>
            <w:numPr>
              <w:numId w:val="4"/>
            </w:numPr>
            <w:ind w:left="1200" w:firstLineChars="0" w:hanging="420"/>
            <w:jc w:val="left"/>
          </w:pPr>
        </w:pPrChange>
      </w:pPr>
      <w:del w:id="225" w:author="朱青芃Freya" w:date="2020-06-29T12:11:00Z">
        <w:r>
          <w:rPr>
            <w:rFonts w:ascii="宋体" w:eastAsia="宋体" w:hAnsi="宋体"/>
            <w:szCs w:val="21"/>
          </w:rPr>
          <w:delText>应您需求为您处理您与他人的纠纷或争议</w:delText>
        </w:r>
        <w:r>
          <w:rPr>
            <w:rFonts w:ascii="宋体" w:eastAsia="宋体" w:hAnsi="宋体" w:hint="eastAsia"/>
            <w:szCs w:val="21"/>
          </w:rPr>
          <w:delText>；</w:delText>
        </w:r>
      </w:del>
    </w:p>
    <w:p w14:paraId="7898875B" w14:textId="77777777" w:rsidR="009D0900" w:rsidRDefault="00510375">
      <w:pPr>
        <w:pStyle w:val="a6"/>
        <w:numPr>
          <w:ilvl w:val="0"/>
          <w:numId w:val="1"/>
        </w:numPr>
        <w:spacing w:line="360" w:lineRule="auto"/>
        <w:ind w:firstLineChars="0"/>
        <w:jc w:val="left"/>
        <w:rPr>
          <w:del w:id="226" w:author="朱青芃Freya" w:date="2020-06-29T12:11:00Z"/>
          <w:rFonts w:ascii="宋体" w:eastAsia="宋体" w:hAnsi="宋体"/>
          <w:szCs w:val="21"/>
        </w:rPr>
        <w:pPrChange w:id="227" w:author="朱青芃Freya" w:date="2020-06-29T12:13:00Z">
          <w:pPr>
            <w:pStyle w:val="a6"/>
            <w:numPr>
              <w:numId w:val="4"/>
            </w:numPr>
            <w:ind w:left="1200" w:firstLineChars="0" w:hanging="420"/>
            <w:jc w:val="left"/>
          </w:pPr>
        </w:pPrChange>
      </w:pPr>
      <w:del w:id="228" w:author="朱青芃Freya" w:date="2020-06-29T12:11:00Z">
        <w:r>
          <w:rPr>
            <w:rFonts w:ascii="宋体" w:eastAsia="宋体" w:hAnsi="宋体"/>
            <w:szCs w:val="21"/>
          </w:rPr>
          <w:delText>基于科学研究而使用</w:delText>
        </w:r>
        <w:r>
          <w:rPr>
            <w:rFonts w:ascii="宋体" w:eastAsia="宋体" w:hAnsi="宋体" w:hint="eastAsia"/>
            <w:szCs w:val="21"/>
          </w:rPr>
          <w:delText>；</w:delText>
        </w:r>
      </w:del>
    </w:p>
    <w:p w14:paraId="0E8DB515" w14:textId="77777777" w:rsidR="009D0900" w:rsidRDefault="00510375">
      <w:pPr>
        <w:pStyle w:val="a6"/>
        <w:numPr>
          <w:ilvl w:val="0"/>
          <w:numId w:val="1"/>
        </w:numPr>
        <w:spacing w:line="360" w:lineRule="auto"/>
        <w:ind w:firstLineChars="0"/>
        <w:jc w:val="left"/>
        <w:rPr>
          <w:del w:id="229" w:author="朱青芃Freya" w:date="2020-06-29T12:11:00Z"/>
          <w:rFonts w:ascii="宋体" w:eastAsia="宋体" w:hAnsi="宋体"/>
          <w:szCs w:val="21"/>
        </w:rPr>
        <w:pPrChange w:id="230" w:author="朱青芃Freya" w:date="2020-06-29T12:13:00Z">
          <w:pPr>
            <w:pStyle w:val="a6"/>
            <w:numPr>
              <w:numId w:val="4"/>
            </w:numPr>
            <w:ind w:left="1200" w:firstLineChars="0" w:hanging="420"/>
            <w:jc w:val="left"/>
          </w:pPr>
        </w:pPrChange>
      </w:pPr>
      <w:del w:id="231" w:author="朱青芃Freya" w:date="2020-06-29T12:11:00Z">
        <w:r>
          <w:rPr>
            <w:rFonts w:ascii="宋体" w:eastAsia="宋体" w:hAnsi="宋体"/>
            <w:szCs w:val="21"/>
          </w:rPr>
          <w:delText>基于符合法律法规的社会公共利益而使用</w:delText>
        </w:r>
        <w:r>
          <w:rPr>
            <w:rFonts w:ascii="宋体" w:eastAsia="宋体" w:hAnsi="宋体" w:hint="eastAsia"/>
            <w:szCs w:val="21"/>
          </w:rPr>
          <w:delText>。</w:delText>
        </w:r>
      </w:del>
    </w:p>
    <w:p w14:paraId="6D68A664" w14:textId="77777777" w:rsidR="009D0900" w:rsidRDefault="00510375">
      <w:pPr>
        <w:pStyle w:val="a6"/>
        <w:numPr>
          <w:ilvl w:val="0"/>
          <w:numId w:val="1"/>
        </w:numPr>
        <w:spacing w:line="360" w:lineRule="auto"/>
        <w:ind w:firstLineChars="0"/>
        <w:jc w:val="left"/>
        <w:rPr>
          <w:del w:id="232" w:author="朱青芃Freya" w:date="2020-06-29T12:11:00Z"/>
          <w:rFonts w:ascii="宋体" w:eastAsia="宋体" w:hAnsi="宋体"/>
          <w:szCs w:val="21"/>
        </w:rPr>
        <w:pPrChange w:id="233" w:author="朱青芃Freya" w:date="2020-06-29T12:13:00Z">
          <w:pPr>
            <w:pStyle w:val="a6"/>
            <w:numPr>
              <w:ilvl w:val="1"/>
              <w:numId w:val="1"/>
            </w:numPr>
            <w:spacing w:line="360" w:lineRule="auto"/>
            <w:ind w:left="780" w:firstLineChars="0" w:hanging="420"/>
            <w:jc w:val="left"/>
          </w:pPr>
        </w:pPrChange>
      </w:pPr>
      <w:del w:id="234" w:author="朱青芃Freya" w:date="2020-06-29T12:11:00Z">
        <w:r>
          <w:rPr>
            <w:rFonts w:ascii="宋体" w:eastAsia="宋体" w:hAnsi="宋体"/>
            <w:szCs w:val="21"/>
          </w:rPr>
          <w:delText>我们可能会将您的个人信息与我们的关联方共享</w:delText>
        </w:r>
        <w:r>
          <w:rPr>
            <w:rFonts w:ascii="宋体" w:eastAsia="宋体" w:hAnsi="宋体" w:hint="eastAsia"/>
            <w:szCs w:val="21"/>
          </w:rPr>
          <w:delText>。</w:delText>
        </w:r>
        <w:r>
          <w:rPr>
            <w:rFonts w:ascii="宋体" w:eastAsia="宋体" w:hAnsi="宋体"/>
            <w:szCs w:val="21"/>
          </w:rPr>
          <w:delText>但我们只会共享必要的个人信息</w:delText>
        </w:r>
        <w:r>
          <w:rPr>
            <w:rFonts w:ascii="宋体" w:eastAsia="宋体" w:hAnsi="宋体" w:hint="eastAsia"/>
            <w:szCs w:val="21"/>
          </w:rPr>
          <w:delText>，</w:delText>
        </w:r>
        <w:r>
          <w:rPr>
            <w:rFonts w:ascii="宋体" w:eastAsia="宋体" w:hAnsi="宋体"/>
            <w:szCs w:val="21"/>
          </w:rPr>
          <w:delText>且受本服务协议中所声明目的的约束</w:delText>
        </w:r>
        <w:r>
          <w:rPr>
            <w:rFonts w:ascii="宋体" w:eastAsia="宋体" w:hAnsi="宋体" w:hint="eastAsia"/>
            <w:szCs w:val="21"/>
          </w:rPr>
          <w:delText>。</w:delText>
        </w:r>
        <w:r>
          <w:rPr>
            <w:rFonts w:ascii="宋体" w:eastAsia="宋体" w:hAnsi="宋体"/>
            <w:szCs w:val="21"/>
          </w:rPr>
          <w:delText>我们的关联方如要改变个人信息的处理目的</w:delText>
        </w:r>
        <w:r>
          <w:rPr>
            <w:rFonts w:ascii="宋体" w:eastAsia="宋体" w:hAnsi="宋体" w:hint="eastAsia"/>
            <w:szCs w:val="21"/>
          </w:rPr>
          <w:delText>，</w:delText>
        </w:r>
        <w:r>
          <w:rPr>
            <w:rFonts w:ascii="宋体" w:eastAsia="宋体" w:hAnsi="宋体"/>
            <w:szCs w:val="21"/>
          </w:rPr>
          <w:delText>将再次征求您的授权同意</w:delText>
        </w:r>
        <w:r>
          <w:rPr>
            <w:rFonts w:ascii="宋体" w:eastAsia="宋体" w:hAnsi="宋体" w:hint="eastAsia"/>
            <w:szCs w:val="21"/>
          </w:rPr>
          <w:delText>。</w:delText>
        </w:r>
      </w:del>
    </w:p>
    <w:p w14:paraId="62C43A45" w14:textId="77777777" w:rsidR="009D0900" w:rsidRDefault="00510375">
      <w:pPr>
        <w:pStyle w:val="a6"/>
        <w:numPr>
          <w:ilvl w:val="0"/>
          <w:numId w:val="1"/>
        </w:numPr>
        <w:spacing w:line="360" w:lineRule="auto"/>
        <w:ind w:firstLineChars="0"/>
        <w:jc w:val="left"/>
        <w:rPr>
          <w:rFonts w:ascii="宋体" w:eastAsia="宋体" w:hAnsi="宋体"/>
          <w:b/>
          <w:szCs w:val="21"/>
        </w:rPr>
        <w:pPrChange w:id="235" w:author="朱青芃Freya" w:date="2020-06-29T12:13:00Z">
          <w:pPr>
            <w:pStyle w:val="a6"/>
            <w:numPr>
              <w:ilvl w:val="1"/>
              <w:numId w:val="1"/>
            </w:numPr>
            <w:spacing w:line="360" w:lineRule="auto"/>
            <w:ind w:left="780" w:firstLineChars="0" w:hanging="420"/>
            <w:jc w:val="left"/>
          </w:pPr>
        </w:pPrChange>
      </w:pPr>
      <w:r>
        <w:rPr>
          <w:rFonts w:ascii="宋体" w:eastAsia="宋体" w:hAnsi="宋体"/>
          <w:b/>
          <w:szCs w:val="21"/>
        </w:rPr>
        <w:t>为了您享有更好的</w:t>
      </w:r>
      <w:ins w:id="236" w:author="朱青芃Freya" w:date="2020-06-29T12:14:00Z">
        <w:r>
          <w:rPr>
            <w:rFonts w:ascii="宋体" w:eastAsia="宋体" w:hAnsi="宋体" w:hint="eastAsia"/>
            <w:b/>
            <w:szCs w:val="21"/>
          </w:rPr>
          <w:t>享有以上</w:t>
        </w:r>
      </w:ins>
      <w:r>
        <w:rPr>
          <w:rFonts w:ascii="宋体" w:eastAsia="宋体" w:hAnsi="宋体"/>
          <w:b/>
          <w:szCs w:val="21"/>
        </w:rPr>
        <w:t>健康管理服务</w:t>
      </w:r>
      <w:r>
        <w:rPr>
          <w:rFonts w:ascii="宋体" w:eastAsia="宋体" w:hAnsi="宋体" w:hint="eastAsia"/>
          <w:b/>
          <w:szCs w:val="21"/>
        </w:rPr>
        <w:t>，我们可能将共享您的个人信息给支持我们核心</w:t>
      </w:r>
      <w:ins w:id="237" w:author="朱青芃Freya" w:date="2020-06-29T12:15:00Z">
        <w:r>
          <w:rPr>
            <w:rFonts w:ascii="宋体" w:eastAsia="宋体" w:hAnsi="宋体" w:hint="eastAsia"/>
            <w:b/>
            <w:szCs w:val="21"/>
          </w:rPr>
          <w:t>服务</w:t>
        </w:r>
      </w:ins>
      <w:r>
        <w:rPr>
          <w:rFonts w:ascii="宋体" w:eastAsia="宋体" w:hAnsi="宋体" w:hint="eastAsia"/>
          <w:b/>
          <w:szCs w:val="21"/>
        </w:rPr>
        <w:t>功能的</w:t>
      </w:r>
      <w:ins w:id="238" w:author="朱青芃Freya" w:date="2020-06-29T12:15:00Z">
        <w:r>
          <w:rPr>
            <w:rFonts w:ascii="宋体" w:eastAsia="宋体" w:hAnsi="宋体" w:hint="eastAsia"/>
            <w:b/>
            <w:szCs w:val="21"/>
          </w:rPr>
          <w:t>关联方</w:t>
        </w:r>
      </w:ins>
      <w:r>
        <w:rPr>
          <w:rFonts w:ascii="宋体" w:eastAsia="宋体" w:hAnsi="宋体" w:hint="eastAsia"/>
          <w:b/>
          <w:szCs w:val="21"/>
        </w:rPr>
        <w:t>【远盟</w:t>
      </w:r>
      <w:ins w:id="239" w:author="朱青芃Freya" w:date="2020-06-29T12:15:00Z">
        <w:r>
          <w:rPr>
            <w:rFonts w:ascii="宋体" w:eastAsia="宋体" w:hAnsi="宋体" w:hint="eastAsia"/>
            <w:b/>
            <w:szCs w:val="21"/>
          </w:rPr>
          <w:t>康健科技有限公司</w:t>
        </w:r>
      </w:ins>
      <w:r>
        <w:rPr>
          <w:rFonts w:ascii="宋体" w:eastAsia="宋体" w:hAnsi="宋体" w:hint="eastAsia"/>
          <w:b/>
          <w:szCs w:val="21"/>
        </w:rPr>
        <w:t>】、【系统集成商】、【数据分析提供商】、【健康服务提供商】等第三方，与此类第三方共享信息的目的是用于提供核心的慢病风险评估服务及慢病风险评估延展服务。</w:t>
      </w:r>
    </w:p>
    <w:p w14:paraId="1CFC514B" w14:textId="77777777" w:rsidR="009D0900" w:rsidRDefault="00510375">
      <w:pPr>
        <w:pStyle w:val="a6"/>
        <w:numPr>
          <w:ilvl w:val="0"/>
          <w:numId w:val="1"/>
          <w:ins w:id="240" w:author="朱青芃Freya" w:date="2020-06-29T12:18:00Z"/>
        </w:numPr>
        <w:spacing w:line="360" w:lineRule="auto"/>
        <w:ind w:firstLineChars="0" w:firstLine="0"/>
        <w:jc w:val="left"/>
        <w:rPr>
          <w:rFonts w:ascii="宋体" w:eastAsia="宋体" w:hAnsi="宋体"/>
          <w:szCs w:val="21"/>
        </w:rPr>
        <w:pPrChange w:id="241" w:author="朱青芃Freya" w:date="2020-06-29T12:18:00Z">
          <w:pPr>
            <w:pStyle w:val="a6"/>
            <w:numPr>
              <w:ilvl w:val="1"/>
              <w:numId w:val="1"/>
            </w:numPr>
            <w:spacing w:line="360" w:lineRule="auto"/>
            <w:ind w:left="780" w:firstLineChars="0" w:hanging="420"/>
            <w:jc w:val="left"/>
          </w:pPr>
        </w:pPrChange>
      </w:pPr>
      <w:r>
        <w:rPr>
          <w:rFonts w:ascii="宋体" w:eastAsia="宋体" w:hAnsi="宋体"/>
          <w:szCs w:val="21"/>
        </w:rPr>
        <w:t>对我们与之共享个人信息的公司</w:t>
      </w:r>
      <w:r>
        <w:rPr>
          <w:rFonts w:ascii="宋体" w:eastAsia="宋体" w:hAnsi="宋体" w:hint="eastAsia"/>
          <w:szCs w:val="21"/>
        </w:rPr>
        <w:t>、</w:t>
      </w:r>
      <w:r>
        <w:rPr>
          <w:rFonts w:ascii="宋体" w:eastAsia="宋体" w:hAnsi="宋体"/>
          <w:szCs w:val="21"/>
        </w:rPr>
        <w:t>组织和个人</w:t>
      </w:r>
      <w:r>
        <w:rPr>
          <w:rFonts w:ascii="宋体" w:eastAsia="宋体" w:hAnsi="宋体" w:hint="eastAsia"/>
          <w:szCs w:val="21"/>
        </w:rPr>
        <w:t>，</w:t>
      </w:r>
      <w:r>
        <w:rPr>
          <w:rFonts w:ascii="宋体" w:eastAsia="宋体" w:hAnsi="宋体"/>
          <w:szCs w:val="21"/>
        </w:rPr>
        <w:t>我们会与其签署严格的保密协定</w:t>
      </w:r>
      <w:r>
        <w:rPr>
          <w:rFonts w:ascii="宋体" w:eastAsia="宋体" w:hAnsi="宋体" w:hint="eastAsia"/>
          <w:szCs w:val="21"/>
        </w:rPr>
        <w:t>，</w:t>
      </w:r>
      <w:r>
        <w:rPr>
          <w:rFonts w:ascii="宋体" w:eastAsia="宋体" w:hAnsi="宋体"/>
          <w:szCs w:val="21"/>
        </w:rPr>
        <w:t>要求他们按照我们的说明</w:t>
      </w:r>
      <w:r>
        <w:rPr>
          <w:rFonts w:ascii="宋体" w:eastAsia="宋体" w:hAnsi="宋体" w:hint="eastAsia"/>
          <w:szCs w:val="21"/>
        </w:rPr>
        <w:t>、</w:t>
      </w:r>
      <w:r>
        <w:rPr>
          <w:rFonts w:ascii="宋体" w:eastAsia="宋体" w:hAnsi="宋体"/>
          <w:szCs w:val="21"/>
        </w:rPr>
        <w:t>本服务协议以及其他任何相关的保密和安全措施来处理个人信息</w:t>
      </w:r>
      <w:r>
        <w:rPr>
          <w:rFonts w:ascii="宋体" w:eastAsia="宋体" w:hAnsi="宋体" w:hint="eastAsia"/>
          <w:szCs w:val="21"/>
        </w:rPr>
        <w:t>。</w:t>
      </w:r>
      <w:r>
        <w:rPr>
          <w:rFonts w:ascii="宋体" w:eastAsia="宋体" w:hAnsi="宋体"/>
          <w:szCs w:val="21"/>
        </w:rPr>
        <w:t>为了保障数据在第三方安全可控</w:t>
      </w:r>
      <w:r>
        <w:rPr>
          <w:rFonts w:ascii="宋体" w:eastAsia="宋体" w:hAnsi="宋体" w:hint="eastAsia"/>
          <w:szCs w:val="21"/>
        </w:rPr>
        <w:t>，</w:t>
      </w:r>
      <w:r>
        <w:rPr>
          <w:rFonts w:ascii="宋体" w:eastAsia="宋体" w:hAnsi="宋体"/>
          <w:szCs w:val="21"/>
        </w:rPr>
        <w:t>在个人敏感数据使用上</w:t>
      </w:r>
      <w:r>
        <w:rPr>
          <w:rFonts w:ascii="宋体" w:eastAsia="宋体" w:hAnsi="宋体" w:hint="eastAsia"/>
          <w:szCs w:val="21"/>
        </w:rPr>
        <w:t>，</w:t>
      </w:r>
      <w:r>
        <w:rPr>
          <w:rFonts w:ascii="宋体" w:eastAsia="宋体" w:hAnsi="宋体"/>
          <w:szCs w:val="21"/>
        </w:rPr>
        <w:t>我们要求第三方采用数据脱敏和加密技术</w:t>
      </w:r>
      <w:r>
        <w:rPr>
          <w:rFonts w:ascii="宋体" w:eastAsia="宋体" w:hAnsi="宋体" w:hint="eastAsia"/>
          <w:szCs w:val="21"/>
        </w:rPr>
        <w:t>，</w:t>
      </w:r>
      <w:r>
        <w:rPr>
          <w:rFonts w:ascii="宋体" w:eastAsia="宋体" w:hAnsi="宋体"/>
          <w:szCs w:val="21"/>
        </w:rPr>
        <w:t>从而更好地保护用户数据</w:t>
      </w:r>
      <w:r>
        <w:rPr>
          <w:rFonts w:ascii="宋体" w:eastAsia="宋体" w:hAnsi="宋体" w:hint="eastAsia"/>
          <w:szCs w:val="21"/>
        </w:rPr>
        <w:t>。</w:t>
      </w:r>
    </w:p>
    <w:p w14:paraId="16C77720" w14:textId="77777777" w:rsidR="009D0900" w:rsidRDefault="00510375">
      <w:pPr>
        <w:pStyle w:val="a6"/>
        <w:numPr>
          <w:ilvl w:val="0"/>
          <w:numId w:val="1"/>
          <w:ins w:id="242" w:author="朱青芃Freya" w:date="2020-06-29T18:17:00Z"/>
        </w:numPr>
        <w:spacing w:line="360" w:lineRule="auto"/>
        <w:ind w:firstLineChars="0" w:firstLine="0"/>
        <w:jc w:val="left"/>
        <w:rPr>
          <w:rFonts w:ascii="宋体" w:eastAsia="宋体" w:hAnsi="宋体"/>
          <w:szCs w:val="21"/>
        </w:rPr>
        <w:pPrChange w:id="243" w:author="朱青芃Freya" w:date="2020-06-29T18:17:00Z">
          <w:pPr>
            <w:pStyle w:val="a6"/>
            <w:numPr>
              <w:ilvl w:val="1"/>
              <w:numId w:val="1"/>
            </w:numPr>
            <w:spacing w:line="360" w:lineRule="auto"/>
            <w:ind w:left="780" w:firstLineChars="0" w:hanging="420"/>
            <w:jc w:val="left"/>
          </w:pPr>
        </w:pPrChange>
      </w:pPr>
      <w:r>
        <w:rPr>
          <w:rFonts w:ascii="宋体" w:eastAsia="宋体" w:hAnsi="宋体"/>
          <w:szCs w:val="21"/>
        </w:rPr>
        <w:t>我们仅会在以下情况下</w:t>
      </w:r>
      <w:r>
        <w:rPr>
          <w:rFonts w:ascii="宋体" w:eastAsia="宋体" w:hAnsi="宋体" w:hint="eastAsia"/>
          <w:szCs w:val="21"/>
        </w:rPr>
        <w:t>，</w:t>
      </w:r>
      <w:r>
        <w:rPr>
          <w:rFonts w:ascii="宋体" w:eastAsia="宋体" w:hAnsi="宋体"/>
          <w:szCs w:val="21"/>
        </w:rPr>
        <w:t>且采取符合业界标准的安全防护措施的前提下</w:t>
      </w:r>
      <w:r>
        <w:rPr>
          <w:rFonts w:ascii="宋体" w:eastAsia="宋体" w:hAnsi="宋体" w:hint="eastAsia"/>
          <w:szCs w:val="21"/>
        </w:rPr>
        <w:t>，</w:t>
      </w:r>
      <w:r>
        <w:rPr>
          <w:rFonts w:ascii="宋体" w:eastAsia="宋体" w:hAnsi="宋体"/>
          <w:szCs w:val="21"/>
        </w:rPr>
        <w:t>才会公</w:t>
      </w:r>
      <w:r>
        <w:rPr>
          <w:rFonts w:ascii="宋体" w:eastAsia="宋体" w:hAnsi="宋体"/>
          <w:szCs w:val="21"/>
        </w:rPr>
        <w:lastRenderedPageBreak/>
        <w:t>开披露您的个人信息</w:t>
      </w:r>
      <w:r>
        <w:rPr>
          <w:rFonts w:ascii="宋体" w:eastAsia="宋体" w:hAnsi="宋体" w:hint="eastAsia"/>
          <w:szCs w:val="21"/>
        </w:rPr>
        <w:t>：</w:t>
      </w:r>
    </w:p>
    <w:p w14:paraId="7D31C809" w14:textId="77777777" w:rsidR="009D0900" w:rsidRDefault="00510375">
      <w:pPr>
        <w:pStyle w:val="a6"/>
        <w:numPr>
          <w:ilvl w:val="0"/>
          <w:numId w:val="5"/>
        </w:numPr>
        <w:ind w:firstLineChars="0"/>
        <w:jc w:val="left"/>
        <w:rPr>
          <w:rFonts w:ascii="宋体" w:eastAsia="宋体" w:hAnsi="宋体"/>
          <w:szCs w:val="21"/>
        </w:rPr>
      </w:pPr>
      <w:r>
        <w:rPr>
          <w:rFonts w:ascii="宋体" w:eastAsia="宋体" w:hAnsi="宋体"/>
          <w:szCs w:val="21"/>
        </w:rPr>
        <w:t>根据您的需求</w:t>
      </w:r>
      <w:r>
        <w:rPr>
          <w:rFonts w:ascii="宋体" w:eastAsia="宋体" w:hAnsi="宋体" w:hint="eastAsia"/>
          <w:szCs w:val="21"/>
        </w:rPr>
        <w:t>，</w:t>
      </w:r>
      <w:r>
        <w:rPr>
          <w:rFonts w:ascii="宋体" w:eastAsia="宋体" w:hAnsi="宋体"/>
          <w:szCs w:val="21"/>
        </w:rPr>
        <w:t>在您明确同意的披露方式下披露您所指定的个人信息</w:t>
      </w:r>
      <w:r>
        <w:rPr>
          <w:rFonts w:ascii="宋体" w:eastAsia="宋体" w:hAnsi="宋体" w:hint="eastAsia"/>
          <w:szCs w:val="21"/>
        </w:rPr>
        <w:t>；</w:t>
      </w:r>
    </w:p>
    <w:p w14:paraId="79D3F10F" w14:textId="77777777" w:rsidR="009D0900" w:rsidRDefault="00510375">
      <w:pPr>
        <w:pStyle w:val="a6"/>
        <w:numPr>
          <w:ilvl w:val="0"/>
          <w:numId w:val="5"/>
        </w:numPr>
        <w:ind w:firstLineChars="0"/>
        <w:jc w:val="left"/>
        <w:rPr>
          <w:ins w:id="244" w:author="朱青芃Freya" w:date="2020-06-29T18:17:00Z"/>
          <w:rFonts w:ascii="宋体" w:eastAsia="宋体" w:hAnsi="宋体"/>
          <w:szCs w:val="21"/>
        </w:rPr>
      </w:pPr>
      <w:r>
        <w:rPr>
          <w:rFonts w:ascii="宋体" w:eastAsia="宋体" w:hAnsi="宋体"/>
          <w:szCs w:val="21"/>
        </w:rPr>
        <w:t>根据法律</w:t>
      </w:r>
      <w:r>
        <w:rPr>
          <w:rFonts w:ascii="宋体" w:eastAsia="宋体" w:hAnsi="宋体" w:hint="eastAsia"/>
          <w:szCs w:val="21"/>
        </w:rPr>
        <w:t>、</w:t>
      </w:r>
      <w:r>
        <w:rPr>
          <w:rFonts w:ascii="宋体" w:eastAsia="宋体" w:hAnsi="宋体"/>
          <w:szCs w:val="21"/>
        </w:rPr>
        <w:t>法规的要求</w:t>
      </w:r>
      <w:r>
        <w:rPr>
          <w:rFonts w:ascii="宋体" w:eastAsia="宋体" w:hAnsi="宋体" w:hint="eastAsia"/>
          <w:szCs w:val="21"/>
        </w:rPr>
        <w:t>、</w:t>
      </w:r>
      <w:r>
        <w:rPr>
          <w:rFonts w:ascii="宋体" w:eastAsia="宋体" w:hAnsi="宋体"/>
          <w:szCs w:val="21"/>
        </w:rPr>
        <w:t>强制性的行政执法或司法要求所必须提供您个人信息的情况下</w:t>
      </w:r>
      <w:r>
        <w:rPr>
          <w:rFonts w:ascii="宋体" w:eastAsia="宋体" w:hAnsi="宋体" w:hint="eastAsia"/>
          <w:szCs w:val="21"/>
        </w:rPr>
        <w:t>，我们可能会依据所要求的个人信息类型和披露方式公开披露您的个人信息。在符合法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合法权利获取的数据。在法律法规许可的前提下，我们披露的文件均在加密秘钥的保护下。</w:t>
      </w:r>
    </w:p>
    <w:p w14:paraId="52D3CCF3" w14:textId="77777777" w:rsidR="009D0900" w:rsidRDefault="009D0900">
      <w:pPr>
        <w:pStyle w:val="a6"/>
        <w:ind w:firstLineChars="0" w:firstLine="0"/>
        <w:jc w:val="left"/>
        <w:rPr>
          <w:ins w:id="245" w:author="朱青芃Freya" w:date="2020-06-29T18:17:00Z"/>
          <w:rFonts w:ascii="宋体" w:eastAsia="宋体" w:hAnsi="宋体"/>
          <w:szCs w:val="21"/>
        </w:rPr>
      </w:pPr>
    </w:p>
    <w:p w14:paraId="226A73E6" w14:textId="77777777" w:rsidR="009D0900" w:rsidRDefault="00510375">
      <w:pPr>
        <w:pStyle w:val="a6"/>
        <w:widowControl/>
        <w:numPr>
          <w:ilvl w:val="0"/>
          <w:numId w:val="1"/>
          <w:ins w:id="246" w:author="朱青芃Freya" w:date="2020-06-29T18:17:00Z"/>
        </w:numPr>
        <w:spacing w:line="360" w:lineRule="auto"/>
        <w:ind w:firstLineChars="0" w:firstLine="0"/>
        <w:jc w:val="left"/>
        <w:rPr>
          <w:ins w:id="247" w:author="朱青芃Freya" w:date="2020-06-29T18:17:00Z"/>
          <w:rFonts w:ascii="宋体" w:eastAsia="宋体" w:hAnsi="宋体"/>
          <w:szCs w:val="21"/>
        </w:rPr>
        <w:pPrChange w:id="248" w:author="朱青芃Freya" w:date="2020-06-29T18:17:00Z">
          <w:pPr>
            <w:pStyle w:val="a6"/>
            <w:ind w:firstLineChars="0" w:firstLine="0"/>
            <w:jc w:val="left"/>
          </w:pPr>
        </w:pPrChange>
      </w:pPr>
      <w:ins w:id="249" w:author="朱青芃Freya" w:date="2020-06-29T18:17:00Z">
        <w:r>
          <w:rPr>
            <w:rFonts w:ascii="宋体" w:eastAsia="宋体" w:hAnsi="宋体" w:hint="eastAsia"/>
            <w:szCs w:val="21"/>
          </w:rPr>
          <w:t>通知和修订</w:t>
        </w:r>
      </w:ins>
    </w:p>
    <w:p w14:paraId="68ED0E6D" w14:textId="77777777" w:rsidR="009D0900" w:rsidRDefault="00510375">
      <w:pPr>
        <w:pStyle w:val="a6"/>
        <w:numPr>
          <w:ilvl w:val="0"/>
          <w:numId w:val="6"/>
          <w:ins w:id="250" w:author="朱青芃Freya" w:date="2020-06-29T18:17:00Z"/>
        </w:numPr>
        <w:ind w:firstLine="420"/>
        <w:jc w:val="left"/>
        <w:rPr>
          <w:ins w:id="251" w:author="朱青芃Freya" w:date="2020-06-29T18:17:00Z"/>
          <w:rFonts w:ascii="宋体" w:eastAsia="宋体" w:hAnsi="宋体"/>
          <w:szCs w:val="21"/>
        </w:rPr>
        <w:pPrChange w:id="252" w:author="朱青芃Freya" w:date="2020-06-29T18:17:00Z">
          <w:pPr>
            <w:pStyle w:val="a6"/>
            <w:ind w:firstLineChars="0" w:firstLine="0"/>
            <w:jc w:val="left"/>
          </w:pPr>
        </w:pPrChange>
      </w:pPr>
      <w:ins w:id="253" w:author="朱青芃Freya" w:date="2020-06-29T18:17:00Z">
        <w:r>
          <w:rPr>
            <w:rFonts w:ascii="宋体" w:eastAsia="宋体" w:hAnsi="宋体" w:hint="eastAsia"/>
            <w:szCs w:val="21"/>
          </w:rPr>
          <w:t>为给您提供更好的服务以及随着</w:t>
        </w:r>
      </w:ins>
      <w:ins w:id="254" w:author="朱青芃Freya" w:date="2020-06-29T18:18:00Z">
        <w:r>
          <w:rPr>
            <w:rFonts w:ascii="宋体" w:eastAsia="宋体" w:hAnsi="宋体" w:hint="eastAsia"/>
            <w:szCs w:val="21"/>
          </w:rPr>
          <w:t>服务</w:t>
        </w:r>
      </w:ins>
      <w:ins w:id="255" w:author="朱青芃Freya" w:date="2020-06-29T18:17:00Z">
        <w:r>
          <w:rPr>
            <w:rFonts w:ascii="宋体" w:eastAsia="宋体" w:hAnsi="宋体" w:hint="eastAsia"/>
            <w:szCs w:val="21"/>
          </w:rPr>
          <w:t>的发展，本隐私政策也会随之更新。但未经您明确同意，我们不会削减您依据本</w:t>
        </w:r>
      </w:ins>
      <w:ins w:id="256" w:author="朱青芃Freya" w:date="2020-06-29T18:18:00Z">
        <w:r>
          <w:rPr>
            <w:rFonts w:ascii="宋体" w:eastAsia="宋体" w:hAnsi="宋体" w:hint="eastAsia"/>
            <w:szCs w:val="21"/>
          </w:rPr>
          <w:t>协议</w:t>
        </w:r>
      </w:ins>
      <w:ins w:id="257" w:author="朱青芃Freya" w:date="2020-06-29T18:17:00Z">
        <w:r>
          <w:rPr>
            <w:rFonts w:ascii="宋体" w:eastAsia="宋体" w:hAnsi="宋体" w:hint="eastAsia"/>
            <w:szCs w:val="21"/>
          </w:rPr>
          <w:t>所应享有的权利。我们会通过</w:t>
        </w:r>
      </w:ins>
      <w:ins w:id="258" w:author="朱青芃Freya" w:date="2020-06-29T18:18:00Z">
        <w:r>
          <w:rPr>
            <w:rFonts w:ascii="宋体" w:eastAsia="宋体" w:hAnsi="宋体" w:hint="eastAsia"/>
            <w:szCs w:val="21"/>
          </w:rPr>
          <w:t>？？？</w:t>
        </w:r>
      </w:ins>
      <w:ins w:id="259" w:author="朱青芃Freya" w:date="2020-06-29T18:17:00Z">
        <w:r>
          <w:rPr>
            <w:rFonts w:ascii="宋体" w:eastAsia="宋体" w:hAnsi="宋体" w:hint="eastAsia"/>
            <w:szCs w:val="21"/>
          </w:rPr>
          <w:t>上发出</w:t>
        </w:r>
      </w:ins>
      <w:ins w:id="260" w:author="朱青芃Freya" w:date="2020-06-29T18:19:00Z">
        <w:r>
          <w:rPr>
            <w:rFonts w:ascii="宋体" w:eastAsia="宋体" w:hAnsi="宋体" w:hint="eastAsia"/>
            <w:szCs w:val="21"/>
          </w:rPr>
          <w:t>本协议的</w:t>
        </w:r>
      </w:ins>
      <w:ins w:id="261" w:author="朱青芃Freya" w:date="2020-06-29T18:17:00Z">
        <w:r>
          <w:rPr>
            <w:rFonts w:ascii="宋体" w:eastAsia="宋体" w:hAnsi="宋体" w:hint="eastAsia"/>
            <w:szCs w:val="21"/>
          </w:rPr>
          <w:t>更新版本</w:t>
        </w:r>
      </w:ins>
      <w:ins w:id="262" w:author="朱青芃Freya" w:date="2020-06-29T18:19:00Z">
        <w:r>
          <w:rPr>
            <w:rFonts w:ascii="宋体" w:eastAsia="宋体" w:hAnsi="宋体" w:hint="eastAsia"/>
            <w:szCs w:val="21"/>
          </w:rPr>
          <w:t>，</w:t>
        </w:r>
      </w:ins>
      <w:ins w:id="263" w:author="朱青芃Freya" w:date="2020-06-29T18:17:00Z">
        <w:r>
          <w:rPr>
            <w:rFonts w:ascii="宋体" w:eastAsia="宋体" w:hAnsi="宋体" w:hint="eastAsia"/>
            <w:szCs w:val="21"/>
          </w:rPr>
          <w:t>并在生效前通过</w:t>
        </w:r>
      </w:ins>
      <w:ins w:id="264" w:author="朱青芃Freya" w:date="2020-06-29T18:19:00Z">
        <w:r>
          <w:rPr>
            <w:rFonts w:ascii="宋体" w:eastAsia="宋体" w:hAnsi="宋体" w:hint="eastAsia"/>
            <w:szCs w:val="21"/>
          </w:rPr>
          <w:t>推送信息</w:t>
        </w:r>
      </w:ins>
      <w:ins w:id="265" w:author="朱青芃Freya" w:date="2020-06-29T18:17:00Z">
        <w:r>
          <w:rPr>
            <w:rFonts w:ascii="宋体" w:eastAsia="宋体" w:hAnsi="宋体" w:hint="eastAsia"/>
            <w:szCs w:val="21"/>
          </w:rPr>
          <w:t>或以其他适当方式提醒您相关内容的更新。</w:t>
        </w:r>
      </w:ins>
    </w:p>
    <w:p w14:paraId="694F5D90" w14:textId="77777777" w:rsidR="009D0900" w:rsidRDefault="00510375">
      <w:pPr>
        <w:pStyle w:val="a6"/>
        <w:numPr>
          <w:ilvl w:val="0"/>
          <w:numId w:val="6"/>
          <w:ins w:id="266" w:author="朱青芃Freya" w:date="2020-06-29T18:17:00Z"/>
        </w:numPr>
        <w:ind w:firstLine="420"/>
        <w:jc w:val="left"/>
        <w:rPr>
          <w:ins w:id="267" w:author="朱青芃Freya" w:date="2020-06-29T18:17:00Z"/>
          <w:rFonts w:ascii="宋体" w:eastAsia="宋体" w:hAnsi="宋体"/>
          <w:szCs w:val="21"/>
        </w:rPr>
        <w:pPrChange w:id="268" w:author="朱青芃Freya" w:date="2020-06-29T18:17:00Z">
          <w:pPr>
            <w:pStyle w:val="a6"/>
            <w:ind w:firstLineChars="0" w:firstLine="0"/>
            <w:jc w:val="left"/>
          </w:pPr>
        </w:pPrChange>
      </w:pPr>
      <w:ins w:id="269" w:author="朱青芃Freya" w:date="2020-06-29T18:17:00Z">
        <w:r>
          <w:rPr>
            <w:rFonts w:ascii="宋体" w:eastAsia="宋体" w:hAnsi="宋体" w:hint="eastAsia"/>
            <w:szCs w:val="21"/>
          </w:rPr>
          <w:t>对于重大变更，我们还会提供更为显著的通知（我们会通过包括但不限于邮件、短信或在浏览页面做特别提示等方式，说明</w:t>
        </w:r>
      </w:ins>
      <w:ins w:id="270" w:author="朱青芃Freya" w:date="2020-06-29T18:20:00Z">
        <w:r>
          <w:rPr>
            <w:rFonts w:ascii="宋体" w:eastAsia="宋体" w:hAnsi="宋体" w:hint="eastAsia"/>
            <w:szCs w:val="21"/>
          </w:rPr>
          <w:t>服务协议</w:t>
        </w:r>
      </w:ins>
      <w:ins w:id="271" w:author="朱青芃Freya" w:date="2020-06-29T18:17:00Z">
        <w:r>
          <w:rPr>
            <w:rFonts w:ascii="宋体" w:eastAsia="宋体" w:hAnsi="宋体" w:hint="eastAsia"/>
            <w:szCs w:val="21"/>
          </w:rPr>
          <w:t>的具体变更内容）。</w:t>
        </w:r>
      </w:ins>
    </w:p>
    <w:p w14:paraId="24C541B8" w14:textId="77777777" w:rsidR="009D0900" w:rsidRDefault="00510375">
      <w:pPr>
        <w:pStyle w:val="a6"/>
        <w:numPr>
          <w:ilvl w:val="0"/>
          <w:numId w:val="6"/>
          <w:ins w:id="272" w:author="朱青芃Freya" w:date="2020-06-29T18:17:00Z"/>
        </w:numPr>
        <w:ind w:firstLine="420"/>
        <w:jc w:val="left"/>
        <w:rPr>
          <w:ins w:id="273" w:author="朱青芃Freya" w:date="2020-06-29T18:17:00Z"/>
          <w:rFonts w:ascii="宋体" w:eastAsia="宋体" w:hAnsi="宋体"/>
          <w:szCs w:val="21"/>
        </w:rPr>
        <w:pPrChange w:id="274" w:author="朱青芃Freya" w:date="2020-06-29T18:17:00Z">
          <w:pPr>
            <w:pStyle w:val="a6"/>
            <w:ind w:firstLineChars="0" w:firstLine="0"/>
            <w:jc w:val="left"/>
          </w:pPr>
        </w:pPrChange>
      </w:pPr>
      <w:ins w:id="275" w:author="朱青芃Freya" w:date="2020-06-29T18:17:00Z">
        <w:r>
          <w:rPr>
            <w:rFonts w:ascii="宋体" w:eastAsia="宋体" w:hAnsi="宋体" w:hint="eastAsia"/>
            <w:szCs w:val="21"/>
          </w:rPr>
          <w:t>本</w:t>
        </w:r>
      </w:ins>
      <w:ins w:id="276" w:author="朱青芃Freya" w:date="2020-06-29T18:20:00Z">
        <w:r>
          <w:rPr>
            <w:rFonts w:ascii="宋体" w:eastAsia="宋体" w:hAnsi="宋体" w:hint="eastAsia"/>
            <w:szCs w:val="21"/>
          </w:rPr>
          <w:t>服务</w:t>
        </w:r>
      </w:ins>
      <w:ins w:id="277" w:author="朱青芃Freya" w:date="2020-06-29T18:17:00Z">
        <w:r>
          <w:rPr>
            <w:rFonts w:ascii="宋体" w:eastAsia="宋体" w:hAnsi="宋体" w:hint="eastAsia"/>
            <w:szCs w:val="21"/>
          </w:rPr>
          <w:t>所指的重大变更包括但不限于：</w:t>
        </w:r>
      </w:ins>
    </w:p>
    <w:p w14:paraId="3E76F29B" w14:textId="77777777" w:rsidR="009D0900" w:rsidRDefault="00510375">
      <w:pPr>
        <w:pStyle w:val="a6"/>
        <w:numPr>
          <w:ilvl w:val="0"/>
          <w:numId w:val="7"/>
          <w:ins w:id="278" w:author="朱青芃Freya" w:date="2020-06-29T18:18:00Z"/>
        </w:numPr>
        <w:ind w:firstLineChars="0"/>
        <w:jc w:val="left"/>
        <w:rPr>
          <w:ins w:id="279" w:author="朱青芃Freya" w:date="2020-06-29T18:17:00Z"/>
          <w:rFonts w:ascii="宋体" w:eastAsia="宋体" w:hAnsi="宋体"/>
          <w:szCs w:val="21"/>
        </w:rPr>
        <w:pPrChange w:id="280" w:author="朱青芃Freya" w:date="2020-06-29T18:18:00Z">
          <w:pPr>
            <w:pStyle w:val="a6"/>
            <w:ind w:firstLineChars="0" w:firstLine="0"/>
            <w:jc w:val="left"/>
          </w:pPr>
        </w:pPrChange>
      </w:pPr>
      <w:ins w:id="281" w:author="朱青芃Freya" w:date="2020-06-29T18:17:00Z">
        <w:r>
          <w:rPr>
            <w:rFonts w:ascii="宋体" w:eastAsia="宋体" w:hAnsi="宋体" w:hint="eastAsia"/>
            <w:szCs w:val="21"/>
          </w:rPr>
          <w:t>我们的服务模式发生重大变化。如处理个人信息的目的、处理的个人信息类型、个人信息的使用方式</w:t>
        </w:r>
      </w:ins>
      <w:ins w:id="282" w:author="朱青芃Freya" w:date="2020-06-29T18:20:00Z">
        <w:r>
          <w:rPr>
            <w:rFonts w:ascii="宋体" w:eastAsia="宋体" w:hAnsi="宋体" w:hint="eastAsia"/>
            <w:szCs w:val="21"/>
          </w:rPr>
          <w:t>、服务的范围、服务的条件</w:t>
        </w:r>
      </w:ins>
      <w:ins w:id="283" w:author="朱青芃Freya" w:date="2020-06-29T18:17:00Z">
        <w:r>
          <w:rPr>
            <w:rFonts w:ascii="宋体" w:eastAsia="宋体" w:hAnsi="宋体" w:hint="eastAsia"/>
            <w:szCs w:val="21"/>
          </w:rPr>
          <w:t>等；</w:t>
        </w:r>
      </w:ins>
    </w:p>
    <w:p w14:paraId="7445F813" w14:textId="77777777" w:rsidR="009D0900" w:rsidRDefault="00510375">
      <w:pPr>
        <w:pStyle w:val="a6"/>
        <w:numPr>
          <w:ilvl w:val="0"/>
          <w:numId w:val="7"/>
          <w:ins w:id="284" w:author="朱青芃Freya" w:date="2020-06-29T18:18:00Z"/>
        </w:numPr>
        <w:ind w:firstLineChars="0"/>
        <w:jc w:val="left"/>
        <w:rPr>
          <w:ins w:id="285" w:author="朱青芃Freya" w:date="2020-06-29T18:17:00Z"/>
          <w:rFonts w:ascii="宋体" w:eastAsia="宋体" w:hAnsi="宋体"/>
          <w:szCs w:val="21"/>
        </w:rPr>
        <w:pPrChange w:id="286" w:author="朱青芃Freya" w:date="2020-06-29T18:18:00Z">
          <w:pPr>
            <w:pStyle w:val="a6"/>
            <w:ind w:firstLineChars="0" w:firstLine="0"/>
            <w:jc w:val="left"/>
          </w:pPr>
        </w:pPrChange>
      </w:pPr>
      <w:ins w:id="287" w:author="朱青芃Freya" w:date="2020-06-29T18:17:00Z">
        <w:r>
          <w:rPr>
            <w:rFonts w:ascii="宋体" w:eastAsia="宋体" w:hAnsi="宋体" w:hint="eastAsia"/>
            <w:szCs w:val="21"/>
          </w:rPr>
          <w:t>我们在所有权结构、组织架构等方面发生重大变化。如业务调整、破产并购等引起的所有者变更等；</w:t>
        </w:r>
      </w:ins>
    </w:p>
    <w:p w14:paraId="3B4AF3F4" w14:textId="77777777" w:rsidR="009D0900" w:rsidRDefault="00510375">
      <w:pPr>
        <w:pStyle w:val="a6"/>
        <w:numPr>
          <w:ilvl w:val="0"/>
          <w:numId w:val="7"/>
          <w:ins w:id="288" w:author="朱青芃Freya" w:date="2020-06-29T18:18:00Z"/>
        </w:numPr>
        <w:ind w:firstLineChars="0"/>
        <w:jc w:val="left"/>
        <w:rPr>
          <w:ins w:id="289" w:author="朱青芃Freya" w:date="2020-06-29T18:17:00Z"/>
          <w:rFonts w:ascii="宋体" w:eastAsia="宋体" w:hAnsi="宋体"/>
          <w:szCs w:val="21"/>
        </w:rPr>
        <w:pPrChange w:id="290" w:author="朱青芃Freya" w:date="2020-06-29T18:18:00Z">
          <w:pPr>
            <w:pStyle w:val="a6"/>
            <w:ind w:firstLineChars="0" w:firstLine="0"/>
            <w:jc w:val="left"/>
          </w:pPr>
        </w:pPrChange>
      </w:pPr>
      <w:ins w:id="291" w:author="朱青芃Freya" w:date="2020-06-29T18:17:00Z">
        <w:r>
          <w:rPr>
            <w:rFonts w:ascii="宋体" w:eastAsia="宋体" w:hAnsi="宋体" w:hint="eastAsia"/>
            <w:szCs w:val="21"/>
          </w:rPr>
          <w:t>个人信息共享、转让或公开披露的主要对象发生变化；</w:t>
        </w:r>
      </w:ins>
    </w:p>
    <w:p w14:paraId="457DA5A4" w14:textId="77777777" w:rsidR="009D0900" w:rsidRDefault="00510375">
      <w:pPr>
        <w:pStyle w:val="a6"/>
        <w:numPr>
          <w:ilvl w:val="0"/>
          <w:numId w:val="7"/>
          <w:ins w:id="292" w:author="朱青芃Freya" w:date="2020-06-29T18:18:00Z"/>
        </w:numPr>
        <w:ind w:firstLineChars="0"/>
        <w:jc w:val="left"/>
        <w:rPr>
          <w:ins w:id="293" w:author="朱青芃Freya" w:date="2020-06-29T18:17:00Z"/>
          <w:rFonts w:ascii="宋体" w:eastAsia="宋体" w:hAnsi="宋体"/>
          <w:szCs w:val="21"/>
        </w:rPr>
        <w:pPrChange w:id="294" w:author="朱青芃Freya" w:date="2020-06-29T18:18:00Z">
          <w:pPr>
            <w:pStyle w:val="a6"/>
            <w:ind w:firstLineChars="0" w:firstLine="0"/>
            <w:jc w:val="left"/>
          </w:pPr>
        </w:pPrChange>
      </w:pPr>
      <w:ins w:id="295" w:author="朱青芃Freya" w:date="2020-06-29T18:17:00Z">
        <w:r>
          <w:rPr>
            <w:rFonts w:ascii="宋体" w:eastAsia="宋体" w:hAnsi="宋体" w:hint="eastAsia"/>
            <w:szCs w:val="21"/>
          </w:rPr>
          <w:t>您参与个人信息处理方面的权利及其行使方式发生重大变化；</w:t>
        </w:r>
      </w:ins>
    </w:p>
    <w:p w14:paraId="004861CB" w14:textId="77777777" w:rsidR="009D0900" w:rsidRDefault="00510375">
      <w:pPr>
        <w:pStyle w:val="a6"/>
        <w:numPr>
          <w:ilvl w:val="0"/>
          <w:numId w:val="7"/>
          <w:ins w:id="296" w:author="朱青芃Freya" w:date="2020-06-29T18:18:00Z"/>
        </w:numPr>
        <w:ind w:firstLineChars="0"/>
        <w:jc w:val="left"/>
        <w:rPr>
          <w:ins w:id="297" w:author="朱青芃Freya" w:date="2020-06-29T18:17:00Z"/>
          <w:rFonts w:ascii="宋体" w:eastAsia="宋体" w:hAnsi="宋体"/>
          <w:szCs w:val="21"/>
        </w:rPr>
        <w:pPrChange w:id="298" w:author="朱青芃Freya" w:date="2020-06-29T18:18:00Z">
          <w:pPr>
            <w:pStyle w:val="a6"/>
            <w:ind w:firstLineChars="0" w:firstLine="0"/>
            <w:jc w:val="left"/>
          </w:pPr>
        </w:pPrChange>
      </w:pPr>
      <w:ins w:id="299" w:author="朱青芃Freya" w:date="2020-06-29T18:17:00Z">
        <w:r>
          <w:rPr>
            <w:rFonts w:ascii="宋体" w:eastAsia="宋体" w:hAnsi="宋体" w:hint="eastAsia"/>
            <w:szCs w:val="21"/>
          </w:rPr>
          <w:t>我们负责处理个人信息安全的责任部门、联络方式及投诉渠道发生变化时；</w:t>
        </w:r>
      </w:ins>
    </w:p>
    <w:p w14:paraId="73DC5AB8" w14:textId="77777777" w:rsidR="009D0900" w:rsidRDefault="00510375">
      <w:pPr>
        <w:pStyle w:val="a6"/>
        <w:numPr>
          <w:ilvl w:val="0"/>
          <w:numId w:val="7"/>
          <w:ins w:id="300" w:author="朱青芃Freya" w:date="2020-06-29T18:18:00Z"/>
        </w:numPr>
        <w:ind w:firstLineChars="0"/>
        <w:jc w:val="left"/>
        <w:rPr>
          <w:ins w:id="301" w:author="朱青芃Freya" w:date="2020-06-29T18:17:00Z"/>
          <w:rFonts w:ascii="宋体" w:eastAsia="宋体" w:hAnsi="宋体"/>
          <w:szCs w:val="21"/>
        </w:rPr>
        <w:pPrChange w:id="302" w:author="朱青芃Freya" w:date="2020-06-29T18:18:00Z">
          <w:pPr>
            <w:pStyle w:val="a6"/>
            <w:ind w:firstLineChars="0" w:firstLine="0"/>
            <w:jc w:val="left"/>
          </w:pPr>
        </w:pPrChange>
      </w:pPr>
      <w:ins w:id="303" w:author="朱青芃Freya" w:date="2020-06-29T18:17:00Z">
        <w:r>
          <w:rPr>
            <w:rFonts w:ascii="宋体" w:eastAsia="宋体" w:hAnsi="宋体" w:hint="eastAsia"/>
            <w:szCs w:val="21"/>
          </w:rPr>
          <w:t>个人信息安全影响评估报告表明存在高风险时。</w:t>
        </w:r>
      </w:ins>
    </w:p>
    <w:p w14:paraId="67914AF7" w14:textId="77777777" w:rsidR="009D0900" w:rsidRDefault="00510375">
      <w:pPr>
        <w:pStyle w:val="a6"/>
        <w:numPr>
          <w:ilvl w:val="0"/>
          <w:numId w:val="6"/>
          <w:ins w:id="304" w:author="朱青芃Freya" w:date="2020-06-29T18:18:00Z"/>
        </w:numPr>
        <w:ind w:firstLine="420"/>
        <w:jc w:val="left"/>
        <w:rPr>
          <w:rFonts w:ascii="宋体" w:eastAsia="宋体" w:hAnsi="宋体"/>
          <w:szCs w:val="21"/>
        </w:rPr>
        <w:pPrChange w:id="305" w:author="朱青芃Freya" w:date="2020-06-29T18:18:00Z">
          <w:pPr>
            <w:pStyle w:val="a6"/>
            <w:ind w:firstLineChars="0" w:firstLine="0"/>
            <w:jc w:val="left"/>
          </w:pPr>
        </w:pPrChange>
      </w:pPr>
      <w:ins w:id="306" w:author="朱青芃Freya" w:date="2020-06-29T18:17:00Z">
        <w:r>
          <w:rPr>
            <w:rFonts w:ascii="宋体" w:eastAsia="宋体" w:hAnsi="宋体" w:hint="eastAsia"/>
            <w:szCs w:val="21"/>
          </w:rPr>
          <w:t>我们还会将本</w:t>
        </w:r>
      </w:ins>
      <w:ins w:id="307" w:author="朱青芃Freya" w:date="2020-06-29T18:21:00Z">
        <w:r>
          <w:rPr>
            <w:rFonts w:ascii="宋体" w:eastAsia="宋体" w:hAnsi="宋体" w:hint="eastAsia"/>
            <w:szCs w:val="21"/>
          </w:rPr>
          <w:t>服务协议</w:t>
        </w:r>
      </w:ins>
      <w:ins w:id="308" w:author="朱青芃Freya" w:date="2020-06-29T18:17:00Z">
        <w:r>
          <w:rPr>
            <w:rFonts w:ascii="宋体" w:eastAsia="宋体" w:hAnsi="宋体" w:hint="eastAsia"/>
            <w:szCs w:val="21"/>
          </w:rPr>
          <w:t>的旧版本存档，供您查阅。</w:t>
        </w:r>
      </w:ins>
    </w:p>
    <w:sectPr w:rsidR="009D0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朱青芃Freya" w:date="2020-06-29T12:16:00Z" w:initials="">
    <w:p w14:paraId="0AE1509A" w14:textId="77777777" w:rsidR="009D0900" w:rsidRDefault="00510375">
      <w:pPr>
        <w:pStyle w:val="a3"/>
        <w:rPr>
          <w:highlight w:val="yellow"/>
        </w:rPr>
      </w:pPr>
      <w:r>
        <w:rPr>
          <w:rFonts w:hint="eastAsia"/>
          <w:highlight w:val="yellow"/>
        </w:rPr>
        <w:t>请注意，我们的服务产品的内容绝对不能出现和诊疗、诊断、开方相关的任何医疗服务行为！！！</w:t>
      </w:r>
    </w:p>
  </w:comment>
  <w:comment w:id="52" w:author="朱青芃Freya" w:date="2020-06-29T12:17:00Z" w:initials="">
    <w:p w14:paraId="4764381D" w14:textId="77777777" w:rsidR="009D0900" w:rsidRDefault="00510375">
      <w:pPr>
        <w:pStyle w:val="a3"/>
        <w:rPr>
          <w:highlight w:val="yellow"/>
        </w:rPr>
      </w:pPr>
      <w:r>
        <w:rPr>
          <w:rFonts w:hint="eastAsia"/>
          <w:highlight w:val="yellow"/>
        </w:rPr>
        <w:t>请补充具体的产品内容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E1509A" w15:done="0"/>
  <w15:commentEx w15:paraId="476438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E1509A" w16cid:durableId="22B6B257"/>
  <w16cid:commentId w16cid:paraId="4764381D" w16cid:durableId="22B6B2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C68A7" w14:textId="77777777" w:rsidR="00277ADE" w:rsidRDefault="00277ADE" w:rsidP="0032492F">
      <w:r>
        <w:separator/>
      </w:r>
    </w:p>
  </w:endnote>
  <w:endnote w:type="continuationSeparator" w:id="0">
    <w:p w14:paraId="356688BE" w14:textId="77777777" w:rsidR="00277ADE" w:rsidRDefault="00277ADE" w:rsidP="0032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55F85" w14:textId="77777777" w:rsidR="00277ADE" w:rsidRDefault="00277ADE" w:rsidP="0032492F">
      <w:r>
        <w:separator/>
      </w:r>
    </w:p>
  </w:footnote>
  <w:footnote w:type="continuationSeparator" w:id="0">
    <w:p w14:paraId="32BCED10" w14:textId="77777777" w:rsidR="00277ADE" w:rsidRDefault="00277ADE" w:rsidP="00324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0AB89F8"/>
    <w:multiLevelType w:val="singleLevel"/>
    <w:tmpl w:val="E0AB89F8"/>
    <w:lvl w:ilvl="0">
      <w:start w:val="1"/>
      <w:numFmt w:val="lowerLetter"/>
      <w:lvlText w:val="%1."/>
      <w:lvlJc w:val="left"/>
      <w:pPr>
        <w:ind w:left="425" w:hanging="425"/>
      </w:pPr>
      <w:rPr>
        <w:rFonts w:hint="default"/>
      </w:rPr>
    </w:lvl>
  </w:abstractNum>
  <w:abstractNum w:abstractNumId="1">
    <w:nsid w:val="F7B45B30"/>
    <w:multiLevelType w:val="singleLevel"/>
    <w:tmpl w:val="F7B45B30"/>
    <w:lvl w:ilvl="0">
      <w:start w:val="1"/>
      <w:numFmt w:val="decimalEnclosedCircleChinese"/>
      <w:suff w:val="nothing"/>
      <w:lvlText w:val="%1　"/>
      <w:lvlJc w:val="left"/>
      <w:pPr>
        <w:ind w:left="0" w:firstLine="400"/>
      </w:pPr>
      <w:rPr>
        <w:rFonts w:hint="eastAsia"/>
      </w:rPr>
    </w:lvl>
  </w:abstractNum>
  <w:abstractNum w:abstractNumId="2">
    <w:nsid w:val="08D170CE"/>
    <w:multiLevelType w:val="multilevel"/>
    <w:tmpl w:val="08D170CE"/>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nsid w:val="0C193FA2"/>
    <w:multiLevelType w:val="multilevel"/>
    <w:tmpl w:val="0C193FA2"/>
    <w:lvl w:ilvl="0">
      <w:start w:val="1"/>
      <w:numFmt w:val="decimalEnclosedCircleChinese"/>
      <w:lvlText w:val="%1　"/>
      <w:lvlJc w:val="left"/>
      <w:pPr>
        <w:ind w:left="1200" w:hanging="420"/>
      </w:pPr>
      <w:rPr>
        <w:rFonts w:hint="eastAsia"/>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nsid w:val="497B2E9E"/>
    <w:multiLevelType w:val="multilevel"/>
    <w:tmpl w:val="497B2E9E"/>
    <w:lvl w:ilvl="0">
      <w:start w:val="1"/>
      <w:numFmt w:val="decimalEnclosedCircleChinese"/>
      <w:lvlText w:val="%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5BC851A1"/>
    <w:multiLevelType w:val="multilevel"/>
    <w:tmpl w:val="5BC851A1"/>
    <w:lvl w:ilvl="0">
      <w:start w:val="1"/>
      <w:numFmt w:val="decimalEnclosedCircleChinese"/>
      <w:lvlText w:val="%1　"/>
      <w:lvlJc w:val="left"/>
      <w:pPr>
        <w:ind w:left="780" w:hanging="420"/>
      </w:pPr>
      <w:rPr>
        <w:rFonts w:hint="eastAsia"/>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nsid w:val="605564CF"/>
    <w:multiLevelType w:val="multilevel"/>
    <w:tmpl w:val="605564CF"/>
    <w:lvl w:ilvl="0">
      <w:start w:val="1"/>
      <w:numFmt w:val="decimalEnclosedCircleChinese"/>
      <w:lvlText w:val="%1　"/>
      <w:lvlJc w:val="left"/>
      <w:pPr>
        <w:ind w:left="1200" w:hanging="420"/>
      </w:pPr>
      <w:rPr>
        <w:rFonts w:hint="eastAsia"/>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ng meixia">
    <w15:presenceInfo w15:providerId="Windows Live" w15:userId="d1d48f6a57ddaf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E7"/>
    <w:rsid w:val="00001832"/>
    <w:rsid w:val="000F6378"/>
    <w:rsid w:val="0018536C"/>
    <w:rsid w:val="001B0695"/>
    <w:rsid w:val="001D3FC0"/>
    <w:rsid w:val="001F23AD"/>
    <w:rsid w:val="00246FDF"/>
    <w:rsid w:val="00277ADE"/>
    <w:rsid w:val="00290599"/>
    <w:rsid w:val="002A329F"/>
    <w:rsid w:val="002C0A50"/>
    <w:rsid w:val="0032492F"/>
    <w:rsid w:val="00357B51"/>
    <w:rsid w:val="003772E7"/>
    <w:rsid w:val="003B1E7C"/>
    <w:rsid w:val="003E2FC8"/>
    <w:rsid w:val="00510375"/>
    <w:rsid w:val="005132E2"/>
    <w:rsid w:val="0054503D"/>
    <w:rsid w:val="005766C7"/>
    <w:rsid w:val="005D00E3"/>
    <w:rsid w:val="00727214"/>
    <w:rsid w:val="007318CF"/>
    <w:rsid w:val="007628E5"/>
    <w:rsid w:val="007722C3"/>
    <w:rsid w:val="007F3D5F"/>
    <w:rsid w:val="009D0900"/>
    <w:rsid w:val="009F26B8"/>
    <w:rsid w:val="00A80037"/>
    <w:rsid w:val="00B11D9C"/>
    <w:rsid w:val="00B87639"/>
    <w:rsid w:val="00BB3BAB"/>
    <w:rsid w:val="00C71C18"/>
    <w:rsid w:val="00CD42B4"/>
    <w:rsid w:val="00CF7B97"/>
    <w:rsid w:val="00D427EE"/>
    <w:rsid w:val="00D66744"/>
    <w:rsid w:val="00E06520"/>
    <w:rsid w:val="00E42BE4"/>
    <w:rsid w:val="00E42F5D"/>
    <w:rsid w:val="00E92E90"/>
    <w:rsid w:val="00EF2642"/>
    <w:rsid w:val="00F530B3"/>
    <w:rsid w:val="00FE7AA4"/>
    <w:rsid w:val="289A2E67"/>
    <w:rsid w:val="4C0D520C"/>
    <w:rsid w:val="4D0B1832"/>
    <w:rsid w:val="6C25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706B9"/>
  <w15:docId w15:val="{4196C232-02EC-48F2-A5A0-1C9A4288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Char"/>
    <w:uiPriority w:val="99"/>
    <w:unhideWhenUsed/>
    <w:pPr>
      <w:tabs>
        <w:tab w:val="center" w:pos="4153"/>
        <w:tab w:val="right" w:pos="8306"/>
      </w:tabs>
      <w:snapToGrid w:val="0"/>
      <w:jc w:val="left"/>
    </w:pPr>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HTML0">
    <w:name w:val="HTML Code"/>
    <w:basedOn w:val="a0"/>
    <w:uiPriority w:val="99"/>
    <w:semiHidden/>
    <w:unhideWhenUsed/>
    <w:qFormat/>
    <w:rPr>
      <w:rFonts w:ascii="宋体" w:eastAsia="宋体" w:hAnsi="宋体" w:cs="宋体"/>
      <w:sz w:val="24"/>
      <w:szCs w:val="24"/>
    </w:rPr>
  </w:style>
  <w:style w:type="paragraph" w:styleId="a6">
    <w:name w:val="List Paragraph"/>
    <w:basedOn w:val="a"/>
    <w:link w:val="Char1"/>
    <w:uiPriority w:val="34"/>
    <w:qFormat/>
    <w:pPr>
      <w:ind w:firstLineChars="200" w:firstLine="420"/>
    </w:pPr>
  </w:style>
  <w:style w:type="character" w:customStyle="1" w:styleId="Char1">
    <w:name w:val="列出段落 Char"/>
    <w:link w:val="a6"/>
    <w:uiPriority w:val="34"/>
    <w:qFormat/>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Char0">
    <w:name w:val="页眉 Char"/>
    <w:basedOn w:val="a0"/>
    <w:link w:val="a5"/>
    <w:uiPriority w:val="99"/>
    <w:rPr>
      <w:sz w:val="18"/>
      <w:szCs w:val="18"/>
    </w:rPr>
  </w:style>
  <w:style w:type="character" w:customStyle="1" w:styleId="Char">
    <w:name w:val="页脚 Char"/>
    <w:basedOn w:val="a0"/>
    <w:link w:val="a4"/>
    <w:uiPriority w:val="99"/>
    <w:qFormat/>
    <w:rPr>
      <w:sz w:val="18"/>
      <w:szCs w:val="18"/>
    </w:rPr>
  </w:style>
  <w:style w:type="character" w:styleId="a7">
    <w:name w:val="annotation reference"/>
    <w:basedOn w:val="a0"/>
    <w:uiPriority w:val="99"/>
    <w:semiHidden/>
    <w:unhideWhenUsed/>
    <w:rPr>
      <w:sz w:val="21"/>
      <w:szCs w:val="21"/>
    </w:rPr>
  </w:style>
  <w:style w:type="paragraph" w:styleId="a8">
    <w:name w:val="Balloon Text"/>
    <w:basedOn w:val="a"/>
    <w:link w:val="Char2"/>
    <w:uiPriority w:val="99"/>
    <w:semiHidden/>
    <w:unhideWhenUsed/>
    <w:rsid w:val="00F530B3"/>
    <w:rPr>
      <w:sz w:val="18"/>
      <w:szCs w:val="18"/>
    </w:rPr>
  </w:style>
  <w:style w:type="character" w:customStyle="1" w:styleId="Char2">
    <w:name w:val="批注框文本 Char"/>
    <w:basedOn w:val="a0"/>
    <w:link w:val="a8"/>
    <w:uiPriority w:val="99"/>
    <w:semiHidden/>
    <w:rsid w:val="00F530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Microsoft 帐户</cp:lastModifiedBy>
  <cp:revision>20</cp:revision>
  <dcterms:created xsi:type="dcterms:W3CDTF">2019-03-27T02:11:00Z</dcterms:created>
  <dcterms:modified xsi:type="dcterms:W3CDTF">2020-07-14T03:08:00Z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