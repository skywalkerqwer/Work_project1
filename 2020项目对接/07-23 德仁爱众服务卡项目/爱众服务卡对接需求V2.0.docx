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04B" w:rsidRDefault="002E3195" w:rsidP="002E3195">
      <w:pPr>
        <w:pStyle w:val="2"/>
      </w:pPr>
      <w:r>
        <w:rPr>
          <w:rFonts w:hint="eastAsia"/>
        </w:rPr>
        <w:t>背景说明</w:t>
      </w:r>
    </w:p>
    <w:p w:rsidR="002E3195" w:rsidRDefault="002E3195" w:rsidP="002E31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proofErr w:type="gramStart"/>
      <w:r w:rsidRPr="002E3195">
        <w:rPr>
          <w:rFonts w:hint="eastAsia"/>
        </w:rPr>
        <w:t>爱众服务</w:t>
      </w:r>
      <w:proofErr w:type="gramEnd"/>
      <w:r w:rsidRPr="002E3195">
        <w:rPr>
          <w:rFonts w:hint="eastAsia"/>
        </w:rPr>
        <w:t>卡</w:t>
      </w:r>
      <w:r w:rsidRPr="002E3195">
        <w:rPr>
          <w:rFonts w:hint="eastAsia"/>
        </w:rPr>
        <w:t>1</w:t>
      </w:r>
      <w:r>
        <w:rPr>
          <w:rFonts w:hint="eastAsia"/>
        </w:rPr>
        <w:t>，产品标识码：</w:t>
      </w:r>
      <w:r w:rsidRPr="002E3195">
        <w:t>I20BB2</w:t>
      </w:r>
      <w:r>
        <w:rPr>
          <w:rFonts w:hint="eastAsia"/>
        </w:rPr>
        <w:t>，产品类型：</w:t>
      </w:r>
      <w:r w:rsidRPr="002E3195">
        <w:rPr>
          <w:rFonts w:hint="eastAsia"/>
        </w:rPr>
        <w:t>标准化产品</w:t>
      </w:r>
      <w:r>
        <w:rPr>
          <w:rFonts w:hint="eastAsia"/>
        </w:rPr>
        <w:t>，服务对接：电话医生、心理咨询、在线咨询、健康档案、人伤急救、</w:t>
      </w:r>
      <w:ins w:id="0" w:author="Microsoft 帐户" w:date="2020-07-28T17:10:00Z">
        <w:r w:rsidR="00350535">
          <w:rPr>
            <w:rFonts w:hint="eastAsia"/>
          </w:rPr>
          <w:t>智能问诊、智能问药、智能导诊</w:t>
        </w:r>
      </w:ins>
    </w:p>
    <w:p w:rsidR="002E3195" w:rsidRDefault="002E3195" w:rsidP="002E31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proofErr w:type="gramStart"/>
      <w:r w:rsidRPr="002E3195">
        <w:rPr>
          <w:rFonts w:hint="eastAsia"/>
        </w:rPr>
        <w:t>爱众服务</w:t>
      </w:r>
      <w:proofErr w:type="gramEnd"/>
      <w:r w:rsidRPr="002E3195">
        <w:rPr>
          <w:rFonts w:hint="eastAsia"/>
        </w:rPr>
        <w:t>卡</w:t>
      </w:r>
      <w:r>
        <w:rPr>
          <w:rFonts w:hint="eastAsia"/>
        </w:rPr>
        <w:t>2</w:t>
      </w:r>
      <w:r>
        <w:rPr>
          <w:rFonts w:hint="eastAsia"/>
        </w:rPr>
        <w:t>，产品标识码：</w:t>
      </w:r>
      <w:r w:rsidRPr="002E3195">
        <w:t>I20BB</w:t>
      </w:r>
      <w:r>
        <w:t>3</w:t>
      </w:r>
      <w:r>
        <w:rPr>
          <w:rFonts w:hint="eastAsia"/>
        </w:rPr>
        <w:t>，产品类型：</w:t>
      </w:r>
      <w:r w:rsidRPr="002E3195">
        <w:rPr>
          <w:rFonts w:hint="eastAsia"/>
        </w:rPr>
        <w:t>标准化产品</w:t>
      </w:r>
      <w:r>
        <w:rPr>
          <w:rFonts w:hint="eastAsia"/>
        </w:rPr>
        <w:t>，服务对接：电话医生、心理咨询、在线咨询、健康档案、视频医</w:t>
      </w:r>
      <w:bookmarkStart w:id="1" w:name="_GoBack"/>
      <w:bookmarkEnd w:id="1"/>
      <w:r>
        <w:rPr>
          <w:rFonts w:hint="eastAsia"/>
        </w:rPr>
        <w:t>生、人伤急救</w:t>
      </w:r>
      <w:ins w:id="2" w:author="Microsoft 帐户" w:date="2020-07-28T17:10:00Z">
        <w:r w:rsidR="00350535">
          <w:rPr>
            <w:rFonts w:hint="eastAsia"/>
          </w:rPr>
          <w:t>、智能问诊、智能问药、智能导诊</w:t>
        </w:r>
      </w:ins>
    </w:p>
    <w:p w:rsidR="002E3195" w:rsidRDefault="002E3195" w:rsidP="002E31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proofErr w:type="gramStart"/>
      <w:r w:rsidRPr="002E3195">
        <w:rPr>
          <w:rFonts w:hint="eastAsia"/>
        </w:rPr>
        <w:t>爱众服务</w:t>
      </w:r>
      <w:proofErr w:type="gramEnd"/>
      <w:r w:rsidRPr="002E3195">
        <w:rPr>
          <w:rFonts w:hint="eastAsia"/>
        </w:rPr>
        <w:t>卡</w:t>
      </w:r>
      <w:r>
        <w:rPr>
          <w:rFonts w:hint="eastAsia"/>
        </w:rPr>
        <w:t>3</w:t>
      </w:r>
      <w:r>
        <w:rPr>
          <w:rFonts w:hint="eastAsia"/>
        </w:rPr>
        <w:t>，产品标识码：</w:t>
      </w:r>
      <w:r w:rsidRPr="002E3195">
        <w:t>I20BB</w:t>
      </w:r>
      <w:r>
        <w:t>4</w:t>
      </w:r>
      <w:r>
        <w:rPr>
          <w:rFonts w:hint="eastAsia"/>
        </w:rPr>
        <w:t>，产品类型：</w:t>
      </w:r>
      <w:r w:rsidRPr="002E3195">
        <w:rPr>
          <w:rFonts w:hint="eastAsia"/>
        </w:rPr>
        <w:t>标准化产品</w:t>
      </w:r>
      <w:r>
        <w:rPr>
          <w:rFonts w:hint="eastAsia"/>
        </w:rPr>
        <w:t>，服务对接：电话医生、心理咨询、在线咨询、健康档案、视频医生、重疾绿通、人伤急救</w:t>
      </w:r>
      <w:ins w:id="3" w:author="Microsoft 帐户" w:date="2020-07-28T17:10:00Z">
        <w:r w:rsidR="00350535">
          <w:rPr>
            <w:rFonts w:hint="eastAsia"/>
          </w:rPr>
          <w:t>、智能问诊、智能问药、智能导诊</w:t>
        </w:r>
      </w:ins>
    </w:p>
    <w:p w:rsidR="000C6C9D" w:rsidRPr="00FC28CB" w:rsidRDefault="000C6C9D" w:rsidP="000C6C9D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FC28CB">
        <w:rPr>
          <w:rFonts w:hint="eastAsia"/>
          <w:highlight w:val="yellow"/>
        </w:rPr>
        <w:t>产品名称：</w:t>
      </w:r>
      <w:proofErr w:type="gramStart"/>
      <w:r w:rsidRPr="00FC28CB">
        <w:rPr>
          <w:rFonts w:hint="eastAsia"/>
          <w:highlight w:val="yellow"/>
        </w:rPr>
        <w:t>爱众救援</w:t>
      </w:r>
      <w:proofErr w:type="gramEnd"/>
      <w:r w:rsidRPr="00FC28CB">
        <w:rPr>
          <w:rFonts w:hint="eastAsia"/>
          <w:highlight w:val="yellow"/>
        </w:rPr>
        <w:t>，产品标识码：</w:t>
      </w:r>
      <w:r w:rsidRPr="00FC28CB">
        <w:rPr>
          <w:highlight w:val="yellow"/>
        </w:rPr>
        <w:t>I20CJ4</w:t>
      </w:r>
      <w:r w:rsidRPr="00FC28CB">
        <w:rPr>
          <w:highlight w:val="yellow"/>
        </w:rPr>
        <w:t>，</w:t>
      </w:r>
      <w:r w:rsidRPr="00FC28CB">
        <w:rPr>
          <w:rFonts w:hint="eastAsia"/>
          <w:highlight w:val="yellow"/>
        </w:rPr>
        <w:t>产品类型：标准化，服务对接：人伤急救。</w:t>
      </w:r>
    </w:p>
    <w:p w:rsidR="002E3195" w:rsidRDefault="002E3195" w:rsidP="00DE471D"/>
    <w:p w:rsidR="00DE471D" w:rsidRDefault="00DE471D" w:rsidP="00DE471D">
      <w:r>
        <w:rPr>
          <w:rFonts w:hint="eastAsia"/>
        </w:rPr>
        <w:t>健康档案服务链接：</w:t>
      </w:r>
    </w:p>
    <w:p w:rsidR="00DE471D" w:rsidRDefault="002E1B69" w:rsidP="00DE471D">
      <w:hyperlink r:id="rId5" w:history="1">
        <w:r w:rsidR="00DE471D" w:rsidRPr="00D442DF">
          <w:rPr>
            <w:rStyle w:val="a4"/>
          </w:rPr>
          <w:t>http://coraltest.healthlink.cn//html/superAPI/healthRecord/index.html?memberId=348ad4aad0cfe3c170094c7a9767623a&amp;hasInitStatus=2</w:t>
        </w:r>
      </w:hyperlink>
    </w:p>
    <w:p w:rsidR="00DE471D" w:rsidRDefault="00DE471D" w:rsidP="00DE471D"/>
    <w:p w:rsidR="00DE471D" w:rsidRDefault="00DE471D" w:rsidP="00DE471D">
      <w:r>
        <w:rPr>
          <w:rFonts w:hint="eastAsia"/>
        </w:rPr>
        <w:t>在线咨询链接：</w:t>
      </w:r>
    </w:p>
    <w:bookmarkStart w:id="4" w:name="_MON_1671430377"/>
    <w:bookmarkEnd w:id="4"/>
    <w:p w:rsidR="00DE471D" w:rsidRDefault="0000753E" w:rsidP="00DE471D">
      <w: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6" o:title=""/>
          </v:shape>
          <o:OLEObject Type="Embed" ProgID="Excel.Sheet.12" ShapeID="_x0000_i1025" DrawAspect="Icon" ObjectID="_1671432733" r:id="rId7"/>
        </w:object>
      </w:r>
    </w:p>
    <w:p w:rsidR="00DE471D" w:rsidRDefault="00DE471D" w:rsidP="00DE471D">
      <w:pPr>
        <w:pStyle w:val="2"/>
      </w:pPr>
      <w:r>
        <w:rPr>
          <w:rFonts w:hint="eastAsia"/>
        </w:rPr>
        <w:t>服务对接</w:t>
      </w:r>
    </w:p>
    <w:p w:rsidR="00DE471D" w:rsidRDefault="00F037D0" w:rsidP="00DE471D">
      <w:r>
        <w:rPr>
          <w:rFonts w:hint="eastAsia"/>
        </w:rPr>
        <w:t>使用珊瑚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方式进行对接，提供备案接口以及服务接口。</w:t>
      </w:r>
    </w:p>
    <w:p w:rsidR="008A2368" w:rsidRPr="00DE471D" w:rsidRDefault="008A2368" w:rsidP="00DE471D"/>
    <w:sectPr w:rsidR="008A2368" w:rsidRPr="00DE4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664F"/>
    <w:multiLevelType w:val="hybridMultilevel"/>
    <w:tmpl w:val="D9529AD8"/>
    <w:lvl w:ilvl="0" w:tplc="EE9A4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帐户">
    <w15:presenceInfo w15:providerId="Windows Live" w15:userId="263ae06c5935ea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55"/>
    <w:rsid w:val="0000753E"/>
    <w:rsid w:val="000C6C9D"/>
    <w:rsid w:val="00224B55"/>
    <w:rsid w:val="0028216C"/>
    <w:rsid w:val="002E1B69"/>
    <w:rsid w:val="002E3195"/>
    <w:rsid w:val="00350535"/>
    <w:rsid w:val="0039504B"/>
    <w:rsid w:val="005A4F9B"/>
    <w:rsid w:val="008A2368"/>
    <w:rsid w:val="00DE471D"/>
    <w:rsid w:val="00F037D0"/>
    <w:rsid w:val="00F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4D3D-0EA4-4EC9-97CB-2C31D72E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3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31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31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4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___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coraltest.healthlink.cn//html/superAPI/healthRecord/index.html?memberId=348ad4aad0cfe3c170094c7a9767623a&amp;hasInitStatus=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2020-07-24T02:19:00Z</dcterms:created>
  <dcterms:modified xsi:type="dcterms:W3CDTF">2021-01-06T02:06:00Z</dcterms:modified>
</cp:coreProperties>
</file>