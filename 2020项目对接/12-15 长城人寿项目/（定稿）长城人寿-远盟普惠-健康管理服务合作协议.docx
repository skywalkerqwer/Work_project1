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spacing w:line="288" w:lineRule="auto"/>
        <w:rPr>
          <w:rFonts w:ascii="仿宋" w:hAnsi="仿宋" w:eastAsia="仿宋" w:cs="仿宋"/>
          <w:b/>
          <w:sz w:val="28"/>
          <w:szCs w:val="28"/>
        </w:rPr>
      </w:pPr>
    </w:p>
    <w:p>
      <w:pPr>
        <w:spacing w:line="288" w:lineRule="auto"/>
        <w:ind w:left="5060" w:hanging="5040" w:hangingChars="1800"/>
        <w:rPr>
          <w:rFonts w:ascii="仿宋" w:hAnsi="仿宋" w:eastAsia="仿宋" w:cs="仿宋"/>
          <w:b/>
          <w:sz w:val="28"/>
          <w:szCs w:val="28"/>
        </w:rPr>
      </w:pPr>
    </w:p>
    <w:p>
      <w:pPr>
        <w:spacing w:line="288" w:lineRule="auto"/>
        <w:ind w:left="2400" w:leftChars="800"/>
        <w:rPr>
          <w:rFonts w:ascii="仿宋" w:hAnsi="仿宋" w:eastAsia="仿宋" w:cs="仿宋"/>
          <w:b/>
          <w:sz w:val="28"/>
          <w:szCs w:val="28"/>
        </w:rPr>
      </w:pPr>
    </w:p>
    <w:p>
      <w:pPr>
        <w:spacing w:line="288" w:lineRule="auto"/>
        <w:ind w:left="25" w:leftChars="1" w:hanging="22" w:hangingChars="5"/>
        <w:jc w:val="center"/>
        <w:rPr>
          <w:rFonts w:ascii="仿宋" w:hAnsi="仿宋" w:eastAsia="仿宋" w:cs="仿宋"/>
          <w:b/>
          <w:sz w:val="44"/>
          <w:szCs w:val="44"/>
          <w:u w:val="single"/>
        </w:rPr>
      </w:pPr>
    </w:p>
    <w:p>
      <w:pPr>
        <w:spacing w:line="288" w:lineRule="auto"/>
        <w:ind w:left="25" w:leftChars="1" w:hanging="22" w:hangingChars="5"/>
        <w:jc w:val="center"/>
        <w:rPr>
          <w:rFonts w:ascii="仿宋" w:hAnsi="仿宋" w:eastAsia="仿宋" w:cs="仿宋"/>
          <w:b/>
          <w:sz w:val="44"/>
          <w:szCs w:val="44"/>
        </w:rPr>
      </w:pPr>
      <w:r>
        <w:rPr>
          <w:rFonts w:hint="eastAsia" w:ascii="仿宋" w:hAnsi="仿宋" w:eastAsia="仿宋" w:cs="仿宋"/>
          <w:b/>
          <w:sz w:val="44"/>
          <w:szCs w:val="44"/>
        </w:rPr>
        <w:t>长城人寿保险股份有限公司</w:t>
      </w:r>
    </w:p>
    <w:p>
      <w:pPr>
        <w:spacing w:line="288" w:lineRule="auto"/>
        <w:ind w:left="25" w:leftChars="1" w:hanging="22" w:hangingChars="5"/>
        <w:jc w:val="center"/>
        <w:rPr>
          <w:rFonts w:ascii="仿宋" w:hAnsi="仿宋" w:eastAsia="仿宋" w:cs="仿宋"/>
          <w:b/>
          <w:sz w:val="44"/>
          <w:szCs w:val="44"/>
        </w:rPr>
      </w:pPr>
      <w:r>
        <w:rPr>
          <w:rFonts w:hint="eastAsia" w:ascii="仿宋" w:hAnsi="仿宋" w:eastAsia="仿宋" w:cs="仿宋"/>
          <w:b/>
          <w:sz w:val="44"/>
          <w:szCs w:val="44"/>
        </w:rPr>
        <w:t>与</w:t>
      </w:r>
    </w:p>
    <w:p>
      <w:pPr>
        <w:spacing w:line="288" w:lineRule="auto"/>
        <w:ind w:left="25" w:leftChars="1" w:hanging="22" w:hangingChars="5"/>
        <w:jc w:val="center"/>
        <w:rPr>
          <w:rFonts w:ascii="仿宋" w:hAnsi="仿宋" w:eastAsia="仿宋" w:cs="仿宋"/>
          <w:b/>
          <w:sz w:val="44"/>
          <w:szCs w:val="44"/>
        </w:rPr>
      </w:pPr>
      <w:r>
        <w:rPr>
          <w:rFonts w:hint="eastAsia" w:ascii="仿宋" w:hAnsi="仿宋" w:eastAsia="仿宋" w:cs="仿宋"/>
          <w:b/>
          <w:sz w:val="44"/>
          <w:szCs w:val="44"/>
        </w:rPr>
        <w:t>北京远盟普惠健康科技有限公司</w:t>
      </w:r>
    </w:p>
    <w:p>
      <w:pPr>
        <w:spacing w:line="288" w:lineRule="auto"/>
        <w:rPr>
          <w:rFonts w:ascii="仿宋" w:hAnsi="仿宋" w:eastAsia="仿宋" w:cs="仿宋"/>
          <w:b/>
          <w:sz w:val="44"/>
          <w:szCs w:val="44"/>
        </w:rPr>
      </w:pPr>
    </w:p>
    <w:p>
      <w:pPr>
        <w:spacing w:line="288" w:lineRule="auto"/>
        <w:rPr>
          <w:rFonts w:ascii="仿宋" w:hAnsi="仿宋" w:eastAsia="仿宋" w:cs="仿宋"/>
          <w:b/>
          <w:sz w:val="44"/>
          <w:szCs w:val="44"/>
        </w:rPr>
      </w:pPr>
    </w:p>
    <w:p>
      <w:pPr>
        <w:spacing w:line="288" w:lineRule="auto"/>
        <w:rPr>
          <w:rFonts w:ascii="仿宋" w:hAnsi="仿宋" w:eastAsia="仿宋" w:cs="仿宋"/>
          <w:b/>
          <w:sz w:val="44"/>
          <w:szCs w:val="44"/>
        </w:rPr>
      </w:pPr>
    </w:p>
    <w:p>
      <w:pPr>
        <w:spacing w:line="288" w:lineRule="auto"/>
        <w:ind w:left="25" w:leftChars="1" w:hanging="22" w:hangingChars="5"/>
        <w:jc w:val="center"/>
        <w:rPr>
          <w:rFonts w:ascii="仿宋" w:hAnsi="仿宋" w:eastAsia="仿宋" w:cs="仿宋"/>
          <w:b/>
          <w:sz w:val="44"/>
          <w:szCs w:val="44"/>
        </w:rPr>
      </w:pPr>
      <w:r>
        <w:rPr>
          <w:rFonts w:hint="eastAsia" w:ascii="仿宋" w:hAnsi="仿宋" w:eastAsia="仿宋" w:cs="仿宋"/>
          <w:b/>
          <w:sz w:val="44"/>
          <w:szCs w:val="44"/>
        </w:rPr>
        <w:t>健康管理服务合作协议</w:t>
      </w:r>
    </w:p>
    <w:p>
      <w:pPr>
        <w:spacing w:line="288" w:lineRule="auto"/>
        <w:ind w:left="25" w:leftChars="1" w:hanging="22" w:hangingChars="5"/>
        <w:jc w:val="center"/>
        <w:rPr>
          <w:rFonts w:ascii="仿宋" w:hAnsi="仿宋" w:eastAsia="仿宋" w:cs="仿宋"/>
          <w:b/>
          <w:sz w:val="44"/>
          <w:szCs w:val="44"/>
        </w:rPr>
      </w:pPr>
    </w:p>
    <w:p>
      <w:pPr>
        <w:spacing w:line="288" w:lineRule="auto"/>
        <w:ind w:left="17" w:leftChars="1" w:hanging="14" w:hangingChars="5"/>
        <w:rPr>
          <w:rFonts w:ascii="仿宋" w:hAnsi="仿宋" w:eastAsia="仿宋" w:cs="仿宋"/>
          <w:b/>
          <w:sz w:val="28"/>
          <w:szCs w:val="28"/>
        </w:rPr>
      </w:pPr>
    </w:p>
    <w:p>
      <w:pPr>
        <w:spacing w:line="288" w:lineRule="auto"/>
        <w:ind w:left="17" w:leftChars="1" w:hanging="14" w:hangingChars="5"/>
        <w:rPr>
          <w:rFonts w:ascii="仿宋" w:hAnsi="仿宋" w:eastAsia="仿宋" w:cs="仿宋"/>
          <w:b/>
          <w:sz w:val="28"/>
          <w:szCs w:val="28"/>
        </w:rPr>
      </w:pPr>
    </w:p>
    <w:p>
      <w:pPr>
        <w:spacing w:line="288" w:lineRule="auto"/>
        <w:ind w:left="17" w:leftChars="1" w:hanging="14" w:hangingChars="5"/>
        <w:rPr>
          <w:rFonts w:ascii="仿宋" w:hAnsi="仿宋" w:eastAsia="仿宋" w:cs="仿宋"/>
          <w:b/>
          <w:sz w:val="28"/>
          <w:szCs w:val="28"/>
        </w:rPr>
      </w:pPr>
    </w:p>
    <w:p>
      <w:pPr>
        <w:spacing w:line="288" w:lineRule="auto"/>
        <w:ind w:left="17" w:leftChars="1" w:hanging="14" w:hangingChars="5"/>
        <w:rPr>
          <w:rFonts w:ascii="仿宋" w:hAnsi="仿宋" w:eastAsia="仿宋" w:cs="仿宋"/>
          <w:b/>
          <w:sz w:val="28"/>
          <w:szCs w:val="28"/>
        </w:rPr>
      </w:pPr>
    </w:p>
    <w:p>
      <w:pPr>
        <w:pStyle w:val="2"/>
        <w:rPr>
          <w:rFonts w:ascii="仿宋" w:hAnsi="仿宋" w:eastAsia="仿宋" w:cs="仿宋"/>
          <w:b/>
          <w:sz w:val="28"/>
          <w:szCs w:val="28"/>
          <w:lang w:eastAsia="zh-CN"/>
        </w:rPr>
      </w:pPr>
    </w:p>
    <w:p>
      <w:pPr>
        <w:pStyle w:val="2"/>
        <w:rPr>
          <w:rFonts w:ascii="仿宋" w:hAnsi="仿宋" w:eastAsia="仿宋" w:cs="仿宋"/>
          <w:b/>
          <w:sz w:val="28"/>
          <w:szCs w:val="28"/>
          <w:lang w:eastAsia="zh-CN"/>
        </w:rPr>
      </w:pPr>
    </w:p>
    <w:p>
      <w:pPr>
        <w:pStyle w:val="2"/>
        <w:rPr>
          <w:rFonts w:ascii="仿宋" w:hAnsi="仿宋" w:eastAsia="仿宋" w:cs="仿宋"/>
          <w:b/>
          <w:sz w:val="28"/>
          <w:szCs w:val="28"/>
          <w:lang w:eastAsia="zh-CN"/>
        </w:rPr>
      </w:pPr>
    </w:p>
    <w:p>
      <w:pPr>
        <w:pStyle w:val="2"/>
        <w:rPr>
          <w:rFonts w:ascii="仿宋" w:hAnsi="仿宋" w:eastAsia="仿宋" w:cs="仿宋"/>
          <w:b/>
          <w:sz w:val="28"/>
          <w:szCs w:val="28"/>
          <w:lang w:eastAsia="zh-CN"/>
        </w:rPr>
      </w:pPr>
    </w:p>
    <w:p>
      <w:pPr>
        <w:jc w:val="center"/>
        <w:rPr>
          <w:rFonts w:ascii="仿宋" w:hAnsi="仿宋" w:eastAsia="仿宋" w:cs="仿宋"/>
        </w:rPr>
      </w:pPr>
    </w:p>
    <w:p>
      <w:pPr>
        <w:jc w:val="center"/>
        <w:rPr>
          <w:rFonts w:ascii="仿宋" w:hAnsi="仿宋" w:eastAsia="仿宋" w:cs="仿宋"/>
        </w:rPr>
      </w:pPr>
    </w:p>
    <w:p>
      <w:pPr>
        <w:spacing w:line="288" w:lineRule="auto"/>
        <w:rPr>
          <w:rFonts w:ascii="仿宋" w:hAnsi="仿宋" w:eastAsia="仿宋" w:cs="仿宋"/>
          <w:b/>
          <w:sz w:val="28"/>
          <w:szCs w:val="28"/>
        </w:rPr>
      </w:pPr>
      <w:r>
        <w:rPr>
          <w:rFonts w:hint="eastAsia" w:ascii="仿宋" w:hAnsi="仿宋" w:eastAsia="仿宋" w:cs="仿宋"/>
          <w:b/>
          <w:sz w:val="28"/>
          <w:szCs w:val="28"/>
        </w:rPr>
        <w:t>甲方</w:t>
      </w:r>
      <w:r>
        <w:rPr>
          <w:rFonts w:hint="eastAsia" w:ascii="仿宋" w:hAnsi="仿宋" w:eastAsia="仿宋" w:cs="仿宋"/>
          <w:sz w:val="28"/>
          <w:szCs w:val="28"/>
        </w:rPr>
        <w:t>：长城人寿保险股份有限公司</w:t>
      </w:r>
    </w:p>
    <w:p>
      <w:pPr>
        <w:spacing w:line="288" w:lineRule="auto"/>
        <w:rPr>
          <w:rFonts w:ascii="仿宋" w:hAnsi="仿宋" w:eastAsia="仿宋" w:cs="仿宋"/>
          <w:sz w:val="28"/>
          <w:szCs w:val="28"/>
        </w:rPr>
      </w:pPr>
      <w:r>
        <w:rPr>
          <w:rFonts w:hint="eastAsia" w:ascii="仿宋" w:hAnsi="仿宋" w:eastAsia="仿宋" w:cs="仿宋"/>
          <w:sz w:val="28"/>
          <w:szCs w:val="28"/>
        </w:rPr>
        <w:t>地址：北京市西城区平安里西大街31号3层301</w:t>
      </w:r>
    </w:p>
    <w:p>
      <w:pPr>
        <w:spacing w:line="288" w:lineRule="auto"/>
        <w:rPr>
          <w:rFonts w:ascii="仿宋" w:hAnsi="仿宋" w:eastAsia="仿宋" w:cs="仿宋"/>
          <w:color w:val="000000"/>
          <w:sz w:val="28"/>
          <w:szCs w:val="28"/>
        </w:rPr>
      </w:pPr>
      <w:r>
        <w:rPr>
          <w:rFonts w:hint="eastAsia" w:ascii="仿宋" w:hAnsi="仿宋" w:eastAsia="仿宋" w:cs="仿宋"/>
          <w:color w:val="000000"/>
          <w:sz w:val="28"/>
          <w:szCs w:val="28"/>
        </w:rPr>
        <w:t>电话：010-59238888</w:t>
      </w:r>
    </w:p>
    <w:p>
      <w:pPr>
        <w:spacing w:line="288" w:lineRule="auto"/>
        <w:rPr>
          <w:rFonts w:ascii="仿宋" w:hAnsi="仿宋" w:eastAsia="仿宋" w:cs="仿宋"/>
          <w:sz w:val="28"/>
          <w:szCs w:val="28"/>
        </w:rPr>
      </w:pPr>
    </w:p>
    <w:p>
      <w:pPr>
        <w:spacing w:line="288" w:lineRule="auto"/>
        <w:rPr>
          <w:rFonts w:ascii="仿宋" w:hAnsi="仿宋" w:eastAsia="仿宋" w:cs="仿宋"/>
          <w:b/>
          <w:sz w:val="28"/>
          <w:szCs w:val="28"/>
        </w:rPr>
      </w:pPr>
      <w:r>
        <w:rPr>
          <w:rFonts w:hint="eastAsia" w:ascii="仿宋" w:hAnsi="仿宋" w:eastAsia="仿宋" w:cs="仿宋"/>
          <w:b/>
          <w:sz w:val="28"/>
          <w:szCs w:val="28"/>
        </w:rPr>
        <w:t>乙方：北京远盟普惠健康科技有限公司</w:t>
      </w:r>
    </w:p>
    <w:p>
      <w:pPr>
        <w:spacing w:line="288" w:lineRule="auto"/>
        <w:rPr>
          <w:rFonts w:ascii="仿宋" w:hAnsi="仿宋" w:eastAsia="仿宋" w:cs="仿宋"/>
          <w:color w:val="000000"/>
          <w:sz w:val="28"/>
          <w:szCs w:val="28"/>
        </w:rPr>
      </w:pPr>
      <w:r>
        <w:rPr>
          <w:rFonts w:hint="eastAsia" w:ascii="仿宋" w:hAnsi="仿宋" w:eastAsia="仿宋" w:cs="仿宋"/>
          <w:sz w:val="28"/>
          <w:szCs w:val="28"/>
        </w:rPr>
        <w:t>地址：北京市朝阳区东三环中路20号乐成中心A座29层</w:t>
      </w:r>
    </w:p>
    <w:p>
      <w:pPr>
        <w:spacing w:line="288" w:lineRule="auto"/>
        <w:rPr>
          <w:rFonts w:ascii="仿宋" w:hAnsi="仿宋" w:eastAsia="仿宋" w:cs="仿宋"/>
          <w:color w:val="000000"/>
          <w:sz w:val="28"/>
          <w:szCs w:val="28"/>
        </w:rPr>
      </w:pPr>
      <w:r>
        <w:rPr>
          <w:rFonts w:hint="eastAsia" w:ascii="仿宋" w:hAnsi="仿宋" w:eastAsia="仿宋" w:cs="仿宋"/>
          <w:color w:val="000000"/>
          <w:sz w:val="28"/>
          <w:szCs w:val="28"/>
        </w:rPr>
        <w:t>电话：010-59095000</w:t>
      </w:r>
    </w:p>
    <w:p>
      <w:pPr>
        <w:spacing w:line="288" w:lineRule="auto"/>
        <w:rPr>
          <w:rFonts w:ascii="仿宋" w:hAnsi="仿宋" w:eastAsia="仿宋" w:cs="仿宋"/>
          <w:b/>
          <w:sz w:val="28"/>
          <w:szCs w:val="28"/>
        </w:rPr>
      </w:pPr>
    </w:p>
    <w:p>
      <w:pPr>
        <w:spacing w:line="288" w:lineRule="auto"/>
        <w:ind w:firstLine="238" w:firstLineChars="85"/>
        <w:rPr>
          <w:rFonts w:ascii="仿宋" w:hAnsi="仿宋" w:eastAsia="仿宋" w:cs="仿宋"/>
          <w:sz w:val="28"/>
          <w:szCs w:val="28"/>
        </w:rPr>
      </w:pPr>
    </w:p>
    <w:p>
      <w:pPr>
        <w:tabs>
          <w:tab w:val="left" w:pos="0"/>
        </w:tabs>
        <w:spacing w:line="288" w:lineRule="auto"/>
        <w:ind w:firstLine="560" w:firstLineChars="200"/>
        <w:rPr>
          <w:rFonts w:ascii="仿宋" w:hAnsi="仿宋" w:eastAsia="仿宋" w:cs="仿宋"/>
          <w:sz w:val="28"/>
          <w:szCs w:val="28"/>
        </w:rPr>
      </w:pPr>
      <w:r>
        <w:rPr>
          <w:rFonts w:hint="eastAsia" w:ascii="仿宋" w:hAnsi="仿宋" w:eastAsia="仿宋" w:cs="仿宋"/>
          <w:sz w:val="28"/>
          <w:szCs w:val="28"/>
        </w:rPr>
        <w:t>为促进甲乙双方共同发展，甲乙双方根据中华人民共和国有关法律法规规定，本着繁荣共赢的原则，以市场手段整合资源，经过友好协商建立合作伙伴关系，充分发挥各自的优势，共同推进全民健康管理服务的发展。</w:t>
      </w:r>
      <w:r>
        <w:rPr>
          <w:rFonts w:hint="eastAsia" w:ascii="仿宋" w:hAnsi="仿宋" w:eastAsia="仿宋" w:cs="仿宋"/>
          <w:b/>
          <w:bCs/>
          <w:sz w:val="28"/>
          <w:szCs w:val="28"/>
        </w:rPr>
        <w:t>甲乙双方就健康管理服务达成如下条款</w:t>
      </w:r>
      <w:r>
        <w:rPr>
          <w:rFonts w:hint="eastAsia" w:ascii="仿宋" w:hAnsi="仿宋" w:eastAsia="仿宋" w:cs="仿宋"/>
          <w:sz w:val="28"/>
          <w:szCs w:val="28"/>
        </w:rPr>
        <w:t>，以兹共同遵守：（以下简称本协议）</w:t>
      </w:r>
    </w:p>
    <w:p>
      <w:pPr>
        <w:tabs>
          <w:tab w:val="left" w:pos="0"/>
        </w:tabs>
        <w:spacing w:line="288" w:lineRule="auto"/>
        <w:ind w:firstLine="560" w:firstLineChars="200"/>
        <w:rPr>
          <w:rFonts w:ascii="仿宋" w:hAnsi="仿宋" w:eastAsia="仿宋" w:cs="仿宋"/>
          <w:b/>
          <w:sz w:val="28"/>
          <w:szCs w:val="28"/>
        </w:rPr>
      </w:pPr>
    </w:p>
    <w:p>
      <w:pPr>
        <w:pStyle w:val="4"/>
        <w:numPr>
          <w:ilvl w:val="0"/>
          <w:numId w:val="2"/>
        </w:numPr>
        <w:rPr>
          <w:rFonts w:ascii="仿宋" w:hAnsi="仿宋" w:eastAsia="仿宋" w:cs="仿宋"/>
          <w:b w:val="0"/>
          <w:sz w:val="28"/>
          <w:szCs w:val="28"/>
        </w:rPr>
      </w:pPr>
      <w:bookmarkStart w:id="0" w:name="_Toc21690_WPSOffice_Level1"/>
      <w:bookmarkStart w:id="1" w:name="_Toc21608519"/>
      <w:r>
        <w:rPr>
          <w:rFonts w:hint="eastAsia" w:ascii="仿宋" w:hAnsi="仿宋" w:eastAsia="仿宋" w:cs="仿宋"/>
          <w:sz w:val="28"/>
          <w:szCs w:val="28"/>
        </w:rPr>
        <w:t>双方合作形式</w:t>
      </w:r>
      <w:bookmarkEnd w:id="0"/>
      <w:bookmarkEnd w:id="1"/>
    </w:p>
    <w:p>
      <w:pPr>
        <w:tabs>
          <w:tab w:val="left" w:pos="0"/>
        </w:tabs>
        <w:spacing w:line="288" w:lineRule="auto"/>
        <w:ind w:firstLine="560" w:firstLineChars="200"/>
        <w:rPr>
          <w:rFonts w:ascii="仿宋" w:hAnsi="仿宋" w:eastAsia="仿宋" w:cs="仿宋"/>
          <w:kern w:val="0"/>
          <w:sz w:val="28"/>
          <w:szCs w:val="28"/>
        </w:rPr>
      </w:pPr>
      <w:r>
        <w:rPr>
          <w:rFonts w:hint="eastAsia" w:ascii="仿宋" w:hAnsi="仿宋" w:eastAsia="仿宋" w:cs="仿宋"/>
          <w:kern w:val="0"/>
          <w:sz w:val="28"/>
          <w:szCs w:val="28"/>
        </w:rPr>
        <w:t>甲方在业务开展中，将采购乙方的服务作为甲方的增值服务。合作期内，甲方授权乙方为甲方指定的用户提供本协议约定的健康管理类服务，乙方根据本协议的规定向甲方指定的用户提供优质服务，甲方向乙方支付相应的服务费用。</w:t>
      </w:r>
    </w:p>
    <w:p>
      <w:pPr>
        <w:pStyle w:val="2"/>
        <w:ind w:left="0" w:firstLine="0"/>
        <w:rPr>
          <w:rFonts w:ascii="仿宋" w:hAnsi="仿宋" w:eastAsia="仿宋" w:cs="仿宋"/>
          <w:b/>
          <w:bCs/>
          <w:lang w:eastAsia="zh-CN"/>
        </w:rPr>
      </w:pPr>
      <w:r>
        <w:rPr>
          <w:rFonts w:hint="eastAsia" w:ascii="仿宋" w:hAnsi="仿宋" w:eastAsia="仿宋" w:cs="仿宋"/>
          <w:b/>
          <w:bCs/>
          <w:lang w:eastAsia="zh-CN"/>
        </w:rPr>
        <w:t>合约中【甲方客户】指：甲方承保的享有服务的被保险人</w:t>
      </w:r>
    </w:p>
    <w:p>
      <w:pPr>
        <w:tabs>
          <w:tab w:val="left" w:pos="0"/>
        </w:tabs>
        <w:spacing w:line="288" w:lineRule="auto"/>
        <w:rPr>
          <w:rFonts w:ascii="仿宋" w:hAnsi="仿宋" w:eastAsia="仿宋" w:cs="仿宋"/>
          <w:b/>
          <w:sz w:val="28"/>
          <w:szCs w:val="28"/>
        </w:rPr>
      </w:pPr>
    </w:p>
    <w:p>
      <w:pPr>
        <w:pStyle w:val="4"/>
        <w:numPr>
          <w:ilvl w:val="0"/>
          <w:numId w:val="2"/>
        </w:numPr>
        <w:rPr>
          <w:rFonts w:ascii="仿宋" w:hAnsi="仿宋" w:eastAsia="仿宋" w:cs="仿宋"/>
          <w:sz w:val="28"/>
          <w:szCs w:val="28"/>
        </w:rPr>
      </w:pPr>
      <w:bookmarkStart w:id="2" w:name="_Toc18177_WPSOffice_Level1"/>
      <w:bookmarkStart w:id="3" w:name="_Toc21608520"/>
      <w:r>
        <w:rPr>
          <w:rFonts w:hint="eastAsia" w:ascii="仿宋" w:hAnsi="仿宋" w:eastAsia="仿宋" w:cs="仿宋"/>
          <w:sz w:val="28"/>
          <w:szCs w:val="28"/>
        </w:rPr>
        <w:t>关于服务和费用的约定</w:t>
      </w:r>
      <w:bookmarkEnd w:id="2"/>
      <w:bookmarkEnd w:id="3"/>
    </w:p>
    <w:p>
      <w:pPr>
        <w:pStyle w:val="5"/>
        <w:rPr>
          <w:rFonts w:ascii="仿宋" w:hAnsi="仿宋" w:eastAsia="仿宋" w:cs="仿宋"/>
          <w:b w:val="0"/>
          <w:color w:val="000000"/>
          <w:sz w:val="28"/>
          <w:szCs w:val="28"/>
        </w:rPr>
      </w:pPr>
      <w:bookmarkStart w:id="4" w:name="_Toc21608521"/>
      <w:bookmarkStart w:id="5" w:name="_Toc18177_WPSOffice_Level2"/>
      <w:r>
        <w:rPr>
          <w:rFonts w:hint="eastAsia" w:ascii="仿宋" w:hAnsi="仿宋" w:eastAsia="仿宋" w:cs="仿宋"/>
          <w:color w:val="000000"/>
          <w:sz w:val="28"/>
          <w:szCs w:val="28"/>
        </w:rPr>
        <w:t>1.服务价格</w:t>
      </w:r>
      <w:bookmarkEnd w:id="4"/>
      <w:bookmarkEnd w:id="5"/>
    </w:p>
    <w:tbl>
      <w:tblPr>
        <w:tblStyle w:val="2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8"/>
        <w:gridCol w:w="2580"/>
        <w:gridCol w:w="2059"/>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9" w:hRule="atLeast"/>
        </w:trPr>
        <w:tc>
          <w:tcPr>
            <w:tcW w:w="1362" w:type="pct"/>
            <w:tcBorders>
              <w:top w:val="single" w:color="auto" w:sz="4" w:space="0"/>
              <w:left w:val="single" w:color="auto" w:sz="4" w:space="0"/>
              <w:bottom w:val="single" w:color="auto" w:sz="4" w:space="0"/>
              <w:right w:val="single" w:color="auto" w:sz="4" w:space="0"/>
            </w:tcBorders>
            <w:vAlign w:val="center"/>
          </w:tcPr>
          <w:p>
            <w:pPr>
              <w:tabs>
                <w:tab w:val="left" w:pos="1337"/>
              </w:tabs>
              <w:spacing w:line="288" w:lineRule="auto"/>
              <w:jc w:val="center"/>
              <w:rPr>
                <w:rFonts w:ascii="仿宋" w:hAnsi="仿宋" w:eastAsia="仿宋" w:cs="仿宋"/>
                <w:b/>
                <w:color w:val="000000"/>
                <w:sz w:val="28"/>
                <w:szCs w:val="28"/>
              </w:rPr>
            </w:pPr>
            <w:r>
              <w:rPr>
                <w:rFonts w:hint="eastAsia" w:ascii="仿宋" w:hAnsi="仿宋" w:eastAsia="仿宋" w:cs="仿宋"/>
                <w:b/>
                <w:color w:val="000000"/>
                <w:sz w:val="28"/>
                <w:szCs w:val="28"/>
              </w:rPr>
              <w:t>健康管理服务内容</w:t>
            </w:r>
          </w:p>
        </w:tc>
        <w:tc>
          <w:tcPr>
            <w:tcW w:w="1390" w:type="pc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color w:val="000000"/>
                <w:sz w:val="28"/>
                <w:szCs w:val="28"/>
              </w:rPr>
            </w:pPr>
            <w:r>
              <w:rPr>
                <w:rFonts w:hint="eastAsia" w:ascii="仿宋" w:hAnsi="仿宋" w:eastAsia="仿宋" w:cs="仿宋"/>
                <w:b/>
                <w:sz w:val="28"/>
                <w:szCs w:val="28"/>
              </w:rPr>
              <w:t>服务次数</w:t>
            </w:r>
          </w:p>
        </w:tc>
        <w:tc>
          <w:tcPr>
            <w:tcW w:w="1109" w:type="pct"/>
            <w:tcBorders>
              <w:top w:val="single" w:color="auto" w:sz="4" w:space="0"/>
              <w:left w:val="single" w:color="auto" w:sz="4" w:space="0"/>
              <w:bottom w:val="single" w:color="auto" w:sz="4" w:space="0"/>
              <w:right w:val="single" w:color="auto" w:sz="4" w:space="0"/>
            </w:tcBorders>
            <w:vAlign w:val="center"/>
          </w:tcPr>
          <w:p>
            <w:pPr>
              <w:pStyle w:val="2"/>
              <w:ind w:left="0" w:firstLine="0"/>
              <w:rPr>
                <w:rFonts w:ascii="仿宋" w:hAnsi="仿宋" w:eastAsia="仿宋" w:cs="仿宋"/>
                <w:b/>
                <w:color w:val="000000"/>
                <w:sz w:val="28"/>
                <w:szCs w:val="28"/>
              </w:rPr>
            </w:pPr>
            <w:r>
              <w:rPr>
                <w:rFonts w:hint="eastAsia" w:ascii="仿宋" w:hAnsi="仿宋" w:eastAsia="仿宋" w:cs="仿宋"/>
                <w:b/>
                <w:sz w:val="28"/>
                <w:szCs w:val="28"/>
                <w:lang w:eastAsia="zh-CN"/>
              </w:rPr>
              <w:t xml:space="preserve">  单项价格</w:t>
            </w:r>
          </w:p>
        </w:tc>
        <w:tc>
          <w:tcPr>
            <w:tcW w:w="1138" w:type="pct"/>
            <w:tcBorders>
              <w:top w:val="single" w:color="auto" w:sz="4" w:space="0"/>
              <w:left w:val="single" w:color="auto" w:sz="4" w:space="0"/>
              <w:bottom w:val="single" w:color="auto" w:sz="4" w:space="0"/>
              <w:right w:val="single" w:color="auto" w:sz="4" w:space="0"/>
            </w:tcBorders>
            <w:vAlign w:val="center"/>
          </w:tcPr>
          <w:p>
            <w:pPr>
              <w:pStyle w:val="2"/>
              <w:ind w:left="0" w:firstLine="560" w:firstLineChars="200"/>
              <w:rPr>
                <w:rFonts w:ascii="仿宋" w:hAnsi="仿宋" w:eastAsia="仿宋" w:cs="仿宋"/>
                <w:b/>
                <w:sz w:val="28"/>
                <w:szCs w:val="28"/>
                <w:lang w:eastAsia="zh-CN"/>
              </w:rPr>
            </w:pPr>
            <w:r>
              <w:rPr>
                <w:rFonts w:hint="eastAsia" w:ascii="仿宋" w:hAnsi="仿宋" w:eastAsia="仿宋" w:cs="仿宋"/>
                <w:b/>
                <w:sz w:val="28"/>
                <w:szCs w:val="28"/>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362" w:type="pct"/>
            <w:tcBorders>
              <w:top w:val="single" w:color="auto" w:sz="4" w:space="0"/>
              <w:left w:val="single" w:color="auto" w:sz="4" w:space="0"/>
              <w:bottom w:val="single" w:color="auto" w:sz="4" w:space="0"/>
              <w:right w:val="single" w:color="auto" w:sz="4" w:space="0"/>
            </w:tcBorders>
            <w:vAlign w:val="center"/>
          </w:tcPr>
          <w:p>
            <w:pPr>
              <w:tabs>
                <w:tab w:val="left" w:pos="1337"/>
              </w:tabs>
              <w:spacing w:line="288" w:lineRule="auto"/>
              <w:jc w:val="center"/>
              <w:rPr>
                <w:rFonts w:ascii="仿宋" w:hAnsi="仿宋" w:eastAsia="仿宋" w:cs="仿宋"/>
                <w:color w:val="000000"/>
                <w:sz w:val="28"/>
                <w:szCs w:val="28"/>
              </w:rPr>
            </w:pPr>
            <w:r>
              <w:rPr>
                <w:rFonts w:hint="eastAsia" w:ascii="仿宋" w:hAnsi="仿宋" w:eastAsia="仿宋" w:cs="仿宋"/>
                <w:color w:val="000000"/>
                <w:sz w:val="28"/>
                <w:szCs w:val="28"/>
              </w:rPr>
              <w:t>院内照护服务</w:t>
            </w:r>
          </w:p>
        </w:tc>
        <w:tc>
          <w:tcPr>
            <w:tcW w:w="1390" w:type="pct"/>
            <w:tcBorders>
              <w:top w:val="single" w:color="auto" w:sz="4" w:space="0"/>
              <w:left w:val="single" w:color="auto" w:sz="4" w:space="0"/>
              <w:bottom w:val="single" w:color="auto" w:sz="4" w:space="0"/>
              <w:right w:val="single" w:color="auto" w:sz="4" w:space="0"/>
            </w:tcBorders>
            <w:vAlign w:val="center"/>
          </w:tcPr>
          <w:p>
            <w:pPr>
              <w:tabs>
                <w:tab w:val="left" w:pos="361"/>
              </w:tabs>
              <w:jc w:val="center"/>
              <w:rPr>
                <w:rFonts w:ascii="仿宋" w:hAnsi="仿宋" w:eastAsia="仿宋" w:cs="仿宋"/>
                <w:color w:val="000000"/>
                <w:sz w:val="28"/>
                <w:szCs w:val="28"/>
              </w:rPr>
            </w:pPr>
            <w:r>
              <w:rPr>
                <w:rFonts w:hint="eastAsia" w:ascii="仿宋" w:hAnsi="仿宋" w:eastAsia="仿宋" w:cs="仿宋"/>
                <w:sz w:val="28"/>
                <w:szCs w:val="28"/>
              </w:rPr>
              <w:t>一年内最多申请两次院内照护服务，单次</w:t>
            </w:r>
            <w:r>
              <w:rPr>
                <w:rFonts w:hint="eastAsia" w:ascii="仿宋" w:hAnsi="仿宋" w:eastAsia="仿宋" w:cs="仿宋"/>
                <w:bCs/>
                <w:sz w:val="28"/>
                <w:szCs w:val="28"/>
              </w:rPr>
              <w:t>最多不超过10天，全年累计不超过20天。</w:t>
            </w:r>
          </w:p>
        </w:tc>
        <w:tc>
          <w:tcPr>
            <w:tcW w:w="1109" w:type="pc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000000"/>
                <w:sz w:val="28"/>
                <w:szCs w:val="28"/>
              </w:rPr>
            </w:pPr>
            <w:r>
              <w:rPr>
                <w:rFonts w:hint="eastAsia" w:ascii="仿宋" w:hAnsi="仿宋" w:eastAsia="仿宋" w:cs="仿宋"/>
                <w:sz w:val="28"/>
                <w:szCs w:val="28"/>
              </w:rPr>
              <w:t>4元/人/年</w:t>
            </w:r>
          </w:p>
        </w:tc>
        <w:tc>
          <w:tcPr>
            <w:tcW w:w="1138" w:type="pct"/>
            <w:vMerge w:val="restart"/>
            <w:tcBorders>
              <w:top w:val="single" w:color="auto" w:sz="4" w:space="0"/>
              <w:left w:val="single" w:color="auto" w:sz="4" w:space="0"/>
              <w:right w:val="single" w:color="auto" w:sz="4" w:space="0"/>
            </w:tcBorders>
            <w:vAlign w:val="center"/>
          </w:tcPr>
          <w:p>
            <w:pPr>
              <w:pStyle w:val="2"/>
              <w:ind w:left="0" w:firstLine="0"/>
              <w:jc w:val="both"/>
              <w:rPr>
                <w:rFonts w:ascii="仿宋" w:hAnsi="仿宋" w:eastAsia="仿宋" w:cs="仿宋"/>
                <w:lang w:eastAsia="zh-CN"/>
              </w:rPr>
            </w:pPr>
            <w:r>
              <w:rPr>
                <w:rFonts w:hint="eastAsia" w:ascii="仿宋" w:hAnsi="仿宋" w:eastAsia="仿宋" w:cs="仿宋"/>
                <w:lang w:eastAsia="zh-CN"/>
              </w:rPr>
              <w:t>服务适用范围详见附件一、附件二服务说明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362" w:type="pct"/>
            <w:tcBorders>
              <w:top w:val="single" w:color="auto" w:sz="4" w:space="0"/>
              <w:left w:val="single" w:color="auto" w:sz="4" w:space="0"/>
              <w:bottom w:val="single" w:color="auto" w:sz="4" w:space="0"/>
              <w:right w:val="single" w:color="auto" w:sz="4" w:space="0"/>
            </w:tcBorders>
            <w:vAlign w:val="center"/>
          </w:tcPr>
          <w:p>
            <w:pPr>
              <w:tabs>
                <w:tab w:val="left" w:pos="1337"/>
              </w:tabs>
              <w:spacing w:line="288" w:lineRule="auto"/>
              <w:jc w:val="center"/>
              <w:rPr>
                <w:rFonts w:ascii="仿宋" w:hAnsi="仿宋" w:eastAsia="仿宋" w:cs="仿宋"/>
                <w:color w:val="000000"/>
                <w:sz w:val="28"/>
                <w:szCs w:val="28"/>
              </w:rPr>
            </w:pPr>
            <w:r>
              <w:rPr>
                <w:rFonts w:hint="eastAsia" w:ascii="仿宋" w:hAnsi="仿宋" w:eastAsia="仿宋" w:cs="仿宋"/>
                <w:color w:val="000000"/>
                <w:sz w:val="28"/>
                <w:szCs w:val="28"/>
              </w:rPr>
              <w:t>院后照护服务</w:t>
            </w:r>
          </w:p>
        </w:tc>
        <w:tc>
          <w:tcPr>
            <w:tcW w:w="1390" w:type="pc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000000"/>
                <w:sz w:val="28"/>
                <w:szCs w:val="28"/>
              </w:rPr>
            </w:pPr>
            <w:r>
              <w:rPr>
                <w:rFonts w:hint="eastAsia" w:ascii="仿宋" w:hAnsi="仿宋" w:eastAsia="仿宋" w:cs="仿宋"/>
                <w:sz w:val="28"/>
                <w:szCs w:val="28"/>
              </w:rPr>
              <w:t>12次/年</w:t>
            </w:r>
          </w:p>
        </w:tc>
        <w:tc>
          <w:tcPr>
            <w:tcW w:w="1109" w:type="pc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000000"/>
                <w:sz w:val="28"/>
                <w:szCs w:val="28"/>
              </w:rPr>
            </w:pPr>
            <w:r>
              <w:rPr>
                <w:rFonts w:hint="eastAsia" w:ascii="仿宋" w:hAnsi="仿宋" w:eastAsia="仿宋" w:cs="仿宋"/>
                <w:sz w:val="28"/>
                <w:szCs w:val="28"/>
              </w:rPr>
              <w:t>5元/人/年</w:t>
            </w:r>
          </w:p>
        </w:tc>
        <w:tc>
          <w:tcPr>
            <w:tcW w:w="1138" w:type="pct"/>
            <w:vMerge w:val="continue"/>
            <w:tcBorders>
              <w:left w:val="single" w:color="auto" w:sz="4" w:space="0"/>
              <w:bottom w:val="single" w:color="auto" w:sz="4" w:space="0"/>
              <w:right w:val="single" w:color="auto" w:sz="4" w:space="0"/>
            </w:tcBorders>
            <w:vAlign w:val="center"/>
          </w:tcPr>
          <w:p>
            <w:pPr>
              <w:jc w:val="center"/>
              <w:rPr>
                <w:rFonts w:ascii="仿宋" w:hAnsi="仿宋" w:eastAsia="仿宋" w:cs="仿宋"/>
                <w:sz w:val="28"/>
                <w:szCs w:val="28"/>
              </w:rPr>
            </w:pPr>
          </w:p>
        </w:tc>
      </w:tr>
    </w:tbl>
    <w:p>
      <w:pPr>
        <w:tabs>
          <w:tab w:val="left" w:pos="266"/>
        </w:tabs>
        <w:spacing w:line="288" w:lineRule="auto"/>
        <w:ind w:firstLine="280" w:firstLineChars="100"/>
        <w:rPr>
          <w:rFonts w:ascii="仿宋" w:hAnsi="仿宋" w:eastAsia="仿宋" w:cs="仿宋"/>
          <w:b/>
          <w:color w:val="000000"/>
          <w:kern w:val="0"/>
          <w:sz w:val="28"/>
          <w:szCs w:val="28"/>
        </w:rPr>
      </w:pPr>
      <w:r>
        <w:rPr>
          <w:rFonts w:hint="eastAsia" w:ascii="仿宋" w:hAnsi="仿宋" w:eastAsia="仿宋" w:cs="仿宋"/>
          <w:b/>
          <w:color w:val="000000"/>
          <w:kern w:val="0"/>
          <w:sz w:val="28"/>
          <w:szCs w:val="28"/>
        </w:rPr>
        <w:tab/>
      </w:r>
    </w:p>
    <w:p>
      <w:pPr>
        <w:tabs>
          <w:tab w:val="left" w:pos="266"/>
        </w:tabs>
        <w:spacing w:line="288"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价格说明：</w:t>
      </w:r>
    </w:p>
    <w:p>
      <w:pPr>
        <w:numPr>
          <w:ilvl w:val="0"/>
          <w:numId w:val="3"/>
        </w:numPr>
        <w:spacing w:line="288"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以上服务价格含税，发票为增值税专用发票，税率为6%。</w:t>
      </w:r>
    </w:p>
    <w:p>
      <w:pPr>
        <w:spacing w:line="288" w:lineRule="auto"/>
        <w:ind w:firstLine="548" w:firstLineChars="200"/>
        <w:rPr>
          <w:rFonts w:ascii="仿宋" w:hAnsi="仿宋" w:eastAsia="仿宋" w:cs="仿宋"/>
          <w:b/>
          <w:bCs/>
          <w:spacing w:val="-3"/>
          <w:sz w:val="28"/>
          <w:szCs w:val="28"/>
        </w:rPr>
      </w:pPr>
      <w:r>
        <w:rPr>
          <w:rFonts w:hint="eastAsia" w:ascii="仿宋" w:hAnsi="仿宋" w:eastAsia="仿宋" w:cs="仿宋"/>
          <w:b/>
          <w:bCs/>
          <w:spacing w:val="-3"/>
          <w:sz w:val="28"/>
          <w:szCs w:val="28"/>
        </w:rPr>
        <w:t>关于服务时间的界定：</w:t>
      </w:r>
    </w:p>
    <w:p>
      <w:pPr>
        <w:spacing w:line="288" w:lineRule="auto"/>
        <w:rPr>
          <w:rFonts w:ascii="仿宋" w:hAnsi="仿宋" w:eastAsia="仿宋" w:cs="仿宋"/>
          <w:spacing w:val="-3"/>
          <w:sz w:val="28"/>
          <w:szCs w:val="28"/>
        </w:rPr>
      </w:pPr>
      <w:r>
        <w:rPr>
          <w:rFonts w:hint="eastAsia" w:ascii="仿宋" w:hAnsi="仿宋" w:eastAsia="仿宋" w:cs="仿宋"/>
          <w:spacing w:val="-3"/>
          <w:sz w:val="28"/>
          <w:szCs w:val="28"/>
        </w:rPr>
        <w:t>乙方的服务起算时间以乙方收到完整有效的甲方客户服务备案信息的次日零时为准，</w:t>
      </w:r>
      <w:r>
        <w:rPr>
          <w:rFonts w:hint="eastAsia" w:ascii="仿宋" w:hAnsi="仿宋" w:eastAsia="仿宋" w:cs="仿宋"/>
          <w:color w:val="000000" w:themeColor="text1"/>
          <w:spacing w:val="-3"/>
          <w:sz w:val="28"/>
          <w:szCs w:val="28"/>
        </w:rPr>
        <w:t>服务时长不大于一年,与保险期限一致,</w:t>
      </w:r>
      <w:r>
        <w:rPr>
          <w:rFonts w:hint="eastAsia" w:ascii="仿宋" w:hAnsi="仿宋" w:eastAsia="仿宋" w:cs="仿宋"/>
          <w:spacing w:val="-3"/>
          <w:sz w:val="28"/>
          <w:szCs w:val="28"/>
        </w:rPr>
        <w:t>；若甲方提前传输服务备案数据，则乙方提供服务的有效期间为甲方传输数据显示的用户服务起止时间，且不大于一年。</w:t>
      </w:r>
    </w:p>
    <w:p>
      <w:pPr>
        <w:pStyle w:val="5"/>
        <w:rPr>
          <w:rFonts w:ascii="仿宋" w:hAnsi="仿宋" w:eastAsia="仿宋" w:cs="仿宋"/>
          <w:sz w:val="28"/>
          <w:szCs w:val="28"/>
        </w:rPr>
      </w:pPr>
      <w:bookmarkStart w:id="6" w:name="_Toc21608522"/>
      <w:bookmarkStart w:id="7" w:name="_Toc28496_WPSOffice_Level2"/>
      <w:r>
        <w:rPr>
          <w:rFonts w:hint="eastAsia" w:ascii="仿宋" w:hAnsi="仿宋" w:eastAsia="仿宋" w:cs="仿宋"/>
          <w:sz w:val="28"/>
          <w:szCs w:val="28"/>
        </w:rPr>
        <w:t>2. 服务费结算：</w:t>
      </w:r>
      <w:bookmarkEnd w:id="6"/>
      <w:bookmarkEnd w:id="7"/>
    </w:p>
    <w:p>
      <w:pPr>
        <w:numPr>
          <w:ilvl w:val="0"/>
          <w:numId w:val="4"/>
        </w:numPr>
        <w:tabs>
          <w:tab w:val="left" w:pos="0"/>
        </w:tabs>
        <w:spacing w:line="288" w:lineRule="auto"/>
        <w:ind w:firstLine="0"/>
        <w:jc w:val="left"/>
        <w:rPr>
          <w:rFonts w:ascii="仿宋" w:hAnsi="仿宋" w:eastAsia="仿宋" w:cs="仿宋"/>
          <w:sz w:val="28"/>
          <w:szCs w:val="28"/>
        </w:rPr>
      </w:pPr>
      <w:r>
        <w:rPr>
          <w:rFonts w:hint="eastAsia" w:ascii="仿宋" w:hAnsi="仿宋" w:eastAsia="仿宋" w:cs="仿宋"/>
          <w:kern w:val="0"/>
          <w:sz w:val="28"/>
          <w:szCs w:val="28"/>
        </w:rPr>
        <w:t>甲乙双方每季度进行【有效服务资格甲方客户数量】的核对。</w:t>
      </w:r>
    </w:p>
    <w:p>
      <w:pPr>
        <w:numPr>
          <w:ilvl w:val="0"/>
          <w:numId w:val="4"/>
        </w:numPr>
        <w:tabs>
          <w:tab w:val="left" w:pos="0"/>
        </w:tabs>
        <w:spacing w:line="288" w:lineRule="auto"/>
        <w:ind w:firstLine="0"/>
        <w:jc w:val="left"/>
        <w:rPr>
          <w:rFonts w:ascii="仿宋" w:hAnsi="仿宋" w:eastAsia="仿宋" w:cs="仿宋"/>
          <w:sz w:val="28"/>
          <w:szCs w:val="28"/>
        </w:rPr>
      </w:pPr>
      <w:r>
        <w:rPr>
          <w:rFonts w:hint="eastAsia" w:ascii="仿宋" w:hAnsi="仿宋" w:eastAsia="仿宋" w:cs="仿宋"/>
          <w:kern w:val="0"/>
          <w:sz w:val="28"/>
          <w:szCs w:val="28"/>
        </w:rPr>
        <w:t>甲乙双方对季度结算单明细审核无误，乙方开具对应金额的发票，甲方10 个工作日内完成付款。</w:t>
      </w:r>
    </w:p>
    <w:p>
      <w:pPr>
        <w:numPr>
          <w:ilvl w:val="0"/>
          <w:numId w:val="4"/>
        </w:numPr>
        <w:tabs>
          <w:tab w:val="left" w:pos="0"/>
        </w:tabs>
        <w:spacing w:line="288" w:lineRule="auto"/>
        <w:ind w:firstLine="0"/>
        <w:jc w:val="left"/>
        <w:rPr>
          <w:rFonts w:ascii="仿宋" w:hAnsi="仿宋" w:eastAsia="仿宋" w:cs="仿宋"/>
          <w:sz w:val="28"/>
          <w:szCs w:val="28"/>
        </w:rPr>
      </w:pPr>
      <w:r>
        <w:rPr>
          <w:rFonts w:hint="eastAsia" w:ascii="仿宋" w:hAnsi="仿宋" w:eastAsia="仿宋" w:cs="仿宋"/>
          <w:kern w:val="0"/>
          <w:sz w:val="28"/>
          <w:szCs w:val="28"/>
        </w:rPr>
        <w:t>乙方服务费用=服务资格甲方客户量*对应服务单项价格。</w:t>
      </w:r>
    </w:p>
    <w:p>
      <w:pPr>
        <w:pStyle w:val="5"/>
        <w:rPr>
          <w:rFonts w:ascii="仿宋" w:hAnsi="仿宋" w:eastAsia="仿宋" w:cs="仿宋"/>
          <w:sz w:val="28"/>
          <w:szCs w:val="28"/>
        </w:rPr>
      </w:pPr>
      <w:bookmarkStart w:id="8" w:name="_Toc21608523"/>
      <w:bookmarkStart w:id="9" w:name="_Toc4057_WPSOffice_Level2"/>
      <w:r>
        <w:rPr>
          <w:rFonts w:hint="eastAsia" w:ascii="仿宋" w:hAnsi="仿宋" w:eastAsia="仿宋" w:cs="仿宋"/>
          <w:sz w:val="28"/>
          <w:szCs w:val="28"/>
        </w:rPr>
        <w:t>3.  发票和收款信息</w:t>
      </w:r>
      <w:bookmarkEnd w:id="8"/>
      <w:bookmarkEnd w:id="9"/>
    </w:p>
    <w:p>
      <w:pPr>
        <w:tabs>
          <w:tab w:val="left" w:pos="0"/>
        </w:tabs>
        <w:spacing w:line="288" w:lineRule="auto"/>
        <w:ind w:firstLine="280" w:firstLineChars="100"/>
        <w:jc w:val="left"/>
        <w:rPr>
          <w:rFonts w:ascii="仿宋" w:hAnsi="仿宋" w:eastAsia="仿宋" w:cs="仿宋"/>
          <w:sz w:val="28"/>
          <w:szCs w:val="28"/>
        </w:rPr>
      </w:pPr>
      <w:r>
        <w:rPr>
          <w:rFonts w:hint="eastAsia" w:ascii="仿宋" w:hAnsi="仿宋" w:eastAsia="仿宋" w:cs="仿宋"/>
          <w:sz w:val="28"/>
          <w:szCs w:val="28"/>
        </w:rPr>
        <w:t>（1）甲方开具增值税专用发票信息：</w:t>
      </w:r>
    </w:p>
    <w:p>
      <w:pPr>
        <w:tabs>
          <w:tab w:val="left" w:pos="0"/>
        </w:tabs>
        <w:spacing w:line="288" w:lineRule="auto"/>
        <w:ind w:firstLine="840" w:firstLineChars="300"/>
        <w:rPr>
          <w:rFonts w:ascii="仿宋" w:hAnsi="仿宋" w:eastAsia="仿宋" w:cs="仿宋"/>
          <w:sz w:val="28"/>
          <w:szCs w:val="28"/>
        </w:rPr>
      </w:pPr>
      <w:r>
        <w:rPr>
          <w:rFonts w:hint="eastAsia" w:ascii="仿宋" w:hAnsi="仿宋" w:eastAsia="仿宋" w:cs="仿宋"/>
          <w:sz w:val="28"/>
          <w:szCs w:val="28"/>
        </w:rPr>
        <w:t>抬头：长城人寿保险股份有限公司</w:t>
      </w:r>
    </w:p>
    <w:p>
      <w:pPr>
        <w:tabs>
          <w:tab w:val="left" w:pos="0"/>
        </w:tabs>
        <w:spacing w:line="288" w:lineRule="auto"/>
        <w:ind w:firstLine="840" w:firstLineChars="300"/>
        <w:rPr>
          <w:rFonts w:ascii="仿宋" w:hAnsi="仿宋" w:eastAsia="仿宋" w:cs="仿宋"/>
          <w:sz w:val="28"/>
          <w:szCs w:val="28"/>
        </w:rPr>
      </w:pPr>
      <w:r>
        <w:rPr>
          <w:rFonts w:hint="eastAsia" w:ascii="仿宋" w:hAnsi="仿宋" w:eastAsia="仿宋" w:cs="仿宋"/>
          <w:sz w:val="28"/>
          <w:szCs w:val="28"/>
        </w:rPr>
        <w:t>税号：91110102634984232A</w:t>
      </w:r>
    </w:p>
    <w:p>
      <w:pPr>
        <w:tabs>
          <w:tab w:val="left" w:pos="0"/>
        </w:tabs>
        <w:spacing w:line="288" w:lineRule="auto"/>
        <w:ind w:firstLine="840" w:firstLineChars="300"/>
        <w:rPr>
          <w:rFonts w:ascii="仿宋" w:hAnsi="仿宋" w:eastAsia="仿宋" w:cs="仿宋"/>
          <w:sz w:val="28"/>
          <w:szCs w:val="28"/>
        </w:rPr>
      </w:pPr>
      <w:r>
        <w:rPr>
          <w:rFonts w:hint="eastAsia" w:ascii="仿宋" w:hAnsi="仿宋" w:eastAsia="仿宋" w:cs="仿宋"/>
          <w:sz w:val="28"/>
          <w:szCs w:val="28"/>
        </w:rPr>
        <w:t>单位地址：北京市西城区平安里西大街31号3层301</w:t>
      </w:r>
    </w:p>
    <w:p>
      <w:pPr>
        <w:tabs>
          <w:tab w:val="left" w:pos="0"/>
        </w:tabs>
        <w:spacing w:line="288" w:lineRule="auto"/>
        <w:ind w:firstLine="840" w:firstLineChars="300"/>
        <w:rPr>
          <w:rFonts w:ascii="仿宋" w:hAnsi="仿宋" w:eastAsia="仿宋" w:cs="仿宋"/>
          <w:sz w:val="28"/>
          <w:szCs w:val="28"/>
        </w:rPr>
      </w:pPr>
      <w:r>
        <w:rPr>
          <w:rFonts w:hint="eastAsia" w:ascii="仿宋" w:hAnsi="仿宋" w:eastAsia="仿宋" w:cs="仿宋"/>
          <w:sz w:val="28"/>
          <w:szCs w:val="28"/>
        </w:rPr>
        <w:t>电话号码：010-59238888</w:t>
      </w:r>
    </w:p>
    <w:p>
      <w:pPr>
        <w:tabs>
          <w:tab w:val="left" w:pos="0"/>
        </w:tabs>
        <w:spacing w:line="288" w:lineRule="auto"/>
        <w:ind w:firstLine="840" w:firstLineChars="300"/>
        <w:rPr>
          <w:rFonts w:ascii="仿宋" w:hAnsi="仿宋" w:eastAsia="仿宋" w:cs="仿宋"/>
          <w:sz w:val="28"/>
          <w:szCs w:val="28"/>
        </w:rPr>
      </w:pPr>
      <w:r>
        <w:rPr>
          <w:rFonts w:hint="eastAsia" w:ascii="仿宋" w:hAnsi="仿宋" w:eastAsia="仿宋" w:cs="仿宋"/>
          <w:sz w:val="28"/>
          <w:szCs w:val="28"/>
        </w:rPr>
        <w:t>开户银行：工商银行北京北太平庄支行</w:t>
      </w:r>
    </w:p>
    <w:p>
      <w:pPr>
        <w:tabs>
          <w:tab w:val="left" w:pos="0"/>
        </w:tabs>
        <w:spacing w:line="288" w:lineRule="auto"/>
        <w:ind w:firstLine="840" w:firstLineChars="300"/>
        <w:rPr>
          <w:rFonts w:ascii="仿宋" w:hAnsi="仿宋" w:eastAsia="仿宋" w:cs="仿宋"/>
          <w:sz w:val="28"/>
          <w:szCs w:val="28"/>
        </w:rPr>
      </w:pPr>
      <w:r>
        <w:rPr>
          <w:rFonts w:hint="eastAsia" w:ascii="仿宋" w:hAnsi="仿宋" w:eastAsia="仿宋" w:cs="仿宋"/>
          <w:sz w:val="28"/>
          <w:szCs w:val="28"/>
        </w:rPr>
        <w:t>银行账户：0200010009200160219</w:t>
      </w:r>
    </w:p>
    <w:p>
      <w:pPr>
        <w:spacing w:line="288" w:lineRule="auto"/>
        <w:ind w:firstLine="840" w:firstLineChars="300"/>
        <w:rPr>
          <w:rFonts w:ascii="仿宋" w:hAnsi="仿宋" w:eastAsia="仿宋" w:cs="仿宋"/>
          <w:sz w:val="28"/>
          <w:szCs w:val="28"/>
        </w:rPr>
      </w:pPr>
      <w:r>
        <w:rPr>
          <w:rFonts w:hint="eastAsia" w:ascii="仿宋" w:hAnsi="仿宋" w:eastAsia="仿宋" w:cs="仿宋"/>
          <w:color w:val="000000"/>
          <w:kern w:val="0"/>
          <w:sz w:val="28"/>
          <w:szCs w:val="28"/>
        </w:rPr>
        <w:t>发票内容为：生活服务*健康管理服务费</w:t>
      </w:r>
    </w:p>
    <w:p>
      <w:pPr>
        <w:tabs>
          <w:tab w:val="left" w:pos="0"/>
        </w:tabs>
        <w:spacing w:line="288" w:lineRule="auto"/>
        <w:ind w:firstLine="840" w:firstLineChars="300"/>
        <w:rPr>
          <w:rFonts w:ascii="仿宋" w:hAnsi="仿宋" w:eastAsia="仿宋" w:cs="仿宋"/>
          <w:sz w:val="28"/>
          <w:szCs w:val="28"/>
        </w:rPr>
      </w:pPr>
      <w:r>
        <w:rPr>
          <w:rFonts w:hint="eastAsia" w:ascii="仿宋" w:hAnsi="仿宋" w:eastAsia="仿宋" w:cs="仿宋"/>
          <w:sz w:val="28"/>
          <w:szCs w:val="28"/>
        </w:rPr>
        <w:t>甲方应保证开票信息的准确性。若开票信息有误导致增值税发票退票、重开、无法抵扣等不利后果，由甲方自行负责。</w:t>
      </w:r>
    </w:p>
    <w:p>
      <w:pPr>
        <w:tabs>
          <w:tab w:val="left" w:pos="0"/>
        </w:tabs>
        <w:spacing w:line="288" w:lineRule="auto"/>
        <w:ind w:firstLine="280" w:firstLineChars="100"/>
        <w:rPr>
          <w:rFonts w:ascii="仿宋" w:hAnsi="仿宋" w:eastAsia="仿宋" w:cs="仿宋"/>
          <w:sz w:val="28"/>
          <w:szCs w:val="28"/>
        </w:rPr>
      </w:pPr>
      <w:r>
        <w:rPr>
          <w:rFonts w:hint="eastAsia" w:ascii="仿宋" w:hAnsi="仿宋" w:eastAsia="仿宋" w:cs="仿宋"/>
          <w:sz w:val="28"/>
          <w:szCs w:val="28"/>
        </w:rPr>
        <w:t>（2）乙方的服务费收款银行信息</w:t>
      </w:r>
    </w:p>
    <w:p>
      <w:pPr>
        <w:tabs>
          <w:tab w:val="left" w:pos="0"/>
        </w:tabs>
        <w:spacing w:line="288" w:lineRule="auto"/>
        <w:ind w:left="-150" w:leftChars="-50" w:firstLine="1120" w:firstLineChars="400"/>
        <w:rPr>
          <w:rFonts w:ascii="仿宋" w:hAnsi="仿宋" w:eastAsia="仿宋" w:cs="仿宋"/>
          <w:sz w:val="28"/>
          <w:szCs w:val="28"/>
        </w:rPr>
      </w:pPr>
      <w:r>
        <w:rPr>
          <w:rFonts w:hint="eastAsia" w:ascii="仿宋" w:hAnsi="仿宋" w:eastAsia="仿宋" w:cs="仿宋"/>
          <w:sz w:val="28"/>
          <w:szCs w:val="28"/>
        </w:rPr>
        <w:t>开户银行：招商银行北京万达广场支行</w:t>
      </w:r>
    </w:p>
    <w:p>
      <w:pPr>
        <w:tabs>
          <w:tab w:val="left" w:pos="0"/>
        </w:tabs>
        <w:spacing w:line="288" w:lineRule="auto"/>
        <w:ind w:left="-150" w:leftChars="-50" w:firstLine="1120" w:firstLineChars="400"/>
        <w:rPr>
          <w:rFonts w:ascii="仿宋" w:hAnsi="仿宋" w:eastAsia="仿宋" w:cs="仿宋"/>
          <w:sz w:val="28"/>
          <w:szCs w:val="28"/>
        </w:rPr>
      </w:pPr>
      <w:r>
        <w:rPr>
          <w:rFonts w:hint="eastAsia" w:ascii="仿宋" w:hAnsi="仿宋" w:eastAsia="仿宋" w:cs="仿宋"/>
          <w:sz w:val="28"/>
          <w:szCs w:val="28"/>
        </w:rPr>
        <w:t>账户名称：北京远盟普惠健康科技有限公司</w:t>
      </w:r>
    </w:p>
    <w:p>
      <w:pPr>
        <w:tabs>
          <w:tab w:val="left" w:pos="0"/>
        </w:tabs>
        <w:spacing w:line="288" w:lineRule="auto"/>
        <w:ind w:left="-150" w:leftChars="-50" w:firstLine="1120" w:firstLineChars="400"/>
        <w:rPr>
          <w:rFonts w:ascii="仿宋" w:hAnsi="仿宋" w:eastAsia="仿宋" w:cs="仿宋"/>
          <w:sz w:val="28"/>
          <w:szCs w:val="28"/>
        </w:rPr>
      </w:pPr>
      <w:r>
        <w:rPr>
          <w:rFonts w:hint="eastAsia" w:ascii="仿宋" w:hAnsi="仿宋" w:eastAsia="仿宋" w:cs="仿宋"/>
          <w:sz w:val="28"/>
          <w:szCs w:val="28"/>
        </w:rPr>
        <w:t>人民币结算账号：5719 1203 6910 901</w:t>
      </w:r>
    </w:p>
    <w:p>
      <w:pPr>
        <w:tabs>
          <w:tab w:val="left" w:pos="0"/>
        </w:tabs>
        <w:spacing w:line="288" w:lineRule="auto"/>
        <w:ind w:firstLine="840" w:firstLineChars="300"/>
        <w:rPr>
          <w:rFonts w:ascii="仿宋" w:hAnsi="仿宋" w:eastAsia="仿宋" w:cs="仿宋"/>
          <w:sz w:val="28"/>
          <w:szCs w:val="28"/>
        </w:rPr>
      </w:pPr>
      <w:r>
        <w:rPr>
          <w:rFonts w:hint="eastAsia" w:ascii="仿宋" w:hAnsi="仿宋" w:eastAsia="仿宋" w:cs="仿宋"/>
          <w:sz w:val="28"/>
          <w:szCs w:val="28"/>
        </w:rPr>
        <w:t>乙方保证该收款账户的真实性和有效性。乙方变更收款账户信息的，应提前通知甲方并书面告知甲方新的收款账户，否则，由此造成的不利后果，由乙方自行负责。</w:t>
      </w:r>
    </w:p>
    <w:p>
      <w:pPr>
        <w:pStyle w:val="4"/>
        <w:numPr>
          <w:ilvl w:val="0"/>
          <w:numId w:val="2"/>
        </w:numPr>
        <w:rPr>
          <w:rFonts w:ascii="仿宋" w:hAnsi="仿宋" w:eastAsia="仿宋" w:cs="仿宋"/>
          <w:sz w:val="28"/>
          <w:szCs w:val="28"/>
        </w:rPr>
      </w:pPr>
      <w:bookmarkStart w:id="10" w:name="_Toc21608524"/>
      <w:bookmarkStart w:id="11" w:name="_Toc28496_WPSOffice_Level1"/>
      <w:r>
        <w:rPr>
          <w:rFonts w:hint="eastAsia" w:ascii="仿宋" w:hAnsi="仿宋" w:eastAsia="仿宋" w:cs="仿宋"/>
          <w:sz w:val="28"/>
          <w:szCs w:val="28"/>
        </w:rPr>
        <w:t>数据授权及服务对接</w:t>
      </w:r>
      <w:bookmarkEnd w:id="10"/>
      <w:bookmarkEnd w:id="11"/>
    </w:p>
    <w:p>
      <w:pPr>
        <w:pStyle w:val="5"/>
        <w:numPr>
          <w:ilvl w:val="1"/>
          <w:numId w:val="5"/>
        </w:numPr>
        <w:rPr>
          <w:rFonts w:ascii="仿宋" w:hAnsi="仿宋" w:eastAsia="仿宋" w:cs="仿宋"/>
          <w:sz w:val="28"/>
          <w:szCs w:val="28"/>
        </w:rPr>
      </w:pPr>
      <w:bookmarkStart w:id="12" w:name="_Toc7440_WPSOffice_Level2"/>
      <w:bookmarkStart w:id="13" w:name="_Toc21608525"/>
      <w:r>
        <w:rPr>
          <w:rFonts w:hint="eastAsia" w:ascii="仿宋" w:hAnsi="仿宋" w:eastAsia="仿宋" w:cs="仿宋"/>
          <w:sz w:val="28"/>
          <w:szCs w:val="28"/>
        </w:rPr>
        <w:t>数据传输及使用授权：</w:t>
      </w:r>
      <w:bookmarkEnd w:id="12"/>
      <w:bookmarkEnd w:id="13"/>
    </w:p>
    <w:p>
      <w:pPr>
        <w:numPr>
          <w:ilvl w:val="0"/>
          <w:numId w:val="6"/>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本协议签订后，甲乙双方应在网络安全的环境下配合实现IT系统自动对接。甲方根据约定的数据模板及时进行有效服务备案数据信息的传输，乙方CRM系统接收并安全保存服务备案用户信息。</w:t>
      </w:r>
    </w:p>
    <w:p>
      <w:pPr>
        <w:numPr>
          <w:ilvl w:val="0"/>
          <w:numId w:val="6"/>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乙方根据服务备案用户信息实行实名制会员服务。合作期间，以乙方系统中接收并保存的信息为准核实身份提供对应健康管理服务。</w:t>
      </w:r>
    </w:p>
    <w:p>
      <w:pPr>
        <w:numPr>
          <w:ilvl w:val="0"/>
          <w:numId w:val="6"/>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为了使甲方用户顺畅获取服务，甲方应将增值服务内容以及服务所需数据使用的授权向用户进行明确展示和详细告知，获取到甲方用户的明确授权反馈。乙方视同甲方已获得合理合法使用会员信息的授权方才进行的服务备案数据传递。</w:t>
      </w:r>
    </w:p>
    <w:p>
      <w:pPr>
        <w:numPr>
          <w:ilvl w:val="0"/>
          <w:numId w:val="6"/>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出于服务目标，甲方客户通过甲方特此同意并授权乙方可以与特定服务第三方共享使用用户的个人信息。乙方不得将甲方客户的个人信息数据用于本协议约定合作服务事项以外的其他目的。即：当甲方客户触发服务时，即表明甲方客户同意乙方收集、留存和使用甲方客户的个人服务必备信息。乙方对甲方客户的个人信息的收集、留存和使用将严格遵守中国相关法律法规。为了最大限度地使用户获得其本协议约定服务，乙方可能会将获得的数据共享给第三方（包括但不限于医疗机构）用于服务的提供和执行，该等第三方只有在服务必须的情况下才会接触到用户的个人信息，同时乙方会确保该等第三方受到严格的保密条款的约束。</w:t>
      </w:r>
    </w:p>
    <w:p>
      <w:pPr>
        <w:pStyle w:val="5"/>
        <w:numPr>
          <w:ilvl w:val="1"/>
          <w:numId w:val="5"/>
        </w:numPr>
        <w:tabs>
          <w:tab w:val="clear" w:pos="490"/>
        </w:tabs>
        <w:rPr>
          <w:rFonts w:ascii="仿宋" w:hAnsi="仿宋" w:eastAsia="仿宋" w:cs="仿宋"/>
          <w:sz w:val="28"/>
          <w:szCs w:val="28"/>
        </w:rPr>
      </w:pPr>
      <w:bookmarkStart w:id="14" w:name="_Toc21608526"/>
      <w:bookmarkStart w:id="15" w:name="_Toc14183_WPSOffice_Level2"/>
      <w:r>
        <w:rPr>
          <w:rFonts w:hint="eastAsia" w:ascii="仿宋" w:hAnsi="仿宋" w:eastAsia="仿宋" w:cs="仿宋"/>
          <w:sz w:val="28"/>
          <w:szCs w:val="28"/>
        </w:rPr>
        <w:t>服务推广及服务赋能</w:t>
      </w:r>
      <w:bookmarkEnd w:id="14"/>
      <w:bookmarkEnd w:id="15"/>
    </w:p>
    <w:p>
      <w:pPr>
        <w:numPr>
          <w:ilvl w:val="2"/>
          <w:numId w:val="7"/>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当甲方对销售人员进行培训和增值服务产品宣导中，涉及乙方服务内容的，乙方积极配合。</w:t>
      </w:r>
    </w:p>
    <w:p>
      <w:pPr>
        <w:numPr>
          <w:ilvl w:val="2"/>
          <w:numId w:val="7"/>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甲方在对外宣传过程中凡涉及乙方服务内容的，应由乙方进行审核确认，得到乙方书面许可。甲方制作服务宣传品，乙方可免费协助甲方进行部分设计工作。</w:t>
      </w:r>
    </w:p>
    <w:p>
      <w:pPr>
        <w:numPr>
          <w:ilvl w:val="2"/>
          <w:numId w:val="7"/>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乙方在对外宣传与甲方的合作情况时，应由甲方进行审核，得到甲方的书面许可（乙方于邮件形式确认三个工作日内回复），若未得到甲方认可而造成甲方声誉不良影响的，甲方有权追究乙方法律责任。</w:t>
      </w:r>
    </w:p>
    <w:p>
      <w:pPr>
        <w:numPr>
          <w:ilvl w:val="2"/>
          <w:numId w:val="7"/>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甲方客户已启用乙方服务，在用户授权同意的前提下，乙方可提供为甲方指定客户履行服务的反馈报告。（不含用户疾病隐私信息）</w:t>
      </w:r>
    </w:p>
    <w:p>
      <w:pPr>
        <w:pStyle w:val="5"/>
        <w:numPr>
          <w:ilvl w:val="1"/>
          <w:numId w:val="5"/>
        </w:numPr>
        <w:tabs>
          <w:tab w:val="clear" w:pos="490"/>
        </w:tabs>
        <w:rPr>
          <w:rFonts w:ascii="仿宋" w:hAnsi="仿宋" w:eastAsia="仿宋" w:cs="仿宋"/>
          <w:sz w:val="28"/>
          <w:szCs w:val="28"/>
        </w:rPr>
      </w:pPr>
      <w:bookmarkStart w:id="16" w:name="_Toc21608527"/>
      <w:bookmarkStart w:id="17" w:name="_Toc14107_WPSOffice_Level2"/>
      <w:r>
        <w:rPr>
          <w:rFonts w:hint="eastAsia" w:ascii="仿宋" w:hAnsi="仿宋" w:eastAsia="仿宋" w:cs="仿宋"/>
          <w:sz w:val="28"/>
          <w:szCs w:val="28"/>
        </w:rPr>
        <w:t>合作对接人信息</w:t>
      </w:r>
      <w:bookmarkEnd w:id="16"/>
      <w:bookmarkEnd w:id="17"/>
    </w:p>
    <w:p>
      <w:pPr>
        <w:tabs>
          <w:tab w:val="left" w:pos="426"/>
        </w:tabs>
        <w:spacing w:line="288" w:lineRule="auto"/>
        <w:rPr>
          <w:rFonts w:ascii="仿宋" w:hAnsi="仿宋" w:eastAsia="仿宋" w:cs="仿宋"/>
          <w:sz w:val="28"/>
          <w:szCs w:val="28"/>
        </w:rPr>
      </w:pPr>
      <w:r>
        <w:rPr>
          <w:rFonts w:hint="eastAsia" w:ascii="仿宋" w:hAnsi="仿宋" w:eastAsia="仿宋" w:cs="仿宋"/>
          <w:sz w:val="28"/>
          <w:szCs w:val="28"/>
        </w:rPr>
        <w:t>在本协议签署后，双方应设定专门的窗口对接人以保证服务合作顺利进行。</w:t>
      </w:r>
    </w:p>
    <w:p>
      <w:pPr>
        <w:numPr>
          <w:ilvl w:val="0"/>
          <w:numId w:val="8"/>
        </w:numPr>
        <w:tabs>
          <w:tab w:val="left" w:pos="426"/>
        </w:tabs>
        <w:spacing w:line="288" w:lineRule="auto"/>
        <w:rPr>
          <w:rFonts w:ascii="仿宋" w:hAnsi="仿宋" w:eastAsia="仿宋" w:cs="仿宋"/>
          <w:sz w:val="28"/>
          <w:szCs w:val="28"/>
        </w:rPr>
      </w:pPr>
      <w:r>
        <w:rPr>
          <w:rFonts w:hint="eastAsia" w:ascii="仿宋" w:hAnsi="仿宋" w:eastAsia="仿宋" w:cs="仿宋"/>
          <w:sz w:val="28"/>
          <w:szCs w:val="28"/>
        </w:rPr>
        <w:t>业务交流对接人</w:t>
      </w:r>
    </w:p>
    <w:p>
      <w:pPr>
        <w:tabs>
          <w:tab w:val="left" w:pos="426"/>
        </w:tabs>
        <w:spacing w:line="288" w:lineRule="auto"/>
        <w:ind w:left="-300" w:leftChars="-100" w:firstLine="1120" w:firstLineChars="400"/>
        <w:rPr>
          <w:rFonts w:ascii="仿宋" w:hAnsi="仿宋" w:eastAsia="仿宋" w:cs="仿宋"/>
          <w:sz w:val="28"/>
          <w:szCs w:val="28"/>
          <w:u w:val="single"/>
        </w:rPr>
      </w:pPr>
      <w:r>
        <w:rPr>
          <w:rFonts w:hint="eastAsia" w:ascii="仿宋" w:hAnsi="仿宋" w:eastAsia="仿宋" w:cs="仿宋"/>
          <w:sz w:val="28"/>
          <w:szCs w:val="28"/>
          <w:u w:val="single"/>
        </w:rPr>
        <w:t>甲方：潘安   手机：15101131382  邮箱：panan@greatlife.cn</w:t>
      </w:r>
    </w:p>
    <w:p>
      <w:pPr>
        <w:tabs>
          <w:tab w:val="left" w:pos="426"/>
        </w:tabs>
        <w:spacing w:line="288" w:lineRule="auto"/>
        <w:ind w:left="-300" w:leftChars="-100" w:firstLine="1120" w:firstLineChars="400"/>
        <w:rPr>
          <w:rFonts w:ascii="仿宋" w:hAnsi="仿宋" w:eastAsia="仿宋" w:cs="仿宋"/>
          <w:sz w:val="28"/>
          <w:szCs w:val="28"/>
          <w:u w:val="single"/>
        </w:rPr>
      </w:pPr>
      <w:r>
        <w:rPr>
          <w:rFonts w:hint="eastAsia" w:ascii="仿宋" w:hAnsi="仿宋" w:eastAsia="仿宋" w:cs="仿宋"/>
          <w:sz w:val="28"/>
          <w:szCs w:val="28"/>
          <w:u w:val="single"/>
        </w:rPr>
        <w:t>乙方：张嘉妮 手机：13917343647邮箱：ninizhang@healthlink.cn</w:t>
      </w:r>
    </w:p>
    <w:p>
      <w:pPr>
        <w:numPr>
          <w:ilvl w:val="0"/>
          <w:numId w:val="8"/>
        </w:numPr>
        <w:tabs>
          <w:tab w:val="left" w:pos="426"/>
        </w:tabs>
        <w:spacing w:line="288" w:lineRule="auto"/>
        <w:rPr>
          <w:rFonts w:ascii="仿宋" w:hAnsi="仿宋" w:eastAsia="仿宋" w:cs="仿宋"/>
          <w:sz w:val="28"/>
          <w:szCs w:val="28"/>
        </w:rPr>
      </w:pPr>
      <w:r>
        <w:rPr>
          <w:rFonts w:hint="eastAsia" w:ascii="仿宋" w:hAnsi="仿宋" w:eastAsia="仿宋" w:cs="仿宋"/>
          <w:sz w:val="28"/>
          <w:szCs w:val="28"/>
        </w:rPr>
        <w:t>费用结算对接人</w:t>
      </w:r>
    </w:p>
    <w:p>
      <w:pPr>
        <w:tabs>
          <w:tab w:val="left" w:pos="426"/>
        </w:tabs>
        <w:spacing w:line="288" w:lineRule="auto"/>
        <w:ind w:left="-300" w:leftChars="-100" w:firstLine="1120" w:firstLineChars="400"/>
        <w:rPr>
          <w:rFonts w:ascii="仿宋" w:hAnsi="仿宋" w:eastAsia="仿宋" w:cs="仿宋"/>
          <w:sz w:val="28"/>
          <w:szCs w:val="28"/>
          <w:u w:val="single"/>
        </w:rPr>
      </w:pPr>
      <w:r>
        <w:rPr>
          <w:rFonts w:hint="eastAsia" w:ascii="仿宋" w:hAnsi="仿宋" w:eastAsia="仿宋" w:cs="仿宋"/>
          <w:sz w:val="28"/>
          <w:szCs w:val="28"/>
          <w:u w:val="single"/>
        </w:rPr>
        <w:t>甲方：潘安  手机：15101151382  邮箱：panan@greatlife.cn</w:t>
      </w:r>
    </w:p>
    <w:p>
      <w:pPr>
        <w:tabs>
          <w:tab w:val="left" w:pos="426"/>
        </w:tabs>
        <w:spacing w:line="288" w:lineRule="auto"/>
        <w:ind w:firstLine="840" w:firstLineChars="300"/>
        <w:rPr>
          <w:rFonts w:ascii="仿宋" w:hAnsi="仿宋" w:eastAsia="仿宋" w:cs="仿宋"/>
          <w:sz w:val="28"/>
          <w:szCs w:val="28"/>
          <w:u w:val="single"/>
        </w:rPr>
      </w:pPr>
      <w:r>
        <w:rPr>
          <w:rFonts w:hint="eastAsia" w:ascii="仿宋" w:hAnsi="仿宋" w:eastAsia="仿宋" w:cs="仿宋"/>
          <w:sz w:val="28"/>
          <w:szCs w:val="28"/>
          <w:u w:val="single"/>
        </w:rPr>
        <w:t>乙方：汪希慧 手机：15800804749邮箱：xihuiwang@healthlink.cn</w:t>
      </w:r>
    </w:p>
    <w:p>
      <w:pPr>
        <w:tabs>
          <w:tab w:val="left" w:pos="0"/>
        </w:tabs>
        <w:spacing w:line="288" w:lineRule="auto"/>
        <w:ind w:firstLine="840" w:firstLineChars="300"/>
        <w:rPr>
          <w:rFonts w:ascii="仿宋" w:hAnsi="仿宋" w:eastAsia="仿宋" w:cs="仿宋"/>
          <w:sz w:val="28"/>
          <w:szCs w:val="28"/>
          <w:u w:val="single"/>
        </w:rPr>
      </w:pPr>
    </w:p>
    <w:p>
      <w:pPr>
        <w:pStyle w:val="4"/>
        <w:numPr>
          <w:ilvl w:val="0"/>
          <w:numId w:val="2"/>
        </w:numPr>
        <w:rPr>
          <w:rFonts w:ascii="仿宋" w:hAnsi="仿宋" w:eastAsia="仿宋" w:cs="仿宋"/>
          <w:sz w:val="28"/>
          <w:szCs w:val="28"/>
        </w:rPr>
      </w:pPr>
      <w:bookmarkStart w:id="18" w:name="_Toc4057_WPSOffice_Level1"/>
      <w:bookmarkStart w:id="19" w:name="_Toc21608528"/>
      <w:r>
        <w:rPr>
          <w:rFonts w:hint="eastAsia" w:ascii="仿宋" w:hAnsi="仿宋" w:eastAsia="仿宋" w:cs="仿宋"/>
          <w:sz w:val="28"/>
          <w:szCs w:val="28"/>
        </w:rPr>
        <w:t>双方的权利和义务</w:t>
      </w:r>
      <w:bookmarkEnd w:id="18"/>
      <w:bookmarkEnd w:id="19"/>
    </w:p>
    <w:p>
      <w:pPr>
        <w:pStyle w:val="5"/>
        <w:numPr>
          <w:ilvl w:val="1"/>
          <w:numId w:val="9"/>
        </w:numPr>
        <w:rPr>
          <w:rFonts w:ascii="仿宋" w:hAnsi="仿宋" w:eastAsia="仿宋" w:cs="仿宋"/>
          <w:bCs/>
          <w:sz w:val="28"/>
          <w:szCs w:val="28"/>
        </w:rPr>
      </w:pPr>
      <w:bookmarkStart w:id="20" w:name="_Toc19911_WPSOffice_Level2"/>
      <w:bookmarkStart w:id="21" w:name="_Toc21608529"/>
      <w:r>
        <w:rPr>
          <w:rFonts w:hint="eastAsia" w:ascii="仿宋" w:hAnsi="仿宋" w:eastAsia="仿宋" w:cs="仿宋"/>
          <w:bCs/>
          <w:sz w:val="28"/>
          <w:szCs w:val="28"/>
        </w:rPr>
        <w:t>甲方的权利、义务：</w:t>
      </w:r>
      <w:bookmarkEnd w:id="20"/>
      <w:bookmarkEnd w:id="21"/>
    </w:p>
    <w:p>
      <w:pPr>
        <w:pStyle w:val="30"/>
        <w:numPr>
          <w:ilvl w:val="8"/>
          <w:numId w:val="10"/>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甲方客户有权享有乙方优质的健康管理服务，可对乙方的服务质量监督，并提出合理意见。</w:t>
      </w:r>
    </w:p>
    <w:p>
      <w:pPr>
        <w:pStyle w:val="30"/>
        <w:numPr>
          <w:ilvl w:val="8"/>
          <w:numId w:val="10"/>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甲方应按服务数据量按时足额向乙方支付服务费。</w:t>
      </w:r>
    </w:p>
    <w:p>
      <w:pPr>
        <w:pStyle w:val="30"/>
        <w:numPr>
          <w:ilvl w:val="8"/>
          <w:numId w:val="10"/>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甲乙双方应约定适合项目的数据传输方式、频次及使用范围。甲方在整个合作有效期内持续按本协议约定向乙方提供客户的必要服务资料，用以证实甲方客户服务资格的有效性，上述资料应通过安全网络环境向乙方传输。</w:t>
      </w:r>
    </w:p>
    <w:p>
      <w:pPr>
        <w:pStyle w:val="30"/>
        <w:numPr>
          <w:ilvl w:val="8"/>
          <w:numId w:val="10"/>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甲方对外进行健康管理服务的展示说明、宣传推广，需经乙方审核、由乙方负责内容验收，如乙方有修改意见，甲方应配合完善。否则由于宣传歧义或过度夸大等造成用户的误解而引起不满、投诉或举报，乙方免责。如甲方宣传给乙方声誉造成不良影响或经济损失，由甲方进行实际赔偿。</w:t>
      </w:r>
    </w:p>
    <w:p>
      <w:pPr>
        <w:pStyle w:val="30"/>
        <w:numPr>
          <w:ilvl w:val="8"/>
          <w:numId w:val="10"/>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甲乙双方收集、留存和使用甲方客户的服务信息应严格按照国家法律法规的要求进行。若因甲方获取和使用客户服务信息不当而引发的任何纠纷，乙方不承担责任。</w:t>
      </w:r>
    </w:p>
    <w:p>
      <w:pPr>
        <w:pStyle w:val="30"/>
        <w:numPr>
          <w:ilvl w:val="8"/>
          <w:numId w:val="10"/>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若在用户被服务过程中发生紧急或异常情况，或甲方客户表示不满或是投诉举报等，双方人员应当及时沟通，互相告知内容包括但不限于：服务对象身份信息、服务异常情况、诉求等内容。由甲方协同乙方按实际安抚解决。</w:t>
      </w:r>
    </w:p>
    <w:p>
      <w:pPr>
        <w:pStyle w:val="5"/>
        <w:numPr>
          <w:ilvl w:val="1"/>
          <w:numId w:val="9"/>
        </w:numPr>
        <w:rPr>
          <w:rFonts w:ascii="仿宋" w:hAnsi="仿宋" w:eastAsia="仿宋" w:cs="仿宋"/>
          <w:bCs/>
          <w:sz w:val="28"/>
          <w:szCs w:val="28"/>
        </w:rPr>
      </w:pPr>
      <w:bookmarkStart w:id="22" w:name="_Toc21608530"/>
      <w:bookmarkStart w:id="23" w:name="_Toc666_WPSOffice_Level2"/>
      <w:r>
        <w:rPr>
          <w:rFonts w:hint="eastAsia" w:ascii="仿宋" w:hAnsi="仿宋" w:eastAsia="仿宋" w:cs="仿宋"/>
          <w:bCs/>
          <w:sz w:val="28"/>
          <w:szCs w:val="28"/>
        </w:rPr>
        <w:t>乙方的权利、义务：</w:t>
      </w:r>
      <w:bookmarkEnd w:id="22"/>
      <w:bookmarkEnd w:id="23"/>
    </w:p>
    <w:p>
      <w:pPr>
        <w:pStyle w:val="30"/>
        <w:numPr>
          <w:ilvl w:val="0"/>
          <w:numId w:val="11"/>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乙方应当按照本协议向甲方及甲方客户提供合格的健康管理服务。（其中乙方的热线电话服务具有服务全程录音的功能。）</w:t>
      </w:r>
    </w:p>
    <w:p>
      <w:pPr>
        <w:pStyle w:val="30"/>
        <w:numPr>
          <w:ilvl w:val="0"/>
          <w:numId w:val="11"/>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乙方有权按季度收取相应金额的服务费，同时承担国家税赋，向甲方开具合法增值税专用发票。</w:t>
      </w:r>
    </w:p>
    <w:p>
      <w:pPr>
        <w:pStyle w:val="30"/>
        <w:numPr>
          <w:ilvl w:val="0"/>
          <w:numId w:val="11"/>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乙方应准备好安全的网络环境和技术通路，负责甲方或者甲方用户所传输服务备案数据信息的维护，如果因乙方原因未及时导入相关服务备案数据或导入数据错误，造成的损失或责任，应由乙方承担。</w:t>
      </w:r>
    </w:p>
    <w:p>
      <w:pPr>
        <w:pStyle w:val="30"/>
        <w:numPr>
          <w:ilvl w:val="0"/>
          <w:numId w:val="11"/>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乙方不可将服务备案数据信息用于本协议约定服务以外的范畴或擅自予以第三方，若乙方违反本约定，导致甲方或者第三方的损失（包括但不限于直接损失），乙方须予以赔偿。</w:t>
      </w:r>
    </w:p>
    <w:p>
      <w:pPr>
        <w:pStyle w:val="30"/>
        <w:numPr>
          <w:ilvl w:val="0"/>
          <w:numId w:val="11"/>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乙方应确保服务热线电话畅通。当乙方接到甲方客户的服务要求后，应立即启动服务流程，并根据实际需要提供对应的健康管理服务。</w:t>
      </w:r>
    </w:p>
    <w:p>
      <w:pPr>
        <w:pStyle w:val="30"/>
        <w:numPr>
          <w:ilvl w:val="0"/>
          <w:numId w:val="11"/>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乙方应严格按照附件承诺的时效提供健康管理服务。部分服务的执行中乙方应尽勤勉、审慎原则选择服务合作方，并对服务合作方的服务过程、服务质量进行管控。</w:t>
      </w:r>
    </w:p>
    <w:p>
      <w:pPr>
        <w:pStyle w:val="30"/>
        <w:numPr>
          <w:ilvl w:val="0"/>
          <w:numId w:val="11"/>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服务过程中，乙方应详细记录用户的服务需求，进行服务响应。若由于甲方延迟传递服务备案信息或用户数据无效导致乙方无法提供服务或引发服务投诉的，乙方免责，除此外导致甲方客户无法及时享受服务的，由乙方赔偿甲方因此导致的损失。</w:t>
      </w:r>
    </w:p>
    <w:p>
      <w:pPr>
        <w:pStyle w:val="30"/>
        <w:numPr>
          <w:ilvl w:val="0"/>
          <w:numId w:val="11"/>
        </w:numPr>
        <w:spacing w:line="288" w:lineRule="auto"/>
        <w:ind w:firstLineChars="0"/>
        <w:rPr>
          <w:rFonts w:ascii="仿宋" w:hAnsi="仿宋" w:eastAsia="仿宋" w:cs="仿宋"/>
          <w:sz w:val="28"/>
          <w:szCs w:val="28"/>
        </w:rPr>
      </w:pPr>
      <w:r>
        <w:rPr>
          <w:rFonts w:hint="eastAsia" w:ascii="仿宋" w:hAnsi="仿宋" w:eastAsia="仿宋" w:cs="仿宋"/>
          <w:sz w:val="28"/>
          <w:szCs w:val="28"/>
        </w:rPr>
        <w:t>在服务过程中，因乙方自身原因（包括但不限于：未准确判断服务资格的有效性、未按服务流程提供协议约定的服务内容、使用不当的服务话术或服务礼仪、未安排人员提供服务等）导致甲方用户有效投诉的，乙方应在1个工作日内响应服务对象的投诉，5个工作日内出具投诉解决方案，并安排专人妥善处理投诉。</w:t>
      </w:r>
    </w:p>
    <w:p>
      <w:pPr>
        <w:pStyle w:val="30"/>
        <w:numPr>
          <w:ilvl w:val="0"/>
          <w:numId w:val="11"/>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乙方承诺出于服务甲方客户、维护用户健康的目的，甲方客户触发服务时，即表明甲方客户授权乙方收集、留存和使用甲方客户的个人信息。乙方对甲方客户的个人信息的收集、留存和使用将严格遵守中国相关法律法规。为了最大限度地使会员享有服务权利，乙方可能会将获得的数据提供给第三方（包括但不限于医疗机构）用于服务提供和分析统计等，该等第三方只有在服务必须的情况下才会接触到被授权的个人信息，同时乙方会确保该等第三方受到严格的保密条款的约束。乙方与其员工及其他需要使用的第三方签订保密协议，如果以上人员未合理使用信息导致客户信息外泄，乙方应向甲方承担赔偿责任。</w:t>
      </w:r>
    </w:p>
    <w:p>
      <w:pPr>
        <w:pStyle w:val="30"/>
        <w:numPr>
          <w:ilvl w:val="0"/>
          <w:numId w:val="11"/>
        </w:numPr>
        <w:tabs>
          <w:tab w:val="left" w:pos="0"/>
        </w:tabs>
        <w:spacing w:line="288" w:lineRule="auto"/>
        <w:ind w:firstLineChars="0"/>
        <w:jc w:val="left"/>
        <w:rPr>
          <w:rFonts w:ascii="仿宋" w:hAnsi="仿宋" w:eastAsia="仿宋" w:cs="仿宋"/>
          <w:sz w:val="28"/>
          <w:szCs w:val="28"/>
        </w:rPr>
      </w:pPr>
      <w:r>
        <w:rPr>
          <w:rFonts w:hint="eastAsia" w:ascii="仿宋" w:hAnsi="仿宋" w:eastAsia="仿宋" w:cs="仿宋"/>
          <w:sz w:val="28"/>
          <w:szCs w:val="28"/>
        </w:rPr>
        <w:t>乙方应配合甲方进行服务内容的市场宣传，提供必要的支持。若由乙方设计、制作、印刷服务资料的，包括但不限于卡、折页、产品说明、使用手册等，乙方保证对所提供的图案、摄影、文字等作品享有著作权或已取得著作权人授权许可，乙方保证所提供的资料(包括但不限于著作权、商标权)的真实性和合法性，不存在侵权行为，不存在有意欺骗、夸大、误导服务用户消费者的内容，否则，乙方承担相应的法律责任。</w:t>
      </w:r>
    </w:p>
    <w:p>
      <w:pPr>
        <w:pStyle w:val="4"/>
        <w:numPr>
          <w:ilvl w:val="0"/>
          <w:numId w:val="2"/>
        </w:numPr>
        <w:rPr>
          <w:rFonts w:ascii="仿宋" w:hAnsi="仿宋" w:eastAsia="仿宋" w:cs="仿宋"/>
          <w:sz w:val="28"/>
          <w:szCs w:val="28"/>
        </w:rPr>
      </w:pPr>
      <w:bookmarkStart w:id="24" w:name="_Toc7440_WPSOffice_Level1"/>
      <w:bookmarkStart w:id="25" w:name="_Toc21608537"/>
      <w:r>
        <w:rPr>
          <w:rFonts w:hint="eastAsia" w:ascii="仿宋" w:hAnsi="仿宋" w:eastAsia="仿宋" w:cs="仿宋"/>
          <w:sz w:val="28"/>
          <w:szCs w:val="28"/>
        </w:rPr>
        <w:t>服务质量指标</w:t>
      </w:r>
      <w:bookmarkEnd w:id="24"/>
      <w:bookmarkEnd w:id="25"/>
    </w:p>
    <w:p>
      <w:pPr>
        <w:tabs>
          <w:tab w:val="left" w:pos="0"/>
        </w:tabs>
        <w:spacing w:line="288" w:lineRule="auto"/>
        <w:rPr>
          <w:rFonts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rPr>
        <w:t>1．乙方应保证每个合同年度内服务对象的满意度不低于96%。满意度=当期表示满意的服务对象数/当期服务数*100%。</w:t>
      </w:r>
    </w:p>
    <w:p>
      <w:pPr>
        <w:tabs>
          <w:tab w:val="left" w:pos="0"/>
        </w:tabs>
        <w:spacing w:line="288" w:lineRule="auto"/>
        <w:rPr>
          <w:rFonts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rPr>
        <w:t>2.乙方应保证每个合同年度内投诉率不高于1%。投诉率=当期投诉件数/当期服务数*100%</w:t>
      </w:r>
    </w:p>
    <w:p>
      <w:pPr>
        <w:tabs>
          <w:tab w:val="left" w:pos="0"/>
        </w:tabs>
        <w:spacing w:line="288" w:lineRule="auto"/>
        <w:rPr>
          <w:rFonts w:ascii="仿宋" w:hAnsi="仿宋" w:eastAsia="仿宋" w:cs="仿宋"/>
          <w:sz w:val="28"/>
          <w:szCs w:val="28"/>
          <w:highlight w:val="green"/>
        </w:rPr>
      </w:pPr>
      <w:r>
        <w:rPr>
          <w:rFonts w:hint="eastAsia" w:ascii="仿宋" w:hAnsi="仿宋" w:eastAsia="仿宋" w:cs="仿宋"/>
          <w:sz w:val="28"/>
          <w:szCs w:val="28"/>
        </w:rPr>
        <w:tab/>
      </w:r>
      <w:r>
        <w:rPr>
          <w:rFonts w:hint="eastAsia" w:ascii="仿宋" w:hAnsi="仿宋" w:eastAsia="仿宋" w:cs="仿宋"/>
          <w:sz w:val="28"/>
          <w:szCs w:val="28"/>
        </w:rPr>
        <w:t>3.乙方应在甲方用户拨进电话的25秒内接听电话，整体接通率不低于96%。</w:t>
      </w:r>
    </w:p>
    <w:p>
      <w:pPr>
        <w:tabs>
          <w:tab w:val="left" w:pos="0"/>
        </w:tabs>
        <w:spacing w:line="288" w:lineRule="auto"/>
        <w:ind w:firstLine="560" w:firstLineChars="200"/>
        <w:rPr>
          <w:rFonts w:ascii="仿宋" w:hAnsi="仿宋" w:eastAsia="仿宋" w:cs="仿宋"/>
          <w:sz w:val="28"/>
          <w:szCs w:val="28"/>
        </w:rPr>
      </w:pPr>
      <w:r>
        <w:rPr>
          <w:rFonts w:hint="eastAsia" w:ascii="仿宋" w:hAnsi="仿宋" w:eastAsia="仿宋" w:cs="仿宋"/>
          <w:sz w:val="28"/>
          <w:szCs w:val="28"/>
        </w:rPr>
        <w:t>4.甲乙双方确认，在发生服务投诉和服务纠纷时，乙方可提供完整的服务电话录音作为证据资料，进行投诉处理和责任厘清之用。</w:t>
      </w:r>
    </w:p>
    <w:p>
      <w:pPr>
        <w:pStyle w:val="4"/>
        <w:numPr>
          <w:ilvl w:val="0"/>
          <w:numId w:val="2"/>
        </w:numPr>
        <w:rPr>
          <w:rFonts w:ascii="仿宋" w:hAnsi="仿宋" w:eastAsia="仿宋" w:cs="仿宋"/>
          <w:sz w:val="28"/>
          <w:szCs w:val="28"/>
        </w:rPr>
      </w:pPr>
      <w:bookmarkStart w:id="26" w:name="_Toc21608538"/>
      <w:bookmarkStart w:id="27" w:name="_Toc14183_WPSOffice_Level1"/>
      <w:r>
        <w:rPr>
          <w:rFonts w:hint="eastAsia" w:ascii="仿宋" w:hAnsi="仿宋" w:eastAsia="仿宋" w:cs="仿宋"/>
          <w:sz w:val="28"/>
          <w:szCs w:val="28"/>
        </w:rPr>
        <w:t>保密条款</w:t>
      </w:r>
      <w:bookmarkEnd w:id="26"/>
      <w:bookmarkEnd w:id="27"/>
    </w:p>
    <w:p>
      <w:pPr>
        <w:numPr>
          <w:ilvl w:val="0"/>
          <w:numId w:val="12"/>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双方均应对对方或关联方（包括但不限于下属各机构、客户等）的商业秘密和保密资料予以保密，保密义务永久有效，不因本协议的终止、中止、解除、无效等而失去效力。双方理解并认同：不论商业秘密和保密资料的有关数据和信息位于何处，一方对于己方的商业秘密和保密资料拥有完整和全部的所有权；不论其任何一部分是否己经或可以有效地取得版权，此类数据和信息为一方的专有信息；一方以任何形式向另一方提供的有关数据和信息，另一方只能在履行本协议规定的义务时方可使用，并应予以保密且不作泄露或自行使用；在未事先征得对方书面同意的情况下，不得以任何形式使用、出售、出租、转让、复制、传送、收藏等所有此类信息，除非：</w:t>
      </w:r>
    </w:p>
    <w:p>
      <w:pPr>
        <w:tabs>
          <w:tab w:val="left" w:pos="0"/>
        </w:tabs>
        <w:spacing w:line="288" w:lineRule="auto"/>
        <w:ind w:firstLine="560" w:firstLineChars="200"/>
        <w:rPr>
          <w:rFonts w:ascii="仿宋" w:hAnsi="仿宋" w:eastAsia="仿宋" w:cs="仿宋"/>
          <w:sz w:val="28"/>
          <w:szCs w:val="28"/>
        </w:rPr>
      </w:pPr>
      <w:r>
        <w:rPr>
          <w:rFonts w:hint="eastAsia" w:ascii="仿宋" w:hAnsi="仿宋" w:eastAsia="仿宋" w:cs="仿宋"/>
          <w:sz w:val="28"/>
          <w:szCs w:val="28"/>
        </w:rPr>
        <w:t>A.有权的司法机关或行政管理机关等政府机构根据法律规定的权限并依照法律程序，要求一方披露，但披露方应在履行披露前通知对方；</w:t>
      </w:r>
    </w:p>
    <w:p>
      <w:pPr>
        <w:tabs>
          <w:tab w:val="left" w:pos="0"/>
        </w:tabs>
        <w:spacing w:line="288" w:lineRule="auto"/>
        <w:ind w:firstLine="560" w:firstLineChars="200"/>
        <w:rPr>
          <w:rFonts w:ascii="仿宋" w:hAnsi="仿宋" w:eastAsia="仿宋" w:cs="仿宋"/>
          <w:sz w:val="28"/>
          <w:szCs w:val="28"/>
        </w:rPr>
      </w:pPr>
      <w:r>
        <w:rPr>
          <w:rFonts w:hint="eastAsia" w:ascii="仿宋" w:hAnsi="仿宋" w:eastAsia="仿宋" w:cs="仿宋"/>
          <w:sz w:val="28"/>
          <w:szCs w:val="28"/>
        </w:rPr>
        <w:t>B.已事先获得对方的书面同意或者已经取得信息所有者的授权。</w:t>
      </w:r>
      <w:r>
        <w:rPr>
          <w:rFonts w:hint="eastAsia" w:ascii="仿宋" w:hAnsi="仿宋" w:eastAsia="仿宋" w:cs="仿宋"/>
          <w:sz w:val="28"/>
          <w:szCs w:val="28"/>
        </w:rPr>
        <w:tab/>
      </w:r>
    </w:p>
    <w:p>
      <w:pPr>
        <w:numPr>
          <w:ilvl w:val="0"/>
          <w:numId w:val="12"/>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甲乙双方未能遵守前款规定的保密义务的，违约方应向对方赔偿由此给对方造成的全部损失。</w:t>
      </w:r>
    </w:p>
    <w:p>
      <w:pPr>
        <w:numPr>
          <w:ilvl w:val="0"/>
          <w:numId w:val="12"/>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在本协议终止后，甲乙双方应立即向对方归还在合同履行期间从对方处所取得的单证、凭证、文件等所有重要资料和保密信息。但留作服务期内服务备案所必需的资料除外。</w:t>
      </w:r>
    </w:p>
    <w:p>
      <w:pPr>
        <w:numPr>
          <w:ilvl w:val="0"/>
          <w:numId w:val="12"/>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对于服务过程中传递的数据资料都须进行合适的网络安全等级及信息保密处理，甲乙双方均在约定服务领域进行合法合理使用。甲乙双方收集、留存和使用会员用户的信息应严格按照国家法律法规的要求、且对个人敏感信息秉承最少够用原则进行。若因一方使用会员用户的个人信息及被服务反馈信息不当而引发纠纷，另一方免责。</w:t>
      </w:r>
    </w:p>
    <w:p>
      <w:pPr>
        <w:pStyle w:val="4"/>
        <w:numPr>
          <w:ilvl w:val="0"/>
          <w:numId w:val="2"/>
        </w:numPr>
        <w:rPr>
          <w:rFonts w:ascii="仿宋" w:hAnsi="仿宋" w:eastAsia="仿宋" w:cs="仿宋"/>
          <w:sz w:val="28"/>
          <w:szCs w:val="28"/>
        </w:rPr>
      </w:pPr>
      <w:bookmarkStart w:id="28" w:name="_Toc21608539"/>
      <w:bookmarkStart w:id="29" w:name="_Toc14107_WPSOffice_Level1"/>
      <w:r>
        <w:rPr>
          <w:rFonts w:hint="eastAsia" w:ascii="仿宋" w:hAnsi="仿宋" w:eastAsia="仿宋" w:cs="仿宋"/>
          <w:sz w:val="28"/>
          <w:szCs w:val="28"/>
        </w:rPr>
        <w:t>免责条款</w:t>
      </w:r>
      <w:bookmarkEnd w:id="28"/>
      <w:bookmarkEnd w:id="29"/>
    </w:p>
    <w:p>
      <w:pPr>
        <w:pStyle w:val="30"/>
        <w:numPr>
          <w:ilvl w:val="3"/>
          <w:numId w:val="2"/>
        </w:numPr>
        <w:tabs>
          <w:tab w:val="left" w:pos="0"/>
        </w:tabs>
        <w:spacing w:line="288" w:lineRule="auto"/>
        <w:ind w:firstLineChars="0"/>
        <w:rPr>
          <w:rFonts w:ascii="仿宋" w:hAnsi="仿宋" w:eastAsia="仿宋" w:cs="仿宋"/>
          <w:sz w:val="28"/>
          <w:szCs w:val="28"/>
        </w:rPr>
      </w:pPr>
      <w:r>
        <w:rPr>
          <w:rFonts w:hint="eastAsia" w:ascii="仿宋" w:hAnsi="仿宋" w:eastAsia="仿宋" w:cs="仿宋"/>
          <w:sz w:val="28"/>
          <w:szCs w:val="28"/>
        </w:rPr>
        <w:t>辅助就医类服务已安排妥当后，因甲方客户个人原因未能准时进行享用或临时取消的，则视同该次服务有效。</w:t>
      </w:r>
    </w:p>
    <w:p>
      <w:pPr>
        <w:pStyle w:val="30"/>
        <w:numPr>
          <w:ilvl w:val="3"/>
          <w:numId w:val="2"/>
        </w:numPr>
        <w:tabs>
          <w:tab w:val="left" w:pos="0"/>
        </w:tabs>
        <w:spacing w:line="288" w:lineRule="auto"/>
        <w:ind w:firstLineChars="0"/>
        <w:rPr>
          <w:rFonts w:ascii="仿宋" w:hAnsi="仿宋" w:eastAsia="仿宋" w:cs="仿宋"/>
          <w:sz w:val="28"/>
          <w:szCs w:val="28"/>
        </w:rPr>
      </w:pPr>
      <w:r>
        <w:rPr>
          <w:rFonts w:hint="eastAsia" w:ascii="仿宋" w:hAnsi="仿宋" w:eastAsia="仿宋" w:cs="仿宋"/>
          <w:sz w:val="28"/>
          <w:szCs w:val="28"/>
        </w:rPr>
        <w:t>乙方在提供服务过程中负责向甲方会员介绍医疗服务提供者的情况，乙方在医疗服务提供者的介绍过程中将充分履行其谨慎和勤勉的职责，尽可能提供符合甲方会员权益的医疗服务提供者的信息，选择医疗服务提供者的最终决定权在于甲方客户本人。</w:t>
      </w:r>
    </w:p>
    <w:p>
      <w:pPr>
        <w:pStyle w:val="30"/>
        <w:numPr>
          <w:ilvl w:val="3"/>
          <w:numId w:val="2"/>
        </w:numPr>
        <w:tabs>
          <w:tab w:val="left" w:pos="0"/>
        </w:tabs>
        <w:spacing w:line="288" w:lineRule="auto"/>
        <w:ind w:firstLineChars="0"/>
        <w:rPr>
          <w:rFonts w:ascii="仿宋" w:hAnsi="仿宋" w:eastAsia="仿宋" w:cs="仿宋"/>
          <w:sz w:val="28"/>
          <w:szCs w:val="28"/>
        </w:rPr>
      </w:pPr>
      <w:r>
        <w:rPr>
          <w:rFonts w:hint="eastAsia" w:ascii="仿宋" w:hAnsi="仿宋" w:eastAsia="仿宋" w:cs="仿宋"/>
          <w:sz w:val="28"/>
          <w:szCs w:val="28"/>
        </w:rPr>
        <w:t>其他服务单项特别说明及免责情况可具体见附件服务介绍内容。</w:t>
      </w:r>
    </w:p>
    <w:p>
      <w:pPr>
        <w:pStyle w:val="4"/>
        <w:numPr>
          <w:ilvl w:val="0"/>
          <w:numId w:val="2"/>
        </w:numPr>
        <w:rPr>
          <w:rFonts w:ascii="仿宋" w:hAnsi="仿宋" w:eastAsia="仿宋" w:cs="仿宋"/>
          <w:sz w:val="28"/>
          <w:szCs w:val="28"/>
        </w:rPr>
      </w:pPr>
      <w:bookmarkStart w:id="30" w:name="_Toc21608540"/>
      <w:bookmarkStart w:id="31" w:name="_Toc19911_WPSOffice_Level1"/>
      <w:r>
        <w:rPr>
          <w:rFonts w:hint="eastAsia" w:ascii="仿宋" w:hAnsi="仿宋" w:eastAsia="仿宋" w:cs="仿宋"/>
          <w:sz w:val="28"/>
          <w:szCs w:val="28"/>
        </w:rPr>
        <w:t>争议解决</w:t>
      </w:r>
      <w:bookmarkEnd w:id="30"/>
      <w:bookmarkEnd w:id="31"/>
    </w:p>
    <w:p>
      <w:pPr>
        <w:numPr>
          <w:ilvl w:val="0"/>
          <w:numId w:val="13"/>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本协议之签署、效力、解释和执行以及本协议项下争议之解决均应适用中华人民共和国法律。</w:t>
      </w:r>
    </w:p>
    <w:p>
      <w:pPr>
        <w:numPr>
          <w:ilvl w:val="0"/>
          <w:numId w:val="13"/>
        </w:numPr>
        <w:tabs>
          <w:tab w:val="left" w:pos="0"/>
        </w:tabs>
        <w:spacing w:line="288" w:lineRule="auto"/>
        <w:rPr>
          <w:rFonts w:ascii="仿宋" w:hAnsi="仿宋" w:eastAsia="仿宋" w:cs="仿宋"/>
          <w:sz w:val="28"/>
          <w:szCs w:val="28"/>
        </w:rPr>
      </w:pPr>
      <w:r>
        <w:rPr>
          <w:rFonts w:hint="eastAsia" w:ascii="仿宋" w:hAnsi="仿宋" w:eastAsia="仿宋" w:cs="仿宋"/>
          <w:sz w:val="28"/>
          <w:szCs w:val="28"/>
        </w:rPr>
        <w:t>因解释和履行本协议而发生的任何争议，本协议双方应首先通过积极友好协商的方式加以解决。如争议未能于双方开始协商后60日内解决，认定为双方协商不成，任一方可将有关争议提交甲方所在地有管辖权的人民法院进行诉讼解决，除争议的事项之外，双方仍应行使本协议项下的其他权利并履行本协议项下的其他义务。</w:t>
      </w:r>
    </w:p>
    <w:p>
      <w:pPr>
        <w:pStyle w:val="4"/>
        <w:numPr>
          <w:ilvl w:val="0"/>
          <w:numId w:val="2"/>
        </w:numPr>
        <w:rPr>
          <w:rFonts w:ascii="仿宋" w:hAnsi="仿宋" w:eastAsia="仿宋" w:cs="仿宋"/>
          <w:sz w:val="28"/>
          <w:szCs w:val="28"/>
        </w:rPr>
      </w:pPr>
      <w:bookmarkStart w:id="32" w:name="_Toc666_WPSOffice_Level1"/>
      <w:bookmarkStart w:id="33" w:name="_Toc21608541"/>
      <w:r>
        <w:rPr>
          <w:rFonts w:hint="eastAsia" w:ascii="仿宋" w:hAnsi="仿宋" w:eastAsia="仿宋" w:cs="仿宋"/>
          <w:sz w:val="28"/>
          <w:szCs w:val="28"/>
        </w:rPr>
        <w:t>违约责任及合同终止</w:t>
      </w:r>
      <w:bookmarkEnd w:id="32"/>
      <w:bookmarkEnd w:id="33"/>
    </w:p>
    <w:p>
      <w:pPr>
        <w:widowControl/>
        <w:numPr>
          <w:ilvl w:val="0"/>
          <w:numId w:val="14"/>
        </w:numPr>
        <w:tabs>
          <w:tab w:val="left" w:pos="-720"/>
          <w:tab w:val="left" w:pos="840"/>
        </w:tabs>
        <w:suppressAutoHyphens/>
        <w:autoSpaceDE w:val="0"/>
        <w:autoSpaceDN w:val="0"/>
        <w:spacing w:line="288" w:lineRule="auto"/>
        <w:rPr>
          <w:rFonts w:ascii="仿宋" w:hAnsi="仿宋" w:eastAsia="仿宋" w:cs="仿宋"/>
          <w:color w:val="000000"/>
          <w:spacing w:val="-3"/>
          <w:sz w:val="28"/>
          <w:szCs w:val="28"/>
        </w:rPr>
      </w:pPr>
      <w:r>
        <w:rPr>
          <w:rFonts w:hint="eastAsia" w:ascii="仿宋" w:hAnsi="仿宋" w:eastAsia="仿宋" w:cs="仿宋"/>
          <w:color w:val="000000"/>
          <w:spacing w:val="-3"/>
          <w:sz w:val="28"/>
          <w:szCs w:val="28"/>
        </w:rPr>
        <w:t>如任何一方违反或不履行本协议所规定的义务，违约方在收到守约方要求纠正其违约行为的书面通知之日，应立即停止该违约行为或履行义务，并在10日内赔偿守约方因该违约行为造成的经济损失，违约方以守约方先行违约为由提出书面抗辩的除外。如违约方经守约方催告后继续该违约行为或拒不履行该应尽义务的，守约方除就其经济损失（包括但不限直接经济损失、间接经济损失）获得违约方赔偿、追究违约方违约责任外，亦有权提前终止本协议。</w:t>
      </w:r>
    </w:p>
    <w:p>
      <w:pPr>
        <w:widowControl/>
        <w:numPr>
          <w:ilvl w:val="0"/>
          <w:numId w:val="14"/>
        </w:numPr>
        <w:tabs>
          <w:tab w:val="left" w:pos="-720"/>
          <w:tab w:val="left" w:pos="840"/>
        </w:tabs>
        <w:suppressAutoHyphens/>
        <w:autoSpaceDE w:val="0"/>
        <w:autoSpaceDN w:val="0"/>
        <w:spacing w:line="288" w:lineRule="auto"/>
        <w:rPr>
          <w:rFonts w:ascii="仿宋" w:hAnsi="仿宋" w:eastAsia="仿宋" w:cs="仿宋"/>
          <w:color w:val="000000"/>
          <w:spacing w:val="-3"/>
          <w:sz w:val="28"/>
          <w:szCs w:val="28"/>
        </w:rPr>
      </w:pPr>
      <w:r>
        <w:rPr>
          <w:rFonts w:hint="eastAsia" w:ascii="仿宋" w:hAnsi="仿宋" w:eastAsia="仿宋" w:cs="仿宋"/>
          <w:color w:val="000000"/>
          <w:spacing w:val="-3"/>
          <w:sz w:val="28"/>
          <w:szCs w:val="28"/>
        </w:rPr>
        <w:t>甲方应严格履行本协议的支付服务费义务，如无正当理由未及时支付服务费，甲方应承担违约责任，每延迟一日，甲方应按日计算应付服务费的</w:t>
      </w:r>
      <w:r>
        <w:rPr>
          <w:rFonts w:hint="eastAsia" w:ascii="仿宋" w:hAnsi="仿宋" w:eastAsia="仿宋" w:cs="仿宋"/>
          <w:bCs/>
          <w:color w:val="000000"/>
          <w:spacing w:val="-3"/>
          <w:sz w:val="28"/>
          <w:szCs w:val="28"/>
        </w:rPr>
        <w:t>万分之一</w:t>
      </w:r>
      <w:r>
        <w:rPr>
          <w:rFonts w:hint="eastAsia" w:ascii="仿宋" w:hAnsi="仿宋" w:eastAsia="仿宋" w:cs="仿宋"/>
          <w:color w:val="000000"/>
          <w:spacing w:val="-3"/>
          <w:sz w:val="28"/>
          <w:szCs w:val="28"/>
        </w:rPr>
        <w:t>向乙方支付延迟金。如果逾期超过30日不支付，乙方有权解除本协议。乙方在本协议项下尚未履行的义务即告终止，已经履行义务但尚未得到支付的服务，乙方有权向甲方追偿服务费。</w:t>
      </w:r>
    </w:p>
    <w:p>
      <w:pPr>
        <w:widowControl/>
        <w:numPr>
          <w:ilvl w:val="0"/>
          <w:numId w:val="14"/>
        </w:numPr>
        <w:tabs>
          <w:tab w:val="left" w:pos="-720"/>
          <w:tab w:val="left" w:pos="840"/>
        </w:tabs>
        <w:suppressAutoHyphens/>
        <w:autoSpaceDE w:val="0"/>
        <w:autoSpaceDN w:val="0"/>
        <w:spacing w:line="288" w:lineRule="auto"/>
        <w:rPr>
          <w:rFonts w:ascii="仿宋" w:hAnsi="仿宋" w:eastAsia="仿宋" w:cs="仿宋"/>
          <w:color w:val="000000"/>
          <w:spacing w:val="-3"/>
          <w:sz w:val="28"/>
          <w:szCs w:val="28"/>
        </w:rPr>
      </w:pPr>
      <w:r>
        <w:rPr>
          <w:rFonts w:hint="eastAsia" w:ascii="仿宋" w:hAnsi="仿宋" w:eastAsia="仿宋" w:cs="仿宋"/>
          <w:color w:val="000000"/>
          <w:spacing w:val="-3"/>
          <w:sz w:val="28"/>
          <w:szCs w:val="28"/>
        </w:rPr>
        <w:t>甲方和甲方用户应确保用户数据传递的及时性和准确性，如因甲方未及时传递数据导致用户向乙方产生投诉，甲方应承担由此引发的责任并负责落实用户的安抚工作，如因此导致乙方产生损失的，则应由甲方负责赔偿。如果乙方在收到合格数据且用户提出服务要求时乙方不履行相关服务义务，乙方需对甲方的相关损失进行赔偿。如乙方收到甲方合格数据后因自身原因导致数据接收错误或保存错误等导致乙方未按照合同约定提供服务，乙方应及时修正，如因此给甲方或用户造成损失，乙方应负责赔偿。</w:t>
      </w:r>
    </w:p>
    <w:p>
      <w:pPr>
        <w:widowControl/>
        <w:numPr>
          <w:ilvl w:val="0"/>
          <w:numId w:val="14"/>
        </w:numPr>
        <w:tabs>
          <w:tab w:val="left" w:pos="-720"/>
          <w:tab w:val="left" w:pos="840"/>
        </w:tabs>
        <w:suppressAutoHyphens/>
        <w:autoSpaceDE w:val="0"/>
        <w:autoSpaceDN w:val="0"/>
        <w:spacing w:line="288" w:lineRule="auto"/>
        <w:rPr>
          <w:rFonts w:ascii="仿宋" w:hAnsi="仿宋" w:eastAsia="仿宋" w:cs="仿宋"/>
          <w:color w:val="000000"/>
          <w:spacing w:val="-3"/>
          <w:sz w:val="28"/>
          <w:szCs w:val="28"/>
        </w:rPr>
      </w:pPr>
      <w:r>
        <w:rPr>
          <w:rFonts w:hint="eastAsia" w:ascii="仿宋" w:hAnsi="仿宋" w:eastAsia="仿宋" w:cs="仿宋"/>
          <w:color w:val="000000"/>
          <w:spacing w:val="-3"/>
          <w:sz w:val="28"/>
          <w:szCs w:val="28"/>
        </w:rPr>
        <w:t>乙方应保证其服务方式、服务内容合理且符合合同约定且原则上不会导致甲方用户投诉，如因乙方未按照本协议约定履行服务内容或未达到本协议约定的服务标准发生了有效投诉，乙方应尽力配合甲方及时、有效地解决，不会造成甲方任何不良影响。如该投诉造成甲方经济或声誉受损，乙方应赔偿甲方损失。</w:t>
      </w:r>
    </w:p>
    <w:p>
      <w:pPr>
        <w:widowControl/>
        <w:numPr>
          <w:ilvl w:val="0"/>
          <w:numId w:val="14"/>
        </w:numPr>
        <w:tabs>
          <w:tab w:val="left" w:pos="-720"/>
          <w:tab w:val="left" w:pos="840"/>
        </w:tabs>
        <w:suppressAutoHyphens/>
        <w:autoSpaceDE w:val="0"/>
        <w:autoSpaceDN w:val="0"/>
        <w:spacing w:line="288" w:lineRule="auto"/>
        <w:rPr>
          <w:rFonts w:ascii="仿宋" w:hAnsi="仿宋" w:eastAsia="仿宋" w:cs="仿宋"/>
          <w:color w:val="000000"/>
          <w:spacing w:val="-3"/>
          <w:sz w:val="28"/>
          <w:szCs w:val="28"/>
        </w:rPr>
      </w:pPr>
      <w:r>
        <w:rPr>
          <w:rFonts w:hint="eastAsia" w:ascii="仿宋" w:hAnsi="仿宋" w:eastAsia="仿宋" w:cs="仿宋"/>
          <w:color w:val="000000"/>
          <w:spacing w:val="-3"/>
          <w:sz w:val="28"/>
          <w:szCs w:val="28"/>
        </w:rPr>
        <w:t>任何一方失去支付能力、破产、中止支付、被清算、亏损或被中止经营，或无力解决现有债务时，本协议终止。若乙方破产、被清算，乙方将妥善安排甲方用户的剩余服务需求，如无法满足甲方用户需求的将退还其尚未提供服务的相关费用并承担因此给甲方造成的全部损失。甲方所负责任义务情形同上。</w:t>
      </w:r>
    </w:p>
    <w:p>
      <w:pPr>
        <w:widowControl/>
        <w:numPr>
          <w:ilvl w:val="0"/>
          <w:numId w:val="14"/>
        </w:numPr>
        <w:tabs>
          <w:tab w:val="left" w:pos="-720"/>
          <w:tab w:val="left" w:pos="840"/>
        </w:tabs>
        <w:suppressAutoHyphens/>
        <w:autoSpaceDE w:val="0"/>
        <w:autoSpaceDN w:val="0"/>
        <w:spacing w:line="288" w:lineRule="auto"/>
        <w:rPr>
          <w:rFonts w:ascii="仿宋" w:hAnsi="仿宋" w:eastAsia="仿宋" w:cs="仿宋"/>
          <w:color w:val="000000"/>
          <w:spacing w:val="-3"/>
          <w:sz w:val="28"/>
          <w:szCs w:val="28"/>
        </w:rPr>
      </w:pPr>
      <w:r>
        <w:rPr>
          <w:rFonts w:hint="eastAsia" w:ascii="仿宋" w:hAnsi="仿宋" w:eastAsia="仿宋" w:cs="仿宋"/>
          <w:color w:val="000000"/>
          <w:spacing w:val="-3"/>
          <w:sz w:val="28"/>
          <w:szCs w:val="28"/>
        </w:rPr>
        <w:t>本协议任何一方根据法律或合同约定有权解除合同时，如未选择解除合同，则有权要求另一方继续履行。但该种情况下，不免除该另一方应承担的其他违约责任。</w:t>
      </w:r>
    </w:p>
    <w:p>
      <w:pPr>
        <w:pStyle w:val="2"/>
        <w:widowControl/>
        <w:numPr>
          <w:ilvl w:val="0"/>
          <w:numId w:val="14"/>
        </w:numPr>
        <w:tabs>
          <w:tab w:val="clear" w:pos="420"/>
        </w:tabs>
        <w:suppressAutoHyphens/>
        <w:autoSpaceDE w:val="0"/>
        <w:autoSpaceDN w:val="0"/>
        <w:spacing w:line="288" w:lineRule="auto"/>
        <w:ind w:left="0" w:firstLine="0"/>
        <w:rPr>
          <w:rFonts w:ascii="仿宋" w:hAnsi="仿宋" w:eastAsia="仿宋" w:cs="仿宋"/>
          <w:lang w:eastAsia="zh-CN"/>
        </w:rPr>
      </w:pPr>
      <w:r>
        <w:rPr>
          <w:rFonts w:hint="eastAsia" w:ascii="仿宋" w:hAnsi="仿宋" w:eastAsia="仿宋" w:cs="仿宋"/>
          <w:lang w:eastAsia="zh-CN"/>
        </w:rPr>
        <w:t>发生以下情形甲方有权解除合同，并要求乙方支付合同已支付金额50%的违约金；如投诉造成甲方其他损失，乙方还应予以赔偿。</w:t>
      </w:r>
    </w:p>
    <w:p>
      <w:pPr>
        <w:pStyle w:val="2"/>
        <w:widowControl/>
        <w:numPr>
          <w:ilvl w:val="0"/>
          <w:numId w:val="15"/>
        </w:numPr>
        <w:tabs>
          <w:tab w:val="left" w:pos="420"/>
        </w:tabs>
        <w:suppressAutoHyphens/>
        <w:autoSpaceDE w:val="0"/>
        <w:autoSpaceDN w:val="0"/>
        <w:spacing w:line="288" w:lineRule="auto"/>
        <w:rPr>
          <w:rFonts w:ascii="仿宋" w:hAnsi="仿宋" w:eastAsia="仿宋" w:cs="仿宋"/>
          <w:lang w:eastAsia="zh-CN"/>
        </w:rPr>
      </w:pPr>
      <w:r>
        <w:rPr>
          <w:rFonts w:hint="eastAsia" w:ascii="仿宋" w:hAnsi="仿宋" w:eastAsia="仿宋" w:cs="仿宋"/>
          <w:lang w:eastAsia="zh-CN"/>
        </w:rPr>
        <w:t>如甲方客户投诉率超过，甲方有权向乙方提出改善建议，如乙方无法改善或投诉率未降低；</w:t>
      </w:r>
    </w:p>
    <w:p>
      <w:pPr>
        <w:pStyle w:val="2"/>
        <w:widowControl/>
        <w:numPr>
          <w:ilvl w:val="0"/>
          <w:numId w:val="15"/>
        </w:numPr>
        <w:tabs>
          <w:tab w:val="left" w:pos="420"/>
        </w:tabs>
        <w:suppressAutoHyphens/>
        <w:autoSpaceDE w:val="0"/>
        <w:autoSpaceDN w:val="0"/>
        <w:spacing w:line="288" w:lineRule="auto"/>
        <w:rPr>
          <w:rFonts w:ascii="仿宋" w:hAnsi="仿宋" w:eastAsia="仿宋" w:cs="仿宋"/>
          <w:lang w:eastAsia="zh-CN"/>
        </w:rPr>
      </w:pPr>
      <w:r>
        <w:rPr>
          <w:rFonts w:hint="eastAsia" w:ascii="仿宋" w:hAnsi="仿宋" w:eastAsia="仿宋" w:cs="仿宋"/>
          <w:lang w:eastAsia="zh-CN"/>
        </w:rPr>
        <w:t>乙方造成甲方客户信息外泄的；</w:t>
      </w:r>
    </w:p>
    <w:p>
      <w:pPr>
        <w:pStyle w:val="2"/>
        <w:widowControl/>
        <w:numPr>
          <w:ilvl w:val="0"/>
          <w:numId w:val="15"/>
        </w:numPr>
        <w:tabs>
          <w:tab w:val="left" w:pos="420"/>
        </w:tabs>
        <w:suppressAutoHyphens/>
        <w:autoSpaceDE w:val="0"/>
        <w:autoSpaceDN w:val="0"/>
        <w:spacing w:line="288" w:lineRule="auto"/>
        <w:rPr>
          <w:rFonts w:ascii="仿宋" w:hAnsi="仿宋" w:eastAsia="仿宋" w:cs="仿宋"/>
          <w:lang w:eastAsia="zh-CN"/>
        </w:rPr>
      </w:pPr>
      <w:r>
        <w:rPr>
          <w:rFonts w:hint="eastAsia" w:ascii="仿宋" w:hAnsi="仿宋" w:eastAsia="仿宋" w:cs="仿宋"/>
          <w:lang w:eastAsia="zh-CN"/>
        </w:rPr>
        <w:t>因乙方服务导致甲方客户发生人身损伤或财务损失的；</w:t>
      </w:r>
    </w:p>
    <w:p>
      <w:pPr>
        <w:pStyle w:val="2"/>
        <w:widowControl/>
        <w:numPr>
          <w:ilvl w:val="0"/>
          <w:numId w:val="15"/>
        </w:numPr>
        <w:tabs>
          <w:tab w:val="left" w:pos="420"/>
        </w:tabs>
        <w:suppressAutoHyphens/>
        <w:autoSpaceDE w:val="0"/>
        <w:autoSpaceDN w:val="0"/>
        <w:spacing w:line="288" w:lineRule="auto"/>
        <w:rPr>
          <w:rFonts w:ascii="仿宋" w:hAnsi="仿宋" w:eastAsia="仿宋" w:cs="仿宋"/>
          <w:color w:val="000000"/>
          <w:spacing w:val="-3"/>
          <w:sz w:val="28"/>
          <w:szCs w:val="28"/>
          <w:lang w:eastAsia="zh-CN"/>
        </w:rPr>
      </w:pPr>
      <w:r>
        <w:rPr>
          <w:rFonts w:hint="eastAsia" w:ascii="仿宋" w:hAnsi="仿宋" w:eastAsia="仿宋" w:cs="仿宋"/>
          <w:lang w:eastAsia="zh-CN"/>
        </w:rPr>
        <w:t>其他因乙方提供服务对甲方或客户造成严重损伤的。</w:t>
      </w:r>
    </w:p>
    <w:p>
      <w:pPr>
        <w:pStyle w:val="4"/>
        <w:numPr>
          <w:ilvl w:val="0"/>
          <w:numId w:val="2"/>
        </w:numPr>
        <w:rPr>
          <w:rFonts w:ascii="仿宋" w:hAnsi="仿宋" w:eastAsia="仿宋" w:cs="仿宋"/>
          <w:sz w:val="28"/>
          <w:szCs w:val="28"/>
        </w:rPr>
      </w:pPr>
      <w:bookmarkStart w:id="34" w:name="_Toc2833_WPSOffice_Level1"/>
      <w:bookmarkStart w:id="35" w:name="_Toc21608542"/>
      <w:r>
        <w:rPr>
          <w:rFonts w:hint="eastAsia" w:ascii="仿宋" w:hAnsi="仿宋" w:eastAsia="仿宋" w:cs="仿宋"/>
          <w:sz w:val="28"/>
          <w:szCs w:val="28"/>
        </w:rPr>
        <w:t>不可抗力</w:t>
      </w:r>
      <w:bookmarkEnd w:id="34"/>
      <w:bookmarkEnd w:id="35"/>
    </w:p>
    <w:p>
      <w:pPr>
        <w:numPr>
          <w:ilvl w:val="0"/>
          <w:numId w:val="16"/>
        </w:numPr>
        <w:spacing w:line="288" w:lineRule="auto"/>
        <w:rPr>
          <w:rFonts w:ascii="仿宋" w:hAnsi="仿宋" w:eastAsia="仿宋" w:cs="仿宋"/>
          <w:sz w:val="28"/>
          <w:szCs w:val="28"/>
        </w:rPr>
      </w:pPr>
      <w:r>
        <w:rPr>
          <w:rFonts w:hint="eastAsia" w:ascii="仿宋" w:hAnsi="仿宋" w:eastAsia="仿宋" w:cs="仿宋"/>
          <w:sz w:val="28"/>
          <w:szCs w:val="28"/>
        </w:rPr>
        <w:t>不可抗力指甲乙双方不能合理控制、不可预见或即使预见亦无法避免的事件，该事件妨碍、影响或延误任何一方根据协议履行其全部或部分义务。包括但不限于政府行为、政策突变、自然灾害、战争、公共机构禁止、疫情等的原因致使本协议不能继续履行。</w:t>
      </w:r>
    </w:p>
    <w:p>
      <w:pPr>
        <w:numPr>
          <w:ilvl w:val="0"/>
          <w:numId w:val="17"/>
        </w:numPr>
        <w:tabs>
          <w:tab w:val="left" w:pos="420"/>
        </w:tabs>
        <w:spacing w:line="288" w:lineRule="auto"/>
        <w:rPr>
          <w:rFonts w:ascii="仿宋" w:hAnsi="仿宋" w:eastAsia="仿宋" w:cs="仿宋"/>
          <w:sz w:val="28"/>
          <w:szCs w:val="28"/>
        </w:rPr>
      </w:pPr>
      <w:r>
        <w:rPr>
          <w:rFonts w:hint="eastAsia" w:ascii="仿宋" w:hAnsi="仿宋" w:eastAsia="仿宋" w:cs="仿宋"/>
          <w:sz w:val="28"/>
          <w:szCs w:val="28"/>
        </w:rPr>
        <w:t>当延误和无法履行义务是由于不可抗力造成时，履行本协议受阻的一方应以最便捷的方式毫无延误地通知另一方，并在发生不可抗力事件之日起十日内向对方提供该事件的详细书面报告和有关证明。受到不可抗力影响的一方应采取所有合理行为使损失减少到最低程度，否则将赔偿另一方由此造成的损失。</w:t>
      </w:r>
    </w:p>
    <w:p>
      <w:pPr>
        <w:numPr>
          <w:ilvl w:val="0"/>
          <w:numId w:val="17"/>
        </w:numPr>
        <w:tabs>
          <w:tab w:val="left" w:pos="420"/>
        </w:tabs>
        <w:spacing w:line="288" w:lineRule="auto"/>
        <w:rPr>
          <w:rFonts w:ascii="仿宋" w:hAnsi="仿宋" w:eastAsia="仿宋" w:cs="仿宋"/>
          <w:sz w:val="28"/>
          <w:szCs w:val="28"/>
        </w:rPr>
      </w:pPr>
      <w:r>
        <w:rPr>
          <w:rFonts w:hint="eastAsia" w:ascii="仿宋" w:hAnsi="仿宋" w:eastAsia="仿宋" w:cs="仿宋"/>
          <w:sz w:val="28"/>
          <w:szCs w:val="28"/>
        </w:rPr>
        <w:t>双方应根据不可抗力事件对履行本协议的影响，决定是否终止或推迟本协议的履行，或部分或全部免除受阻方在本协议项下的义务。</w:t>
      </w:r>
    </w:p>
    <w:p>
      <w:pPr>
        <w:pStyle w:val="4"/>
        <w:numPr>
          <w:ilvl w:val="0"/>
          <w:numId w:val="2"/>
        </w:numPr>
        <w:rPr>
          <w:rFonts w:ascii="仿宋" w:hAnsi="仿宋" w:eastAsia="仿宋" w:cs="仿宋"/>
          <w:sz w:val="28"/>
          <w:szCs w:val="28"/>
        </w:rPr>
      </w:pPr>
      <w:bookmarkStart w:id="36" w:name="_Toc2190_WPSOffice_Level1"/>
      <w:bookmarkStart w:id="37" w:name="_Toc21608543"/>
      <w:r>
        <w:rPr>
          <w:rFonts w:hint="eastAsia" w:ascii="仿宋" w:hAnsi="仿宋" w:eastAsia="仿宋" w:cs="仿宋"/>
          <w:sz w:val="28"/>
          <w:szCs w:val="28"/>
        </w:rPr>
        <w:t>反商业贿赂条款</w:t>
      </w:r>
      <w:bookmarkEnd w:id="36"/>
      <w:bookmarkEnd w:id="37"/>
    </w:p>
    <w:p>
      <w:pPr>
        <w:pStyle w:val="30"/>
        <w:numPr>
          <w:ilvl w:val="0"/>
          <w:numId w:val="18"/>
        </w:numPr>
        <w:spacing w:line="288" w:lineRule="auto"/>
        <w:ind w:firstLineChars="0"/>
        <w:rPr>
          <w:rFonts w:ascii="仿宋" w:hAnsi="仿宋" w:eastAsia="仿宋" w:cs="仿宋"/>
          <w:sz w:val="28"/>
          <w:szCs w:val="28"/>
        </w:rPr>
      </w:pPr>
      <w:r>
        <w:rPr>
          <w:rFonts w:hint="eastAsia" w:ascii="仿宋" w:hAnsi="仿宋" w:eastAsia="仿宋" w:cs="仿宋"/>
          <w:sz w:val="28"/>
          <w:szCs w:val="28"/>
        </w:rPr>
        <w:t>甲乙双方都清楚并愿意严格遵守中华人民共和国反商业贿赂的法律规定，双方都清楚任何形式的贿赂和贪污行为都将触犯法律，并将受到法律的严惩。</w:t>
      </w:r>
    </w:p>
    <w:p>
      <w:pPr>
        <w:pStyle w:val="30"/>
        <w:numPr>
          <w:ilvl w:val="0"/>
          <w:numId w:val="18"/>
        </w:numPr>
        <w:spacing w:line="288" w:lineRule="auto"/>
        <w:ind w:firstLineChars="0"/>
        <w:rPr>
          <w:rFonts w:ascii="仿宋" w:hAnsi="仿宋" w:eastAsia="仿宋" w:cs="仿宋"/>
          <w:sz w:val="28"/>
          <w:szCs w:val="28"/>
        </w:rPr>
      </w:pPr>
      <w:r>
        <w:rPr>
          <w:rFonts w:hint="eastAsia" w:ascii="仿宋" w:hAnsi="仿宋" w:eastAsia="仿宋" w:cs="仿宋"/>
          <w:sz w:val="28"/>
          <w:szCs w:val="28"/>
        </w:rPr>
        <w:t>甲方或乙方均不得向对方或对方经办人员或其他相关人员索要、收受、提供给予协议约定外的任何利益包括但不限于明扣、暗扣、现金、购物卡、实物、有价证券、旅游或其他非物质性利益等，但如该等利益属于行业惯例或通常做法，则须在协议中明示。</w:t>
      </w:r>
    </w:p>
    <w:p>
      <w:pPr>
        <w:pStyle w:val="30"/>
        <w:numPr>
          <w:ilvl w:val="0"/>
          <w:numId w:val="18"/>
        </w:numPr>
        <w:spacing w:line="288" w:lineRule="auto"/>
        <w:ind w:firstLineChars="0"/>
        <w:rPr>
          <w:rFonts w:ascii="仿宋" w:hAnsi="仿宋" w:eastAsia="仿宋" w:cs="仿宋"/>
          <w:sz w:val="28"/>
          <w:szCs w:val="28"/>
        </w:rPr>
      </w:pPr>
      <w:r>
        <w:rPr>
          <w:rFonts w:hint="eastAsia" w:ascii="仿宋" w:hAnsi="仿宋" w:eastAsia="仿宋" w:cs="仿宋"/>
          <w:sz w:val="28"/>
          <w:szCs w:val="28"/>
        </w:rPr>
        <w:t>乙方严格禁止乙方经办人员的任何商业贿赂行为，乙方经办人员发生本条第二款所列示的任何一种行为，都是违反乙方公司制度的，都将受到乙方公司制度和国家法律的惩处。</w:t>
      </w:r>
    </w:p>
    <w:p>
      <w:pPr>
        <w:pStyle w:val="30"/>
        <w:numPr>
          <w:ilvl w:val="0"/>
          <w:numId w:val="18"/>
        </w:numPr>
        <w:spacing w:line="288" w:lineRule="auto"/>
        <w:ind w:firstLineChars="0"/>
        <w:rPr>
          <w:rFonts w:ascii="仿宋" w:hAnsi="仿宋" w:eastAsia="仿宋" w:cs="仿宋"/>
          <w:sz w:val="28"/>
          <w:szCs w:val="28"/>
        </w:rPr>
      </w:pPr>
      <w:r>
        <w:rPr>
          <w:rFonts w:hint="eastAsia" w:ascii="仿宋" w:hAnsi="仿宋" w:eastAsia="仿宋" w:cs="仿宋"/>
          <w:sz w:val="28"/>
          <w:szCs w:val="28"/>
        </w:rPr>
        <w:t>如因一方或一方经办人违反上述第二条第三条之规定给对方造成损失的，应承担损害赔偿责任。</w:t>
      </w:r>
    </w:p>
    <w:p>
      <w:pPr>
        <w:pStyle w:val="30"/>
        <w:numPr>
          <w:ilvl w:val="0"/>
          <w:numId w:val="18"/>
        </w:numPr>
        <w:spacing w:line="288" w:lineRule="auto"/>
        <w:ind w:firstLineChars="0"/>
        <w:rPr>
          <w:rFonts w:ascii="仿宋" w:hAnsi="仿宋" w:eastAsia="仿宋" w:cs="仿宋"/>
          <w:sz w:val="28"/>
          <w:szCs w:val="28"/>
        </w:rPr>
      </w:pPr>
      <w:r>
        <w:rPr>
          <w:rFonts w:hint="eastAsia" w:ascii="仿宋" w:hAnsi="仿宋" w:eastAsia="仿宋" w:cs="仿宋"/>
          <w:sz w:val="28"/>
          <w:szCs w:val="28"/>
        </w:rPr>
        <w:t>本条所称“其他相关人员”是指甲乙双方经办人以外的与协议有直接或间接利益关系的人员，包括但不仅限于协议经办人的亲友。</w:t>
      </w:r>
    </w:p>
    <w:p>
      <w:pPr>
        <w:pStyle w:val="4"/>
        <w:numPr>
          <w:ilvl w:val="0"/>
          <w:numId w:val="2"/>
        </w:numPr>
        <w:rPr>
          <w:rFonts w:ascii="仿宋" w:hAnsi="仿宋" w:eastAsia="仿宋" w:cs="仿宋"/>
          <w:sz w:val="28"/>
          <w:szCs w:val="28"/>
        </w:rPr>
      </w:pPr>
      <w:bookmarkStart w:id="38" w:name="_Toc26718_WPSOffice_Level1"/>
      <w:bookmarkStart w:id="39" w:name="_Toc21608544"/>
      <w:r>
        <w:rPr>
          <w:rFonts w:hint="eastAsia" w:ascii="仿宋" w:hAnsi="仿宋" w:eastAsia="仿宋" w:cs="仿宋"/>
          <w:sz w:val="28"/>
          <w:szCs w:val="28"/>
        </w:rPr>
        <w:t>反虚假宣传条款</w:t>
      </w:r>
      <w:bookmarkEnd w:id="38"/>
      <w:bookmarkEnd w:id="39"/>
    </w:p>
    <w:p>
      <w:pPr>
        <w:spacing w:line="288" w:lineRule="auto"/>
        <w:ind w:left="300" w:leftChars="100"/>
        <w:rPr>
          <w:rFonts w:ascii="仿宋" w:hAnsi="仿宋" w:eastAsia="仿宋" w:cs="仿宋"/>
          <w:sz w:val="28"/>
          <w:szCs w:val="28"/>
        </w:rPr>
      </w:pPr>
      <w:r>
        <w:rPr>
          <w:rFonts w:hint="eastAsia" w:ascii="仿宋" w:hAnsi="仿宋" w:eastAsia="仿宋" w:cs="仿宋"/>
          <w:sz w:val="28"/>
          <w:szCs w:val="28"/>
        </w:rPr>
        <w:t>甲乙双方均清楚并愿意严格遵守中华人民共和国《合同法》《著作权法》、《商标法》、《专利法》、《反不正当竞争法》等知识产权类、合同法及广告法等相关法律的规定，双方均有权就本协议所约定事项以约定方式在约定范围内进行真实、合理的使用或宣传，但不得涉及合同所约定的保密内容。为避免商标侵权及不当宣传等风险的发生，双方均同意，在使用对方的商标、品牌、企业名称等进行宣传前，均须获得对方事先的书面认可，否则，不得进行此类使用或宣传。双方在此承诺，会积极响应对方提出的就合作事项的合理使用或宣传申请。双方均承认，未经对方事先书面同意而利用其商标、品牌及企业名称等进行商业宣传；虚构合作事项；夸大合作范围、内容、效果、规模、程度等，均属对本协议的违反，并可能因虚假宣传构成不正当竞争，守约方或被侵权人将保留追究相应法律责任的权利。</w:t>
      </w:r>
    </w:p>
    <w:p>
      <w:pPr>
        <w:spacing w:line="288" w:lineRule="auto"/>
        <w:ind w:left="840"/>
        <w:rPr>
          <w:rFonts w:ascii="仿宋" w:hAnsi="仿宋" w:eastAsia="仿宋" w:cs="仿宋"/>
          <w:sz w:val="28"/>
          <w:szCs w:val="28"/>
        </w:rPr>
      </w:pPr>
    </w:p>
    <w:p>
      <w:pPr>
        <w:pStyle w:val="4"/>
        <w:numPr>
          <w:ilvl w:val="0"/>
          <w:numId w:val="2"/>
        </w:numPr>
        <w:rPr>
          <w:rFonts w:ascii="仿宋" w:hAnsi="仿宋" w:eastAsia="仿宋" w:cs="仿宋"/>
          <w:sz w:val="28"/>
          <w:szCs w:val="28"/>
        </w:rPr>
      </w:pPr>
      <w:bookmarkStart w:id="40" w:name="_Toc10564_WPSOffice_Level1"/>
      <w:bookmarkStart w:id="41" w:name="_Toc21608545"/>
      <w:r>
        <w:rPr>
          <w:rFonts w:hint="eastAsia" w:ascii="仿宋" w:hAnsi="仿宋" w:eastAsia="仿宋" w:cs="仿宋"/>
          <w:sz w:val="28"/>
          <w:szCs w:val="28"/>
        </w:rPr>
        <w:t>合同的生效及有效期</w:t>
      </w:r>
      <w:bookmarkEnd w:id="40"/>
      <w:bookmarkEnd w:id="41"/>
    </w:p>
    <w:p>
      <w:pPr>
        <w:pStyle w:val="30"/>
        <w:numPr>
          <w:ilvl w:val="0"/>
          <w:numId w:val="19"/>
        </w:numPr>
        <w:spacing w:line="288" w:lineRule="auto"/>
        <w:ind w:firstLineChars="0"/>
        <w:rPr>
          <w:rFonts w:ascii="仿宋" w:hAnsi="仿宋" w:eastAsia="仿宋" w:cs="仿宋"/>
          <w:spacing w:val="-3"/>
          <w:sz w:val="28"/>
          <w:szCs w:val="28"/>
        </w:rPr>
      </w:pPr>
      <w:r>
        <w:rPr>
          <w:rFonts w:hint="eastAsia" w:ascii="仿宋" w:hAnsi="仿宋" w:eastAsia="仿宋" w:cs="仿宋"/>
          <w:spacing w:val="-3"/>
          <w:sz w:val="28"/>
          <w:szCs w:val="28"/>
        </w:rPr>
        <w:t>本协议有效期为1年，自20</w:t>
      </w:r>
      <w:r>
        <w:rPr>
          <w:rFonts w:ascii="仿宋" w:hAnsi="仿宋" w:eastAsia="仿宋" w:cs="仿宋"/>
          <w:spacing w:val="-3"/>
          <w:sz w:val="28"/>
          <w:szCs w:val="28"/>
        </w:rPr>
        <w:t>20</w:t>
      </w:r>
      <w:r>
        <w:rPr>
          <w:rFonts w:hint="eastAsia" w:ascii="仿宋" w:hAnsi="仿宋" w:eastAsia="仿宋" w:cs="仿宋"/>
          <w:spacing w:val="-3"/>
          <w:sz w:val="28"/>
          <w:szCs w:val="28"/>
        </w:rPr>
        <w:t>年</w:t>
      </w:r>
      <w:ins w:id="3" w:author="美希" w:date="2020-12-13T23:35:53Z">
        <w:r>
          <w:rPr>
            <w:rFonts w:hint="eastAsia" w:ascii="仿宋" w:hAnsi="仿宋" w:eastAsia="仿宋" w:cs="仿宋"/>
            <w:spacing w:val="-3"/>
            <w:sz w:val="28"/>
            <w:szCs w:val="28"/>
            <w:lang w:val="en-US" w:eastAsia="zh-CN"/>
          </w:rPr>
          <w:t>1</w:t>
        </w:r>
      </w:ins>
      <w:ins w:id="4" w:author="美希" w:date="2020-12-13T23:35:54Z">
        <w:r>
          <w:rPr>
            <w:rFonts w:hint="eastAsia" w:ascii="仿宋" w:hAnsi="仿宋" w:eastAsia="仿宋" w:cs="仿宋"/>
            <w:spacing w:val="-3"/>
            <w:sz w:val="28"/>
            <w:szCs w:val="28"/>
            <w:lang w:val="en-US" w:eastAsia="zh-CN"/>
          </w:rPr>
          <w:t>2</w:t>
        </w:r>
      </w:ins>
      <w:r>
        <w:rPr>
          <w:rFonts w:hint="eastAsia" w:ascii="仿宋" w:hAnsi="仿宋" w:eastAsia="仿宋" w:cs="仿宋"/>
          <w:spacing w:val="-3"/>
          <w:sz w:val="28"/>
          <w:szCs w:val="28"/>
        </w:rPr>
        <w:t xml:space="preserve"> 月</w:t>
      </w:r>
      <w:ins w:id="5" w:author="美希" w:date="2020-12-13T23:35:55Z">
        <w:r>
          <w:rPr>
            <w:rFonts w:hint="eastAsia" w:ascii="仿宋" w:hAnsi="仿宋" w:eastAsia="仿宋" w:cs="仿宋"/>
            <w:spacing w:val="-3"/>
            <w:sz w:val="28"/>
            <w:szCs w:val="28"/>
            <w:lang w:val="en-US" w:eastAsia="zh-CN"/>
          </w:rPr>
          <w:t>14</w:t>
        </w:r>
      </w:ins>
      <w:r>
        <w:rPr>
          <w:rFonts w:hint="eastAsia" w:ascii="仿宋" w:hAnsi="仿宋" w:eastAsia="仿宋" w:cs="仿宋"/>
          <w:spacing w:val="-3"/>
          <w:sz w:val="28"/>
          <w:szCs w:val="28"/>
        </w:rPr>
        <w:t xml:space="preserve"> 日至 </w:t>
      </w:r>
      <w:ins w:id="6" w:author="美希" w:date="2020-12-13T23:35:57Z">
        <w:r>
          <w:rPr>
            <w:rFonts w:hint="eastAsia" w:ascii="仿宋" w:hAnsi="仿宋" w:eastAsia="仿宋" w:cs="仿宋"/>
            <w:spacing w:val="-3"/>
            <w:sz w:val="28"/>
            <w:szCs w:val="28"/>
            <w:lang w:val="en-US" w:eastAsia="zh-CN"/>
          </w:rPr>
          <w:t>202</w:t>
        </w:r>
      </w:ins>
      <w:ins w:id="7" w:author="美希" w:date="2020-12-13T23:36:04Z">
        <w:r>
          <w:rPr>
            <w:rFonts w:hint="eastAsia" w:ascii="仿宋" w:hAnsi="仿宋" w:eastAsia="仿宋" w:cs="仿宋"/>
            <w:spacing w:val="-3"/>
            <w:sz w:val="28"/>
            <w:szCs w:val="28"/>
            <w:lang w:val="en-US" w:eastAsia="zh-CN"/>
          </w:rPr>
          <w:t>1</w:t>
        </w:r>
      </w:ins>
      <w:r>
        <w:rPr>
          <w:rFonts w:hint="eastAsia" w:ascii="仿宋" w:hAnsi="仿宋" w:eastAsia="仿宋" w:cs="仿宋"/>
          <w:spacing w:val="-3"/>
          <w:sz w:val="28"/>
          <w:szCs w:val="28"/>
        </w:rPr>
        <w:t xml:space="preserve">年 </w:t>
      </w:r>
      <w:ins w:id="8" w:author="美希" w:date="2020-12-13T23:36:01Z">
        <w:r>
          <w:rPr>
            <w:rFonts w:hint="eastAsia" w:ascii="仿宋" w:hAnsi="仿宋" w:eastAsia="仿宋" w:cs="仿宋"/>
            <w:spacing w:val="-3"/>
            <w:sz w:val="28"/>
            <w:szCs w:val="28"/>
            <w:lang w:val="en-US" w:eastAsia="zh-CN"/>
          </w:rPr>
          <w:t>12</w:t>
        </w:r>
      </w:ins>
      <w:r>
        <w:rPr>
          <w:rFonts w:hint="eastAsia" w:ascii="仿宋" w:hAnsi="仿宋" w:eastAsia="仿宋" w:cs="仿宋"/>
          <w:spacing w:val="-3"/>
          <w:sz w:val="28"/>
          <w:szCs w:val="28"/>
        </w:rPr>
        <w:t xml:space="preserve">月 </w:t>
      </w:r>
      <w:ins w:id="9" w:author="美希" w:date="2020-12-13T23:36:05Z">
        <w:r>
          <w:rPr>
            <w:rFonts w:hint="eastAsia" w:ascii="仿宋" w:hAnsi="仿宋" w:eastAsia="仿宋" w:cs="仿宋"/>
            <w:spacing w:val="-3"/>
            <w:sz w:val="28"/>
            <w:szCs w:val="28"/>
            <w:lang w:val="en-US" w:eastAsia="zh-CN"/>
          </w:rPr>
          <w:t>13</w:t>
        </w:r>
      </w:ins>
      <w:bookmarkStart w:id="47" w:name="_GoBack"/>
      <w:bookmarkEnd w:id="47"/>
      <w:r>
        <w:rPr>
          <w:rFonts w:hint="eastAsia" w:ascii="仿宋" w:hAnsi="仿宋" w:eastAsia="仿宋" w:cs="仿宋"/>
          <w:spacing w:val="-3"/>
          <w:sz w:val="28"/>
          <w:szCs w:val="28"/>
        </w:rPr>
        <w:t>日二十四时止。本协议终止前30天内，如甲乙双方未出现影响继续合作的重大事件，且没有书面终止/解除合同通知，本协议可自动延期一年。该等顺延最多可以进行一次。</w:t>
      </w:r>
    </w:p>
    <w:p>
      <w:pPr>
        <w:widowControl/>
        <w:numPr>
          <w:ilvl w:val="0"/>
          <w:numId w:val="19"/>
        </w:numPr>
        <w:tabs>
          <w:tab w:val="left" w:pos="-720"/>
        </w:tabs>
        <w:suppressAutoHyphens/>
        <w:autoSpaceDE w:val="0"/>
        <w:autoSpaceDN w:val="0"/>
        <w:spacing w:line="288" w:lineRule="auto"/>
        <w:rPr>
          <w:rFonts w:ascii="仿宋" w:hAnsi="仿宋" w:eastAsia="仿宋" w:cs="仿宋"/>
          <w:spacing w:val="-3"/>
          <w:sz w:val="28"/>
          <w:szCs w:val="28"/>
        </w:rPr>
      </w:pPr>
      <w:r>
        <w:rPr>
          <w:rFonts w:hint="eastAsia" w:ascii="仿宋" w:hAnsi="仿宋" w:eastAsia="仿宋" w:cs="仿宋"/>
          <w:spacing w:val="-3"/>
          <w:sz w:val="28"/>
          <w:szCs w:val="28"/>
        </w:rPr>
        <w:t>合同有效期的终止不等同于乙方提供服务的终止，乙方服务的终止以向会员服务截止的最后终止日期为准。</w:t>
      </w:r>
    </w:p>
    <w:p>
      <w:pPr>
        <w:widowControl/>
        <w:numPr>
          <w:ilvl w:val="0"/>
          <w:numId w:val="19"/>
        </w:numPr>
        <w:tabs>
          <w:tab w:val="left" w:pos="-720"/>
        </w:tabs>
        <w:suppressAutoHyphens/>
        <w:autoSpaceDE w:val="0"/>
        <w:autoSpaceDN w:val="0"/>
        <w:spacing w:line="288" w:lineRule="auto"/>
        <w:rPr>
          <w:rFonts w:ascii="仿宋" w:hAnsi="仿宋" w:eastAsia="仿宋" w:cs="仿宋"/>
          <w:spacing w:val="-3"/>
          <w:sz w:val="28"/>
          <w:szCs w:val="28"/>
        </w:rPr>
      </w:pPr>
      <w:r>
        <w:rPr>
          <w:rFonts w:hint="eastAsia" w:ascii="仿宋" w:hAnsi="仿宋" w:eastAsia="仿宋" w:cs="仿宋"/>
          <w:spacing w:val="-3"/>
          <w:sz w:val="28"/>
          <w:szCs w:val="28"/>
        </w:rPr>
        <w:t>本协议经双方加盖公章或合同专用章后生效，一式肆份，具有同等法律效力，甲乙双方各持贰份。</w:t>
      </w:r>
    </w:p>
    <w:p>
      <w:pPr>
        <w:widowControl/>
        <w:numPr>
          <w:ilvl w:val="0"/>
          <w:numId w:val="19"/>
        </w:numPr>
        <w:tabs>
          <w:tab w:val="left" w:pos="-720"/>
        </w:tabs>
        <w:suppressAutoHyphens/>
        <w:autoSpaceDE w:val="0"/>
        <w:autoSpaceDN w:val="0"/>
        <w:spacing w:line="288" w:lineRule="auto"/>
        <w:rPr>
          <w:rFonts w:ascii="仿宋" w:hAnsi="仿宋" w:eastAsia="仿宋" w:cs="仿宋"/>
          <w:spacing w:val="-3"/>
          <w:sz w:val="28"/>
          <w:szCs w:val="28"/>
        </w:rPr>
      </w:pPr>
      <w:r>
        <w:rPr>
          <w:rFonts w:hint="eastAsia" w:ascii="仿宋" w:hAnsi="仿宋" w:eastAsia="仿宋" w:cs="仿宋"/>
          <w:spacing w:val="-3"/>
          <w:sz w:val="28"/>
          <w:szCs w:val="28"/>
        </w:rPr>
        <w:t>本协议未尽事宜，双方可签订书面补充协议进行约定。补充协议是本协议的重要组成部分，与本协议具有同等法律效力。补充协议与本协议不一致的，视为对本协议的修改，具体以补充协议约定的内容为准。</w:t>
      </w:r>
    </w:p>
    <w:p>
      <w:pPr>
        <w:widowControl/>
        <w:numPr>
          <w:ilvl w:val="0"/>
          <w:numId w:val="19"/>
        </w:numPr>
        <w:tabs>
          <w:tab w:val="left" w:pos="-720"/>
        </w:tabs>
        <w:suppressAutoHyphens/>
        <w:autoSpaceDE w:val="0"/>
        <w:autoSpaceDN w:val="0"/>
        <w:spacing w:line="288" w:lineRule="auto"/>
        <w:rPr>
          <w:rFonts w:ascii="仿宋" w:hAnsi="仿宋" w:eastAsia="仿宋" w:cs="仿宋"/>
          <w:spacing w:val="-3"/>
          <w:sz w:val="28"/>
          <w:szCs w:val="28"/>
        </w:rPr>
      </w:pPr>
      <w:r>
        <w:rPr>
          <w:rFonts w:hint="eastAsia" w:ascii="仿宋" w:hAnsi="仿宋" w:eastAsia="仿宋" w:cs="仿宋"/>
          <w:spacing w:val="-3"/>
          <w:sz w:val="28"/>
          <w:szCs w:val="28"/>
        </w:rPr>
        <w:t>本协议的附件为合同的不可或缺的一部分。</w:t>
      </w:r>
    </w:p>
    <w:p>
      <w:pPr>
        <w:widowControl/>
        <w:tabs>
          <w:tab w:val="left" w:pos="-720"/>
        </w:tabs>
        <w:suppressAutoHyphens/>
        <w:autoSpaceDE w:val="0"/>
        <w:autoSpaceDN w:val="0"/>
        <w:spacing w:line="288" w:lineRule="auto"/>
        <w:ind w:left="846"/>
        <w:rPr>
          <w:rFonts w:ascii="仿宋" w:hAnsi="仿宋" w:eastAsia="仿宋" w:cs="仿宋"/>
          <w:spacing w:val="-3"/>
          <w:sz w:val="28"/>
          <w:szCs w:val="28"/>
        </w:rPr>
      </w:pPr>
    </w:p>
    <w:p>
      <w:pPr>
        <w:pStyle w:val="4"/>
        <w:numPr>
          <w:ilvl w:val="0"/>
          <w:numId w:val="2"/>
        </w:numPr>
        <w:rPr>
          <w:rFonts w:ascii="仿宋" w:hAnsi="仿宋" w:eastAsia="仿宋" w:cs="仿宋"/>
          <w:sz w:val="28"/>
          <w:szCs w:val="28"/>
        </w:rPr>
      </w:pPr>
      <w:bookmarkStart w:id="42" w:name="_Toc18943_WPSOffice_Level1"/>
      <w:bookmarkStart w:id="43" w:name="_Toc21608546"/>
      <w:r>
        <w:rPr>
          <w:rFonts w:hint="eastAsia" w:ascii="仿宋" w:hAnsi="仿宋" w:eastAsia="仿宋" w:cs="仿宋"/>
          <w:sz w:val="28"/>
          <w:szCs w:val="28"/>
        </w:rPr>
        <w:t>附件</w:t>
      </w:r>
      <w:bookmarkEnd w:id="42"/>
      <w:bookmarkEnd w:id="43"/>
    </w:p>
    <w:p>
      <w:pPr>
        <w:rPr>
          <w:rFonts w:ascii="仿宋" w:hAnsi="仿宋" w:eastAsia="仿宋" w:cs="仿宋"/>
          <w:sz w:val="28"/>
          <w:szCs w:val="28"/>
        </w:rPr>
      </w:pPr>
      <w:r>
        <w:rPr>
          <w:rFonts w:hint="eastAsia" w:ascii="仿宋" w:hAnsi="仿宋" w:eastAsia="仿宋" w:cs="仿宋"/>
          <w:sz w:val="28"/>
          <w:szCs w:val="28"/>
        </w:rPr>
        <w:t>附件一院内照护服务</w:t>
      </w:r>
    </w:p>
    <w:p>
      <w:pPr>
        <w:rPr>
          <w:rFonts w:ascii="仿宋" w:hAnsi="仿宋" w:eastAsia="仿宋" w:cs="仿宋"/>
          <w:sz w:val="28"/>
          <w:szCs w:val="28"/>
        </w:rPr>
      </w:pPr>
      <w:r>
        <w:rPr>
          <w:rFonts w:hint="eastAsia" w:ascii="仿宋" w:hAnsi="仿宋" w:eastAsia="仿宋" w:cs="仿宋"/>
          <w:sz w:val="28"/>
          <w:szCs w:val="28"/>
        </w:rPr>
        <w:t>附件二院后照护服务</w:t>
      </w:r>
    </w:p>
    <w:p>
      <w:pPr>
        <w:rPr>
          <w:rFonts w:ascii="仿宋" w:hAnsi="仿宋" w:eastAsia="仿宋" w:cs="仿宋"/>
          <w:sz w:val="28"/>
          <w:szCs w:val="28"/>
        </w:rPr>
      </w:pPr>
      <w:r>
        <w:rPr>
          <w:rFonts w:hint="eastAsia" w:ascii="仿宋" w:hAnsi="仿宋" w:eastAsia="仿宋" w:cs="仿宋"/>
          <w:sz w:val="28"/>
          <w:szCs w:val="28"/>
        </w:rPr>
        <w:t>附件三 城市覆盖清单</w:t>
      </w:r>
    </w:p>
    <w:p>
      <w:pPr>
        <w:pStyle w:val="9"/>
        <w:spacing w:line="288" w:lineRule="auto"/>
        <w:jc w:val="center"/>
        <w:rPr>
          <w:rFonts w:ascii="仿宋" w:hAnsi="仿宋" w:eastAsia="仿宋" w:cs="仿宋"/>
          <w:color w:val="000000" w:themeColor="text1"/>
          <w:spacing w:val="-3"/>
          <w:sz w:val="28"/>
          <w:szCs w:val="28"/>
        </w:rPr>
      </w:pPr>
      <w:bookmarkStart w:id="44" w:name="_Toc26759_WPSOffice_Level1"/>
    </w:p>
    <w:p>
      <w:pPr>
        <w:pStyle w:val="9"/>
        <w:spacing w:line="288" w:lineRule="auto"/>
        <w:jc w:val="center"/>
        <w:rPr>
          <w:rFonts w:ascii="仿宋" w:hAnsi="仿宋" w:eastAsia="仿宋" w:cs="仿宋"/>
          <w:color w:val="000000" w:themeColor="text1"/>
          <w:spacing w:val="-3"/>
          <w:sz w:val="28"/>
          <w:szCs w:val="28"/>
        </w:rPr>
      </w:pPr>
    </w:p>
    <w:p>
      <w:pPr>
        <w:pStyle w:val="9"/>
        <w:spacing w:line="288" w:lineRule="auto"/>
        <w:jc w:val="center"/>
        <w:rPr>
          <w:rFonts w:ascii="仿宋" w:hAnsi="仿宋" w:eastAsia="仿宋" w:cs="仿宋"/>
          <w:color w:val="000000" w:themeColor="text1"/>
          <w:spacing w:val="-3"/>
          <w:sz w:val="28"/>
          <w:szCs w:val="28"/>
        </w:rPr>
      </w:pPr>
    </w:p>
    <w:p>
      <w:pPr>
        <w:pStyle w:val="9"/>
        <w:spacing w:line="288" w:lineRule="auto"/>
        <w:jc w:val="center"/>
        <w:rPr>
          <w:rFonts w:ascii="仿宋" w:hAnsi="仿宋" w:eastAsia="仿宋" w:cs="仿宋"/>
          <w:color w:val="000000" w:themeColor="text1"/>
          <w:spacing w:val="-3"/>
          <w:sz w:val="28"/>
          <w:szCs w:val="28"/>
        </w:rPr>
      </w:pPr>
    </w:p>
    <w:p>
      <w:pPr>
        <w:pStyle w:val="9"/>
        <w:spacing w:line="288" w:lineRule="auto"/>
        <w:jc w:val="center"/>
        <w:rPr>
          <w:rFonts w:ascii="仿宋" w:hAnsi="仿宋" w:eastAsia="仿宋" w:cs="仿宋"/>
          <w:color w:val="000000" w:themeColor="text1"/>
          <w:spacing w:val="-3"/>
          <w:sz w:val="28"/>
          <w:szCs w:val="28"/>
        </w:rPr>
      </w:pPr>
    </w:p>
    <w:p>
      <w:pPr>
        <w:pStyle w:val="9"/>
        <w:spacing w:line="288" w:lineRule="auto"/>
        <w:jc w:val="center"/>
        <w:rPr>
          <w:rFonts w:ascii="仿宋" w:hAnsi="仿宋" w:eastAsia="仿宋" w:cs="仿宋"/>
          <w:color w:val="000000" w:themeColor="text1"/>
          <w:spacing w:val="-3"/>
          <w:sz w:val="28"/>
          <w:szCs w:val="28"/>
        </w:rPr>
      </w:pPr>
    </w:p>
    <w:p>
      <w:pPr>
        <w:pStyle w:val="9"/>
        <w:spacing w:line="288" w:lineRule="auto"/>
        <w:jc w:val="center"/>
        <w:rPr>
          <w:rFonts w:ascii="仿宋" w:hAnsi="仿宋" w:eastAsia="仿宋" w:cs="仿宋"/>
          <w:color w:val="000000" w:themeColor="text1"/>
          <w:spacing w:val="-3"/>
          <w:sz w:val="28"/>
          <w:szCs w:val="28"/>
        </w:rPr>
      </w:pPr>
      <w:bookmarkStart w:id="45" w:name="_Toc27436_WPSOffice_Level1"/>
      <w:bookmarkStart w:id="46" w:name="_Toc21572_WPSOffice_Level1"/>
      <w:r>
        <w:rPr>
          <w:rFonts w:hint="eastAsia" w:ascii="仿宋" w:hAnsi="仿宋" w:eastAsia="仿宋" w:cs="仿宋"/>
          <w:color w:val="000000" w:themeColor="text1"/>
          <w:spacing w:val="-3"/>
          <w:sz w:val="28"/>
          <w:szCs w:val="28"/>
        </w:rPr>
        <w:t>（以下无正文）</w:t>
      </w:r>
      <w:bookmarkEnd w:id="44"/>
      <w:bookmarkEnd w:id="45"/>
      <w:bookmarkEnd w:id="46"/>
    </w:p>
    <w:p>
      <w:pPr>
        <w:widowControl/>
        <w:spacing w:line="288" w:lineRule="auto"/>
        <w:jc w:val="left"/>
        <w:rPr>
          <w:rFonts w:ascii="仿宋" w:hAnsi="仿宋" w:eastAsia="仿宋" w:cs="仿宋"/>
          <w:b/>
          <w:sz w:val="28"/>
          <w:szCs w:val="28"/>
        </w:rPr>
      </w:pPr>
    </w:p>
    <w:p>
      <w:pPr>
        <w:pBdr>
          <w:top w:val="single" w:color="auto" w:sz="4" w:space="31"/>
        </w:pBdr>
        <w:tabs>
          <w:tab w:val="left" w:pos="3900"/>
        </w:tabs>
        <w:spacing w:line="288" w:lineRule="auto"/>
        <w:rPr>
          <w:rFonts w:ascii="仿宋" w:hAnsi="仿宋" w:eastAsia="仿宋" w:cs="仿宋"/>
          <w:b/>
          <w:sz w:val="28"/>
          <w:szCs w:val="28"/>
        </w:rPr>
      </w:pPr>
      <w:r>
        <w:rPr>
          <w:rFonts w:hint="eastAsia" w:ascii="仿宋" w:hAnsi="仿宋" w:eastAsia="仿宋" w:cs="仿宋"/>
          <w:b/>
          <w:sz w:val="28"/>
          <w:szCs w:val="28"/>
        </w:rPr>
        <w:t>（本页为健康管理服务合作协议的签字页，无正文）</w:t>
      </w:r>
    </w:p>
    <w:p>
      <w:pPr>
        <w:pBdr>
          <w:top w:val="single" w:color="auto" w:sz="4" w:space="31"/>
        </w:pBdr>
        <w:tabs>
          <w:tab w:val="left" w:pos="3900"/>
        </w:tabs>
        <w:spacing w:line="288" w:lineRule="auto"/>
        <w:ind w:firstLine="238" w:firstLineChars="85"/>
        <w:rPr>
          <w:rFonts w:ascii="仿宋" w:hAnsi="仿宋" w:eastAsia="仿宋" w:cs="仿宋"/>
          <w:b/>
          <w:sz w:val="28"/>
          <w:szCs w:val="28"/>
        </w:rPr>
      </w:pPr>
    </w:p>
    <w:p>
      <w:pPr>
        <w:pBdr>
          <w:top w:val="single" w:color="auto" w:sz="4" w:space="31"/>
        </w:pBdr>
        <w:tabs>
          <w:tab w:val="left" w:pos="3900"/>
        </w:tabs>
        <w:spacing w:line="288" w:lineRule="auto"/>
        <w:ind w:firstLine="238" w:firstLineChars="85"/>
        <w:rPr>
          <w:rFonts w:ascii="仿宋" w:hAnsi="仿宋" w:eastAsia="仿宋" w:cs="仿宋"/>
          <w:b/>
          <w:sz w:val="28"/>
          <w:szCs w:val="28"/>
        </w:rPr>
      </w:pPr>
      <w:r>
        <w:rPr>
          <w:rFonts w:hint="eastAsia" w:ascii="仿宋" w:hAnsi="仿宋" w:eastAsia="仿宋" w:cs="仿宋"/>
          <w:b/>
          <w:sz w:val="28"/>
          <w:szCs w:val="28"/>
        </w:rPr>
        <w:t xml:space="preserve">甲方（盖章）:  </w:t>
      </w:r>
    </w:p>
    <w:p>
      <w:pPr>
        <w:pBdr>
          <w:top w:val="single" w:color="auto" w:sz="4" w:space="31"/>
        </w:pBdr>
        <w:tabs>
          <w:tab w:val="left" w:pos="3900"/>
        </w:tabs>
        <w:spacing w:line="288" w:lineRule="auto"/>
        <w:ind w:firstLine="238" w:firstLineChars="85"/>
        <w:rPr>
          <w:rFonts w:ascii="仿宋" w:hAnsi="仿宋" w:eastAsia="仿宋" w:cs="仿宋"/>
          <w:sz w:val="28"/>
          <w:szCs w:val="28"/>
          <w:lang w:val="fr-FR"/>
        </w:rPr>
      </w:pPr>
    </w:p>
    <w:p>
      <w:pPr>
        <w:pBdr>
          <w:top w:val="single" w:color="auto" w:sz="4" w:space="31"/>
        </w:pBdr>
        <w:tabs>
          <w:tab w:val="left" w:pos="3900"/>
        </w:tabs>
        <w:spacing w:line="288" w:lineRule="auto"/>
        <w:ind w:firstLine="238" w:firstLineChars="85"/>
        <w:rPr>
          <w:rFonts w:ascii="仿宋" w:hAnsi="仿宋" w:eastAsia="仿宋" w:cs="仿宋"/>
          <w:sz w:val="28"/>
          <w:szCs w:val="28"/>
        </w:rPr>
      </w:pPr>
    </w:p>
    <w:p>
      <w:pPr>
        <w:pBdr>
          <w:top w:val="single" w:color="auto" w:sz="4" w:space="31"/>
        </w:pBdr>
        <w:tabs>
          <w:tab w:val="left" w:pos="3900"/>
        </w:tabs>
        <w:spacing w:line="288" w:lineRule="auto"/>
        <w:ind w:firstLine="238" w:firstLineChars="85"/>
        <w:rPr>
          <w:rFonts w:ascii="仿宋" w:hAnsi="仿宋" w:eastAsia="仿宋" w:cs="仿宋"/>
          <w:sz w:val="28"/>
          <w:szCs w:val="28"/>
        </w:rPr>
      </w:pPr>
      <w:r>
        <w:rPr>
          <w:rFonts w:hint="eastAsia" w:ascii="仿宋" w:hAnsi="仿宋" w:eastAsia="仿宋" w:cs="仿宋"/>
          <w:sz w:val="28"/>
          <w:szCs w:val="28"/>
        </w:rPr>
        <w:t>签订日期：</w:t>
      </w:r>
    </w:p>
    <w:p>
      <w:pPr>
        <w:pBdr>
          <w:top w:val="single" w:color="auto" w:sz="4" w:space="31"/>
        </w:pBdr>
        <w:tabs>
          <w:tab w:val="left" w:pos="3900"/>
        </w:tabs>
        <w:snapToGrid w:val="0"/>
        <w:spacing w:line="288" w:lineRule="auto"/>
        <w:ind w:firstLine="238" w:firstLineChars="85"/>
        <w:rPr>
          <w:rFonts w:ascii="仿宋" w:hAnsi="仿宋" w:eastAsia="仿宋" w:cs="仿宋"/>
          <w:sz w:val="28"/>
          <w:szCs w:val="28"/>
        </w:rPr>
      </w:pPr>
    </w:p>
    <w:p>
      <w:pPr>
        <w:pBdr>
          <w:top w:val="single" w:color="auto" w:sz="4" w:space="31"/>
        </w:pBdr>
        <w:tabs>
          <w:tab w:val="left" w:pos="3900"/>
        </w:tabs>
        <w:snapToGrid w:val="0"/>
        <w:spacing w:line="288" w:lineRule="auto"/>
        <w:rPr>
          <w:rFonts w:ascii="仿宋" w:hAnsi="仿宋" w:eastAsia="仿宋" w:cs="仿宋"/>
          <w:sz w:val="28"/>
          <w:szCs w:val="28"/>
        </w:rPr>
      </w:pPr>
    </w:p>
    <w:p>
      <w:pPr>
        <w:pBdr>
          <w:top w:val="single" w:color="auto" w:sz="4" w:space="31"/>
        </w:pBdr>
        <w:tabs>
          <w:tab w:val="left" w:pos="3900"/>
        </w:tabs>
        <w:snapToGrid w:val="0"/>
        <w:spacing w:line="288" w:lineRule="auto"/>
        <w:rPr>
          <w:rFonts w:ascii="仿宋" w:hAnsi="仿宋" w:eastAsia="仿宋" w:cs="仿宋"/>
          <w:sz w:val="28"/>
          <w:szCs w:val="28"/>
        </w:rPr>
      </w:pPr>
    </w:p>
    <w:p>
      <w:pPr>
        <w:pBdr>
          <w:top w:val="single" w:color="auto" w:sz="4" w:space="31"/>
        </w:pBdr>
        <w:tabs>
          <w:tab w:val="left" w:pos="3900"/>
        </w:tabs>
        <w:snapToGrid w:val="0"/>
        <w:spacing w:line="288" w:lineRule="auto"/>
        <w:rPr>
          <w:rFonts w:ascii="仿宋" w:hAnsi="仿宋" w:eastAsia="仿宋" w:cs="仿宋"/>
          <w:sz w:val="28"/>
          <w:szCs w:val="28"/>
        </w:rPr>
      </w:pPr>
    </w:p>
    <w:p>
      <w:pPr>
        <w:pBdr>
          <w:top w:val="single" w:color="auto" w:sz="4" w:space="31"/>
        </w:pBdr>
        <w:tabs>
          <w:tab w:val="left" w:pos="3900"/>
        </w:tabs>
        <w:snapToGrid w:val="0"/>
        <w:spacing w:line="288" w:lineRule="auto"/>
        <w:rPr>
          <w:rFonts w:ascii="仿宋" w:hAnsi="仿宋" w:eastAsia="仿宋" w:cs="仿宋"/>
          <w:sz w:val="28"/>
          <w:szCs w:val="28"/>
        </w:rPr>
      </w:pPr>
    </w:p>
    <w:p>
      <w:pPr>
        <w:pBdr>
          <w:top w:val="single" w:color="auto" w:sz="4" w:space="31"/>
        </w:pBdr>
        <w:tabs>
          <w:tab w:val="left" w:pos="3900"/>
        </w:tabs>
        <w:snapToGrid w:val="0"/>
        <w:spacing w:line="288" w:lineRule="auto"/>
        <w:ind w:firstLine="238" w:firstLineChars="85"/>
        <w:rPr>
          <w:rFonts w:ascii="仿宋" w:hAnsi="仿宋" w:eastAsia="仿宋" w:cs="仿宋"/>
          <w:sz w:val="28"/>
          <w:szCs w:val="28"/>
        </w:rPr>
      </w:pPr>
      <w:r>
        <w:rPr>
          <w:rFonts w:hint="eastAsia" w:ascii="仿宋" w:hAnsi="仿宋" w:eastAsia="仿宋" w:cs="仿宋"/>
          <w:sz w:val="28"/>
          <w:szCs w:val="28"/>
        </w:rPr>
        <w:t>　　　　　　　</w:t>
      </w:r>
    </w:p>
    <w:p>
      <w:pPr>
        <w:pBdr>
          <w:top w:val="single" w:color="auto" w:sz="4" w:space="31"/>
        </w:pBdr>
        <w:tabs>
          <w:tab w:val="left" w:pos="3900"/>
        </w:tabs>
        <w:spacing w:line="288" w:lineRule="auto"/>
        <w:ind w:firstLine="238" w:firstLineChars="85"/>
        <w:rPr>
          <w:rFonts w:ascii="仿宋" w:hAnsi="仿宋" w:eastAsia="仿宋" w:cs="仿宋"/>
          <w:b/>
          <w:sz w:val="28"/>
          <w:szCs w:val="28"/>
        </w:rPr>
      </w:pPr>
      <w:r>
        <w:rPr>
          <w:rFonts w:hint="eastAsia" w:ascii="仿宋" w:hAnsi="仿宋" w:eastAsia="仿宋" w:cs="仿宋"/>
          <w:b/>
          <w:sz w:val="28"/>
          <w:szCs w:val="28"/>
        </w:rPr>
        <w:t>乙方（盖章）：北京远盟普惠健康科技有限公司</w:t>
      </w:r>
    </w:p>
    <w:p>
      <w:pPr>
        <w:pBdr>
          <w:top w:val="single" w:color="auto" w:sz="4" w:space="31"/>
        </w:pBdr>
        <w:tabs>
          <w:tab w:val="left" w:pos="3900"/>
        </w:tabs>
        <w:spacing w:line="288" w:lineRule="auto"/>
        <w:ind w:firstLine="238" w:firstLineChars="85"/>
        <w:rPr>
          <w:rFonts w:ascii="仿宋" w:hAnsi="仿宋" w:eastAsia="仿宋" w:cs="仿宋"/>
          <w:b/>
          <w:sz w:val="28"/>
          <w:szCs w:val="28"/>
        </w:rPr>
      </w:pPr>
    </w:p>
    <w:p>
      <w:pPr>
        <w:pBdr>
          <w:top w:val="single" w:color="auto" w:sz="4" w:space="31"/>
        </w:pBdr>
        <w:tabs>
          <w:tab w:val="left" w:pos="3900"/>
        </w:tabs>
        <w:spacing w:line="288" w:lineRule="auto"/>
        <w:ind w:firstLine="238" w:firstLineChars="85"/>
        <w:rPr>
          <w:rFonts w:ascii="仿宋" w:hAnsi="仿宋" w:eastAsia="仿宋" w:cs="仿宋"/>
          <w:sz w:val="28"/>
          <w:szCs w:val="28"/>
        </w:rPr>
      </w:pPr>
    </w:p>
    <w:p>
      <w:pPr>
        <w:spacing w:line="288" w:lineRule="auto"/>
        <w:ind w:firstLine="238" w:firstLineChars="85"/>
        <w:rPr>
          <w:rFonts w:ascii="仿宋" w:hAnsi="仿宋" w:eastAsia="仿宋" w:cs="仿宋"/>
          <w:sz w:val="28"/>
          <w:szCs w:val="28"/>
        </w:rPr>
      </w:pPr>
      <w:r>
        <w:rPr>
          <w:rFonts w:hint="eastAsia" w:ascii="仿宋" w:hAnsi="仿宋" w:eastAsia="仿宋" w:cs="仿宋"/>
          <w:sz w:val="28"/>
          <w:szCs w:val="28"/>
        </w:rPr>
        <w:t>签订日期</w:t>
      </w:r>
    </w:p>
    <w:p>
      <w:pPr>
        <w:pStyle w:val="2"/>
        <w:rPr>
          <w:rFonts w:ascii="仿宋" w:hAnsi="仿宋" w:eastAsia="仿宋" w:cs="仿宋"/>
          <w:sz w:val="28"/>
          <w:szCs w:val="28"/>
          <w:lang w:eastAsia="zh-CN"/>
        </w:rPr>
      </w:pPr>
    </w:p>
    <w:p>
      <w:pPr>
        <w:pStyle w:val="2"/>
        <w:rPr>
          <w:rFonts w:ascii="仿宋" w:hAnsi="仿宋" w:eastAsia="仿宋" w:cs="仿宋"/>
          <w:sz w:val="28"/>
          <w:szCs w:val="28"/>
          <w:lang w:eastAsia="zh-CN"/>
        </w:rPr>
      </w:pPr>
    </w:p>
    <w:p>
      <w:pPr>
        <w:pStyle w:val="2"/>
        <w:rPr>
          <w:rFonts w:ascii="仿宋" w:hAnsi="仿宋" w:eastAsia="仿宋" w:cs="仿宋"/>
          <w:sz w:val="28"/>
          <w:szCs w:val="28"/>
          <w:lang w:eastAsia="zh-CN"/>
        </w:rPr>
      </w:pPr>
    </w:p>
    <w:p>
      <w:pPr>
        <w:pStyle w:val="2"/>
        <w:rPr>
          <w:rFonts w:ascii="仿宋" w:hAnsi="仿宋" w:eastAsia="仿宋" w:cs="仿宋"/>
          <w:sz w:val="28"/>
          <w:szCs w:val="28"/>
          <w:lang w:eastAsia="zh-CN"/>
        </w:rPr>
      </w:pPr>
    </w:p>
    <w:p>
      <w:pPr>
        <w:pStyle w:val="2"/>
        <w:rPr>
          <w:rFonts w:ascii="仿宋" w:hAnsi="仿宋" w:eastAsia="仿宋" w:cs="仿宋"/>
          <w:sz w:val="28"/>
          <w:szCs w:val="28"/>
          <w:lang w:eastAsia="zh-CN"/>
        </w:rPr>
      </w:pPr>
    </w:p>
    <w:p>
      <w:pPr>
        <w:pStyle w:val="2"/>
        <w:rPr>
          <w:rFonts w:ascii="仿宋" w:hAnsi="仿宋" w:eastAsia="仿宋" w:cs="仿宋"/>
          <w:sz w:val="28"/>
          <w:szCs w:val="28"/>
          <w:lang w:eastAsia="zh-CN"/>
        </w:rPr>
      </w:pPr>
    </w:p>
    <w:p>
      <w:pPr>
        <w:pStyle w:val="2"/>
        <w:rPr>
          <w:rFonts w:ascii="仿宋" w:hAnsi="仿宋" w:eastAsia="仿宋" w:cs="仿宋"/>
          <w:sz w:val="28"/>
          <w:szCs w:val="28"/>
          <w:lang w:eastAsia="zh-CN"/>
        </w:rPr>
      </w:pPr>
    </w:p>
    <w:p>
      <w:pPr>
        <w:pStyle w:val="2"/>
        <w:rPr>
          <w:rFonts w:ascii="仿宋" w:hAnsi="仿宋" w:eastAsia="仿宋" w:cs="仿宋"/>
          <w:sz w:val="28"/>
          <w:szCs w:val="28"/>
          <w:lang w:eastAsia="zh-CN"/>
        </w:rPr>
      </w:pPr>
    </w:p>
    <w:p>
      <w:pPr>
        <w:pStyle w:val="6"/>
        <w:numPr>
          <w:ilvl w:val="2"/>
          <w:numId w:val="0"/>
        </w:numPr>
        <w:tabs>
          <w:tab w:val="clear" w:pos="490"/>
          <w:tab w:val="clear" w:pos="588"/>
        </w:tabs>
        <w:rPr>
          <w:rFonts w:ascii="仿宋" w:hAnsi="仿宋" w:eastAsia="仿宋" w:cs="仿宋"/>
          <w:sz w:val="24"/>
          <w:szCs w:val="24"/>
        </w:rPr>
      </w:pPr>
      <w:r>
        <w:rPr>
          <w:rFonts w:hint="eastAsia" w:ascii="仿宋" w:hAnsi="仿宋" w:eastAsia="仿宋" w:cs="仿宋"/>
          <w:sz w:val="24"/>
          <w:szCs w:val="24"/>
        </w:rPr>
        <w:t>附件一专业院内照护服务</w:t>
      </w:r>
    </w:p>
    <w:p>
      <w:pPr>
        <w:pStyle w:val="30"/>
        <w:numPr>
          <w:ilvl w:val="0"/>
          <w:numId w:val="20"/>
        </w:numPr>
        <w:spacing w:line="276" w:lineRule="auto"/>
        <w:ind w:firstLineChars="0"/>
        <w:rPr>
          <w:rFonts w:ascii="仿宋" w:hAnsi="仿宋" w:eastAsia="仿宋" w:cs="仿宋"/>
          <w:b/>
          <w:bCs/>
          <w:sz w:val="24"/>
          <w:szCs w:val="24"/>
        </w:rPr>
      </w:pPr>
      <w:r>
        <w:rPr>
          <w:rFonts w:hint="eastAsia" w:ascii="仿宋" w:hAnsi="仿宋" w:eastAsia="仿宋" w:cs="仿宋"/>
          <w:b/>
          <w:bCs/>
          <w:sz w:val="24"/>
          <w:szCs w:val="24"/>
        </w:rPr>
        <w:t>服务内容</w:t>
      </w:r>
    </w:p>
    <w:tbl>
      <w:tblPr>
        <w:tblStyle w:val="2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096"/>
        <w:gridCol w:w="7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 w:hRule="atLeast"/>
        </w:trPr>
        <w:tc>
          <w:tcPr>
            <w:tcW w:w="424" w:type="pct"/>
            <w:vAlign w:val="center"/>
          </w:tcPr>
          <w:p>
            <w:pPr>
              <w:spacing w:line="276" w:lineRule="auto"/>
              <w:jc w:val="center"/>
              <w:rPr>
                <w:rFonts w:ascii="仿宋" w:hAnsi="仿宋" w:eastAsia="仿宋" w:cs="仿宋"/>
                <w:b/>
                <w:sz w:val="24"/>
                <w:szCs w:val="24"/>
              </w:rPr>
            </w:pPr>
            <w:r>
              <w:rPr>
                <w:rFonts w:hint="eastAsia" w:ascii="仿宋" w:hAnsi="仿宋" w:eastAsia="仿宋" w:cs="仿宋"/>
                <w:b/>
                <w:sz w:val="24"/>
                <w:szCs w:val="24"/>
              </w:rPr>
              <w:t>序号</w:t>
            </w:r>
          </w:p>
        </w:tc>
        <w:tc>
          <w:tcPr>
            <w:tcW w:w="598" w:type="pct"/>
            <w:vAlign w:val="center"/>
          </w:tcPr>
          <w:p>
            <w:pPr>
              <w:spacing w:line="276" w:lineRule="auto"/>
              <w:jc w:val="center"/>
              <w:rPr>
                <w:rFonts w:ascii="仿宋" w:hAnsi="仿宋" w:eastAsia="仿宋" w:cs="仿宋"/>
                <w:b/>
                <w:sz w:val="24"/>
                <w:szCs w:val="24"/>
              </w:rPr>
            </w:pPr>
            <w:r>
              <w:rPr>
                <w:rFonts w:hint="eastAsia" w:ascii="仿宋" w:hAnsi="仿宋" w:eastAsia="仿宋" w:cs="仿宋"/>
                <w:b/>
                <w:sz w:val="24"/>
                <w:szCs w:val="24"/>
              </w:rPr>
              <w:t>项目</w:t>
            </w:r>
          </w:p>
        </w:tc>
        <w:tc>
          <w:tcPr>
            <w:tcW w:w="3978" w:type="pct"/>
            <w:vAlign w:val="center"/>
          </w:tcPr>
          <w:p>
            <w:pPr>
              <w:spacing w:line="276" w:lineRule="auto"/>
              <w:jc w:val="center"/>
              <w:rPr>
                <w:rFonts w:ascii="仿宋" w:hAnsi="仿宋" w:eastAsia="仿宋" w:cs="仿宋"/>
                <w:b/>
                <w:sz w:val="24"/>
                <w:szCs w:val="24"/>
              </w:rPr>
            </w:pPr>
            <w:r>
              <w:rPr>
                <w:rFonts w:hint="eastAsia" w:ascii="仿宋" w:hAnsi="仿宋" w:eastAsia="仿宋" w:cs="仿宋"/>
                <w:b/>
                <w:sz w:val="24"/>
                <w:szCs w:val="24"/>
              </w:rPr>
              <w:t>项目说明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3"/>
            <w:vAlign w:val="center"/>
          </w:tcPr>
          <w:p>
            <w:pPr>
              <w:widowControl/>
              <w:shd w:val="clear" w:color="auto" w:fill="FFFFFF"/>
              <w:spacing w:line="360" w:lineRule="atLeast"/>
              <w:jc w:val="left"/>
              <w:rPr>
                <w:rFonts w:ascii="仿宋" w:hAnsi="仿宋" w:eastAsia="仿宋" w:cs="仿宋"/>
                <w:color w:val="333333"/>
                <w:kern w:val="0"/>
                <w:sz w:val="24"/>
                <w:szCs w:val="24"/>
              </w:rPr>
            </w:pPr>
            <w:r>
              <w:rPr>
                <w:rFonts w:hint="eastAsia" w:ascii="仿宋" w:hAnsi="仿宋" w:eastAsia="仿宋" w:cs="仿宋"/>
                <w:b/>
                <w:sz w:val="24"/>
                <w:szCs w:val="24"/>
              </w:rPr>
              <w:t>院内照护服务：</w:t>
            </w:r>
            <w:r>
              <w:rPr>
                <w:rFonts w:hint="eastAsia" w:ascii="仿宋" w:hAnsi="仿宋" w:eastAsia="仿宋" w:cs="仿宋"/>
                <w:sz w:val="24"/>
                <w:szCs w:val="24"/>
              </w:rPr>
              <w:t>在会员住院期间，</w:t>
            </w:r>
            <w:r>
              <w:rPr>
                <w:rFonts w:hint="eastAsia" w:ascii="仿宋" w:hAnsi="仿宋" w:eastAsia="仿宋" w:cs="仿宋"/>
                <w:color w:val="333333"/>
                <w:kern w:val="0"/>
                <w:sz w:val="24"/>
                <w:szCs w:val="24"/>
              </w:rPr>
              <w:t>协助医院医护人员为会员提供日常护理和帮助，服务包括身体清洁护理、饮食照护、用药提醒、失禁护理、定时翻身、扣背等。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 w:type="pct"/>
            <w:vAlign w:val="center"/>
          </w:tcPr>
          <w:p>
            <w:pPr>
              <w:widowControl/>
              <w:spacing w:line="276" w:lineRule="auto"/>
              <w:jc w:val="center"/>
              <w:rPr>
                <w:rFonts w:ascii="仿宋" w:hAnsi="仿宋" w:eastAsia="仿宋" w:cs="仿宋"/>
                <w:sz w:val="24"/>
                <w:szCs w:val="24"/>
              </w:rPr>
            </w:pPr>
            <w:r>
              <w:rPr>
                <w:rFonts w:hint="eastAsia" w:ascii="仿宋" w:hAnsi="仿宋" w:eastAsia="仿宋" w:cs="仿宋"/>
                <w:sz w:val="24"/>
                <w:szCs w:val="24"/>
              </w:rPr>
              <w:t>（1）</w:t>
            </w:r>
          </w:p>
        </w:tc>
        <w:tc>
          <w:tcPr>
            <w:tcW w:w="598" w:type="pct"/>
            <w:vAlign w:val="center"/>
          </w:tcPr>
          <w:p>
            <w:pPr>
              <w:widowControl/>
              <w:spacing w:line="276" w:lineRule="auto"/>
              <w:rPr>
                <w:rFonts w:ascii="仿宋" w:hAnsi="仿宋" w:eastAsia="仿宋" w:cs="仿宋"/>
                <w:sz w:val="24"/>
                <w:szCs w:val="24"/>
              </w:rPr>
            </w:pPr>
            <w:r>
              <w:rPr>
                <w:rFonts w:hint="eastAsia" w:ascii="仿宋" w:hAnsi="仿宋" w:eastAsia="仿宋" w:cs="仿宋"/>
                <w:sz w:val="24"/>
                <w:szCs w:val="24"/>
              </w:rPr>
              <w:t>日常服务</w:t>
            </w:r>
          </w:p>
        </w:tc>
        <w:tc>
          <w:tcPr>
            <w:tcW w:w="3978" w:type="pct"/>
            <w:vAlign w:val="center"/>
          </w:tcPr>
          <w:p>
            <w:pPr>
              <w:pStyle w:val="30"/>
              <w:widowControl/>
              <w:numPr>
                <w:ilvl w:val="0"/>
                <w:numId w:val="21"/>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维护病人卫生、仪表及仪容；</w:t>
            </w:r>
          </w:p>
          <w:p>
            <w:pPr>
              <w:pStyle w:val="30"/>
              <w:widowControl/>
              <w:numPr>
                <w:ilvl w:val="0"/>
                <w:numId w:val="21"/>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当病人不能独立完成个人卫生、清洁整理时，帮其完成，如洗脸、梳头、口腔清洁、假牙护理、擦身、更衣、协助入厕或使用便盆、便壶，倾倒大小便等；</w:t>
            </w:r>
          </w:p>
          <w:p>
            <w:pPr>
              <w:pStyle w:val="30"/>
              <w:widowControl/>
              <w:numPr>
                <w:ilvl w:val="0"/>
                <w:numId w:val="21"/>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日常饮食服务：如喂饭、喂水、清洗餐具等；</w:t>
            </w:r>
          </w:p>
          <w:p>
            <w:pPr>
              <w:pStyle w:val="30"/>
              <w:widowControl/>
              <w:numPr>
                <w:ilvl w:val="0"/>
                <w:numId w:val="21"/>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维护病人安全：协助上下床，坐轮椅，摆放体位及在指导下活动关节；</w:t>
            </w:r>
          </w:p>
          <w:p>
            <w:pPr>
              <w:pStyle w:val="30"/>
              <w:widowControl/>
              <w:numPr>
                <w:ilvl w:val="0"/>
                <w:numId w:val="21"/>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帮助病人放松并缓解焦虑；</w:t>
            </w:r>
          </w:p>
          <w:p>
            <w:pPr>
              <w:pStyle w:val="30"/>
              <w:widowControl/>
              <w:numPr>
                <w:ilvl w:val="0"/>
                <w:numId w:val="21"/>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完成晨、晚间护理：保持床单整洁，按医院方规定更换床套、枕套、平车套等。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 w:type="pct"/>
            <w:vAlign w:val="center"/>
          </w:tcPr>
          <w:p>
            <w:pPr>
              <w:spacing w:line="276" w:lineRule="auto"/>
              <w:jc w:val="center"/>
              <w:rPr>
                <w:rFonts w:ascii="仿宋" w:hAnsi="仿宋" w:eastAsia="仿宋" w:cs="仿宋"/>
                <w:sz w:val="24"/>
                <w:szCs w:val="24"/>
              </w:rPr>
            </w:pPr>
            <w:r>
              <w:rPr>
                <w:rFonts w:hint="eastAsia" w:ascii="仿宋" w:hAnsi="仿宋" w:eastAsia="仿宋" w:cs="仿宋"/>
                <w:sz w:val="24"/>
                <w:szCs w:val="24"/>
              </w:rPr>
              <w:t>（2）</w:t>
            </w:r>
          </w:p>
        </w:tc>
        <w:tc>
          <w:tcPr>
            <w:tcW w:w="598" w:type="pct"/>
            <w:vAlign w:val="center"/>
          </w:tcPr>
          <w:p>
            <w:pPr>
              <w:spacing w:line="276" w:lineRule="auto"/>
              <w:rPr>
                <w:rFonts w:ascii="仿宋" w:hAnsi="仿宋" w:eastAsia="仿宋" w:cs="仿宋"/>
                <w:sz w:val="24"/>
                <w:szCs w:val="24"/>
              </w:rPr>
            </w:pPr>
            <w:r>
              <w:rPr>
                <w:rFonts w:hint="eastAsia" w:ascii="仿宋" w:hAnsi="仿宋" w:eastAsia="仿宋" w:cs="仿宋"/>
                <w:sz w:val="24"/>
                <w:szCs w:val="24"/>
              </w:rPr>
              <w:t>协助服务</w:t>
            </w:r>
          </w:p>
        </w:tc>
        <w:tc>
          <w:tcPr>
            <w:tcW w:w="3978" w:type="pct"/>
            <w:vAlign w:val="center"/>
          </w:tcPr>
          <w:p>
            <w:pPr>
              <w:pStyle w:val="30"/>
              <w:widowControl/>
              <w:numPr>
                <w:ilvl w:val="0"/>
                <w:numId w:val="22"/>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在医院方医护人员的指导下为病人完成基础护理工作及非技术性护理工作；</w:t>
            </w:r>
          </w:p>
          <w:p>
            <w:pPr>
              <w:pStyle w:val="30"/>
              <w:widowControl/>
              <w:numPr>
                <w:ilvl w:val="0"/>
                <w:numId w:val="22"/>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协助护士清洗器械，收发衣物，与相关人员做好交接工作；</w:t>
            </w:r>
          </w:p>
          <w:p>
            <w:pPr>
              <w:pStyle w:val="30"/>
              <w:widowControl/>
              <w:numPr>
                <w:ilvl w:val="0"/>
                <w:numId w:val="22"/>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协助医护观察病情，如发现病人发热、病人在输液时，液体突然减慢，或局部肿胀；</w:t>
            </w:r>
          </w:p>
          <w:p>
            <w:pPr>
              <w:pStyle w:val="30"/>
              <w:widowControl/>
              <w:numPr>
                <w:ilvl w:val="0"/>
                <w:numId w:val="22"/>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协助医院护士预防压疮、导管观察、生命体征观察等服务；</w:t>
            </w:r>
          </w:p>
          <w:p>
            <w:pPr>
              <w:pStyle w:val="30"/>
              <w:widowControl/>
              <w:numPr>
                <w:ilvl w:val="0"/>
                <w:numId w:val="22"/>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护送病人完成医院检查（注意保暖、输液病情观察）；</w:t>
            </w:r>
          </w:p>
          <w:p>
            <w:pPr>
              <w:pStyle w:val="30"/>
              <w:widowControl/>
              <w:numPr>
                <w:ilvl w:val="0"/>
                <w:numId w:val="22"/>
              </w:numPr>
              <w:shd w:val="clear" w:color="auto" w:fill="FFFFFF"/>
              <w:spacing w:line="360" w:lineRule="atLeast"/>
              <w:ind w:firstLineChars="0"/>
              <w:jc w:val="left"/>
              <w:rPr>
                <w:rFonts w:ascii="仿宋" w:hAnsi="仿宋" w:eastAsia="仿宋" w:cs="仿宋"/>
                <w:color w:val="333333"/>
                <w:kern w:val="0"/>
                <w:sz w:val="24"/>
                <w:szCs w:val="24"/>
              </w:rPr>
            </w:pPr>
            <w:r>
              <w:rPr>
                <w:rFonts w:hint="eastAsia" w:ascii="仿宋" w:hAnsi="仿宋" w:eastAsia="仿宋" w:cs="仿宋"/>
                <w:color w:val="333333"/>
                <w:kern w:val="0"/>
                <w:sz w:val="24"/>
                <w:szCs w:val="24"/>
              </w:rPr>
              <w:t>为病人收送上、下午各种医用标本。</w:t>
            </w:r>
          </w:p>
        </w:tc>
      </w:tr>
    </w:tbl>
    <w:p>
      <w:pPr>
        <w:pStyle w:val="30"/>
        <w:numPr>
          <w:ilvl w:val="255"/>
          <w:numId w:val="0"/>
        </w:numPr>
        <w:spacing w:line="276" w:lineRule="auto"/>
        <w:rPr>
          <w:rFonts w:ascii="仿宋" w:hAnsi="仿宋" w:eastAsia="仿宋" w:cs="仿宋"/>
          <w:b/>
          <w:bCs/>
          <w:sz w:val="24"/>
          <w:szCs w:val="24"/>
        </w:rPr>
      </w:pPr>
    </w:p>
    <w:p>
      <w:pPr>
        <w:spacing w:line="276" w:lineRule="auto"/>
        <w:rPr>
          <w:rFonts w:ascii="仿宋" w:hAnsi="仿宋" w:eastAsia="仿宋" w:cs="仿宋"/>
          <w:b/>
          <w:bCs/>
          <w:sz w:val="24"/>
          <w:szCs w:val="24"/>
        </w:rPr>
      </w:pPr>
      <w:r>
        <w:rPr>
          <w:rFonts w:ascii="仿宋" w:hAnsi="仿宋" w:eastAsia="仿宋" w:cs="仿宋"/>
          <w:b/>
          <w:bCs/>
          <w:sz w:val="24"/>
          <w:szCs w:val="24"/>
        </w:rPr>
        <w:t>2、特别说明</w:t>
      </w:r>
    </w:p>
    <w:p>
      <w:pPr>
        <w:pStyle w:val="30"/>
        <w:numPr>
          <w:ilvl w:val="0"/>
          <w:numId w:val="23"/>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本服务仅限会员本人使用；（会员指甲方客户）</w:t>
      </w:r>
    </w:p>
    <w:p>
      <w:pPr>
        <w:pStyle w:val="30"/>
        <w:numPr>
          <w:ilvl w:val="0"/>
          <w:numId w:val="23"/>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院内照护服务需在保单期限内且服务有效期限内使用；会员罹患保险责任范围内住院时，可申请此项服务；</w:t>
      </w:r>
    </w:p>
    <w:p>
      <w:pPr>
        <w:pStyle w:val="30"/>
        <w:numPr>
          <w:ilvl w:val="0"/>
          <w:numId w:val="23"/>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本服务须与保险产品绑定，服务等待期与保险产品条款等待期一致</w:t>
      </w:r>
      <w:r>
        <w:rPr>
          <w:rFonts w:ascii="仿宋" w:hAnsi="仿宋" w:eastAsia="仿宋" w:cs="仿宋"/>
          <w:bCs/>
          <w:sz w:val="24"/>
          <w:szCs w:val="24"/>
        </w:rPr>
        <w:t>；</w:t>
      </w:r>
    </w:p>
    <w:p>
      <w:pPr>
        <w:pStyle w:val="30"/>
        <w:numPr>
          <w:ilvl w:val="0"/>
          <w:numId w:val="23"/>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符合住院陪护条件的，一个保单内最多提供</w:t>
      </w:r>
      <w:r>
        <w:rPr>
          <w:rFonts w:ascii="仿宋" w:hAnsi="仿宋" w:eastAsia="仿宋" w:cs="仿宋"/>
          <w:bCs/>
          <w:sz w:val="24"/>
          <w:szCs w:val="24"/>
        </w:rPr>
        <w:t>2次住院陪护服务，单次住院陪护天数最多不超过10天，全年累计不超过20天，</w:t>
      </w:r>
      <w:r>
        <w:rPr>
          <w:rFonts w:hint="eastAsia" w:ascii="仿宋" w:hAnsi="仿宋" w:eastAsia="仿宋" w:cs="仿宋"/>
          <w:bCs/>
          <w:sz w:val="24"/>
          <w:szCs w:val="24"/>
        </w:rPr>
        <w:t>未超过</w:t>
      </w:r>
      <w:r>
        <w:rPr>
          <w:rFonts w:ascii="仿宋" w:hAnsi="仿宋" w:eastAsia="仿宋" w:cs="仿宋"/>
          <w:bCs/>
          <w:sz w:val="24"/>
          <w:szCs w:val="24"/>
        </w:rPr>
        <w:t>20天按照服务使用完成。</w:t>
      </w:r>
      <w:r>
        <w:rPr>
          <w:rFonts w:hint="eastAsia" w:ascii="仿宋" w:hAnsi="仿宋" w:eastAsia="仿宋" w:cs="仿宋"/>
          <w:bCs/>
          <w:sz w:val="24"/>
          <w:szCs w:val="24"/>
        </w:rPr>
        <w:t>本服务为</w:t>
      </w:r>
      <w:r>
        <w:rPr>
          <w:rFonts w:ascii="仿宋" w:hAnsi="仿宋" w:eastAsia="仿宋" w:cs="仿宋"/>
          <w:bCs/>
          <w:sz w:val="24"/>
          <w:szCs w:val="24"/>
        </w:rPr>
        <w:t>24小时服务</w:t>
      </w:r>
    </w:p>
    <w:p>
      <w:pPr>
        <w:pStyle w:val="30"/>
        <w:numPr>
          <w:ilvl w:val="0"/>
          <w:numId w:val="23"/>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在提供服务时，会向会员收集身份信息、及提供相关医疗材料（入院记录、住院证明、诊断报告等医疗材料）会员拒绝提供必要资料的，服务方将无法提供服务；</w:t>
      </w:r>
    </w:p>
    <w:p>
      <w:pPr>
        <w:pStyle w:val="30"/>
        <w:numPr>
          <w:ilvl w:val="0"/>
          <w:numId w:val="23"/>
        </w:numPr>
        <w:spacing w:line="276" w:lineRule="auto"/>
        <w:ind w:firstLineChars="0"/>
        <w:rPr>
          <w:rFonts w:ascii="仿宋" w:hAnsi="仿宋" w:eastAsia="仿宋" w:cs="仿宋"/>
          <w:bCs/>
          <w:sz w:val="24"/>
          <w:szCs w:val="24"/>
        </w:rPr>
      </w:pPr>
      <w:r>
        <w:rPr>
          <w:rFonts w:hint="eastAsia" w:ascii="仿宋" w:hAnsi="仿宋" w:eastAsia="仿宋" w:cs="仿宋"/>
          <w:sz w:val="24"/>
          <w:szCs w:val="24"/>
        </w:rPr>
        <w:t>本服务落实前取得会员确认，会员同意接受服务后，因本人原因未能按时接受服务或临时取消服务，视同该次服务已完成；</w:t>
      </w:r>
    </w:p>
    <w:p>
      <w:pPr>
        <w:pStyle w:val="30"/>
        <w:numPr>
          <w:ilvl w:val="0"/>
          <w:numId w:val="23"/>
        </w:numPr>
        <w:spacing w:line="276" w:lineRule="auto"/>
        <w:ind w:firstLineChars="0"/>
        <w:rPr>
          <w:rFonts w:ascii="仿宋" w:hAnsi="仿宋" w:eastAsia="仿宋" w:cs="仿宋"/>
          <w:bCs/>
          <w:sz w:val="24"/>
          <w:szCs w:val="24"/>
        </w:rPr>
      </w:pPr>
      <w:r>
        <w:rPr>
          <w:rFonts w:hint="eastAsia" w:ascii="仿宋" w:hAnsi="仿宋" w:eastAsia="仿宋" w:cs="仿宋"/>
          <w:sz w:val="24"/>
          <w:szCs w:val="24"/>
        </w:rPr>
        <w:t>本服务应遵守医院方规定，不可违背主治医生医嘱、建议或意见；</w:t>
      </w:r>
    </w:p>
    <w:p>
      <w:pPr>
        <w:pStyle w:val="30"/>
        <w:numPr>
          <w:ilvl w:val="0"/>
          <w:numId w:val="23"/>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院内照护服务目前不支持精神病人、传染病人；</w:t>
      </w:r>
      <w:r>
        <w:rPr>
          <w:rFonts w:ascii="仿宋" w:hAnsi="仿宋" w:eastAsia="仿宋" w:cs="仿宋"/>
          <w:bCs/>
          <w:sz w:val="24"/>
          <w:szCs w:val="24"/>
        </w:rPr>
        <w:t>12岁以内的儿童和70岁以上的老人须有家属认同授权。</w:t>
      </w:r>
    </w:p>
    <w:p>
      <w:pPr>
        <w:spacing w:line="276" w:lineRule="auto"/>
        <w:rPr>
          <w:rFonts w:ascii="仿宋" w:hAnsi="仿宋" w:eastAsia="仿宋" w:cs="仿宋"/>
          <w:b/>
          <w:bCs/>
          <w:sz w:val="24"/>
          <w:szCs w:val="24"/>
        </w:rPr>
      </w:pPr>
      <w:r>
        <w:rPr>
          <w:rFonts w:ascii="仿宋" w:hAnsi="仿宋" w:eastAsia="仿宋" w:cs="仿宋"/>
          <w:b/>
          <w:bCs/>
          <w:sz w:val="24"/>
          <w:szCs w:val="24"/>
        </w:rPr>
        <w:t>3、服务方式</w:t>
      </w:r>
    </w:p>
    <w:p>
      <w:pPr>
        <w:spacing w:line="276" w:lineRule="auto"/>
        <w:rPr>
          <w:ins w:id="10" w:author="美希" w:date="2020-11-10T14:26:00Z"/>
          <w:rFonts w:ascii="仿宋" w:hAnsi="仿宋" w:eastAsia="仿宋" w:cs="仿宋"/>
          <w:sz w:val="24"/>
          <w:szCs w:val="24"/>
        </w:rPr>
      </w:pPr>
      <w:r>
        <w:rPr>
          <w:rFonts w:hint="eastAsia" w:ascii="仿宋" w:hAnsi="仿宋" w:eastAsia="仿宋" w:cs="仿宋"/>
          <w:sz w:val="24"/>
          <w:szCs w:val="24"/>
        </w:rPr>
        <w:t>客户通过长城人寿微平台申请服务</w:t>
      </w:r>
    </w:p>
    <w:p>
      <w:pPr>
        <w:pStyle w:val="2"/>
        <w:rPr>
          <w:rFonts w:ascii="仿宋" w:hAnsi="仿宋" w:eastAsia="仿宋" w:cs="仿宋"/>
          <w:szCs w:val="24"/>
          <w:lang w:eastAsia="zh-CN"/>
        </w:rPr>
      </w:pPr>
    </w:p>
    <w:p>
      <w:pPr>
        <w:spacing w:line="276" w:lineRule="auto"/>
        <w:rPr>
          <w:rFonts w:ascii="仿宋" w:hAnsi="仿宋" w:eastAsia="仿宋" w:cs="仿宋"/>
          <w:b/>
          <w:bCs/>
          <w:sz w:val="24"/>
          <w:szCs w:val="24"/>
        </w:rPr>
      </w:pPr>
      <w:r>
        <w:rPr>
          <w:rFonts w:ascii="仿宋" w:hAnsi="仿宋" w:eastAsia="仿宋" w:cs="仿宋"/>
          <w:b/>
          <w:bCs/>
          <w:sz w:val="24"/>
          <w:szCs w:val="24"/>
        </w:rPr>
        <w:t>4、服务区域</w:t>
      </w:r>
    </w:p>
    <w:p>
      <w:pPr>
        <w:numPr>
          <w:ilvl w:val="2"/>
          <w:numId w:val="0"/>
        </w:numPr>
        <w:tabs>
          <w:tab w:val="left" w:pos="540"/>
        </w:tabs>
        <w:rPr>
          <w:rFonts w:ascii="仿宋" w:hAnsi="仿宋" w:eastAsia="仿宋" w:cs="仿宋"/>
          <w:sz w:val="24"/>
          <w:szCs w:val="24"/>
        </w:rPr>
      </w:pPr>
      <w:r>
        <w:rPr>
          <w:rFonts w:hint="eastAsia" w:ascii="仿宋" w:hAnsi="仿宋" w:eastAsia="仿宋" w:cs="仿宋"/>
          <w:sz w:val="24"/>
          <w:szCs w:val="24"/>
        </w:rPr>
        <w:t>详见附件三，（覆盖以下424个城市主城区二级以上公立医院，不含下级市/县、乡镇或村）</w:t>
      </w:r>
    </w:p>
    <w:p>
      <w:pPr>
        <w:pStyle w:val="2"/>
        <w:ind w:left="0" w:firstLine="0"/>
        <w:rPr>
          <w:rFonts w:ascii="仿宋" w:hAnsi="仿宋" w:eastAsia="仿宋" w:cs="仿宋"/>
          <w:szCs w:val="24"/>
          <w:lang w:eastAsia="zh-CN"/>
        </w:rPr>
      </w:pPr>
    </w:p>
    <w:p>
      <w:pPr>
        <w:spacing w:line="276" w:lineRule="auto"/>
        <w:rPr>
          <w:rFonts w:ascii="仿宋" w:hAnsi="仿宋" w:eastAsia="仿宋" w:cs="仿宋"/>
          <w:sz w:val="24"/>
          <w:szCs w:val="24"/>
        </w:rPr>
      </w:pPr>
      <w:r>
        <w:rPr>
          <w:rFonts w:ascii="仿宋" w:hAnsi="仿宋" w:eastAsia="仿宋" w:cs="仿宋"/>
          <w:b/>
          <w:bCs/>
          <w:sz w:val="24"/>
          <w:szCs w:val="24"/>
        </w:rPr>
        <w:t>5、</w:t>
      </w:r>
      <w:r>
        <w:rPr>
          <w:rFonts w:hint="eastAsia" w:ascii="仿宋" w:hAnsi="仿宋" w:eastAsia="仿宋" w:cs="仿宋"/>
          <w:b/>
          <w:bCs/>
          <w:sz w:val="24"/>
          <w:szCs w:val="24"/>
        </w:rPr>
        <w:t>院内照护服务护工人员操作标准</w:t>
      </w:r>
    </w:p>
    <w:p>
      <w:pPr>
        <w:numPr>
          <w:ilvl w:val="0"/>
          <w:numId w:val="24"/>
        </w:numPr>
        <w:spacing w:line="360" w:lineRule="auto"/>
        <w:jc w:val="left"/>
        <w:rPr>
          <w:rFonts w:ascii="仿宋" w:hAnsi="仿宋" w:eastAsia="仿宋" w:cs="仿宋"/>
          <w:sz w:val="24"/>
          <w:szCs w:val="24"/>
        </w:rPr>
      </w:pPr>
      <w:r>
        <w:rPr>
          <w:rFonts w:hint="eastAsia" w:ascii="仿宋" w:hAnsi="仿宋" w:eastAsia="仿宋" w:cs="仿宋"/>
          <w:sz w:val="24"/>
          <w:szCs w:val="24"/>
        </w:rPr>
        <w:t>护工人员经过培训，掌握陪护病人的基础知识，具有相应的专业经验；并持有健康证明。</w:t>
      </w:r>
    </w:p>
    <w:p>
      <w:pPr>
        <w:numPr>
          <w:ilvl w:val="0"/>
          <w:numId w:val="24"/>
        </w:numPr>
        <w:spacing w:line="360" w:lineRule="auto"/>
        <w:jc w:val="left"/>
        <w:rPr>
          <w:rFonts w:ascii="仿宋" w:hAnsi="仿宋" w:eastAsia="仿宋" w:cs="仿宋"/>
          <w:sz w:val="24"/>
          <w:szCs w:val="24"/>
        </w:rPr>
      </w:pPr>
      <w:r>
        <w:rPr>
          <w:rFonts w:hint="eastAsia" w:ascii="仿宋" w:hAnsi="仿宋" w:eastAsia="仿宋" w:cs="仿宋"/>
          <w:sz w:val="24"/>
          <w:szCs w:val="24"/>
        </w:rPr>
        <w:t>护工人员在医院医生要求及病人需求的情况下进行服务。</w:t>
      </w:r>
    </w:p>
    <w:p>
      <w:pPr>
        <w:numPr>
          <w:ilvl w:val="0"/>
          <w:numId w:val="24"/>
        </w:numPr>
        <w:spacing w:line="360" w:lineRule="auto"/>
        <w:jc w:val="left"/>
        <w:rPr>
          <w:rFonts w:ascii="仿宋" w:hAnsi="仿宋" w:eastAsia="仿宋" w:cs="仿宋"/>
          <w:sz w:val="24"/>
          <w:szCs w:val="24"/>
        </w:rPr>
      </w:pPr>
      <w:r>
        <w:rPr>
          <w:rFonts w:hint="eastAsia" w:ascii="仿宋" w:hAnsi="仿宋" w:eastAsia="仿宋" w:cs="仿宋"/>
          <w:sz w:val="24"/>
          <w:szCs w:val="24"/>
        </w:rPr>
        <w:t>护工人员在执行服务前与患者或家属签署护工用工协议。</w:t>
      </w:r>
    </w:p>
    <w:p>
      <w:pPr>
        <w:pStyle w:val="2"/>
        <w:rPr>
          <w:rFonts w:ascii="仿宋" w:hAnsi="仿宋" w:eastAsia="仿宋" w:cs="仿宋"/>
          <w:szCs w:val="24"/>
          <w:lang w:eastAsia="zh-CN"/>
        </w:rPr>
      </w:pPr>
    </w:p>
    <w:p>
      <w:pPr>
        <w:spacing w:line="276" w:lineRule="auto"/>
        <w:rPr>
          <w:rFonts w:ascii="仿宋" w:hAnsi="仿宋" w:eastAsia="仿宋" w:cs="仿宋"/>
          <w:b/>
          <w:bCs/>
          <w:sz w:val="24"/>
          <w:szCs w:val="24"/>
        </w:rPr>
      </w:pPr>
      <w:r>
        <w:rPr>
          <w:rFonts w:ascii="仿宋" w:hAnsi="仿宋" w:eastAsia="仿宋" w:cs="仿宋"/>
          <w:b/>
          <w:bCs/>
          <w:sz w:val="24"/>
          <w:szCs w:val="24"/>
        </w:rPr>
        <w:t>6</w:t>
      </w:r>
      <w:r>
        <w:rPr>
          <w:rFonts w:hint="eastAsia" w:ascii="仿宋" w:hAnsi="仿宋" w:eastAsia="仿宋" w:cs="仿宋"/>
          <w:b/>
          <w:bCs/>
          <w:sz w:val="24"/>
          <w:szCs w:val="24"/>
        </w:rPr>
        <w:t>、服务流程</w:t>
      </w:r>
    </w:p>
    <w:p>
      <w:pPr>
        <w:spacing w:line="276" w:lineRule="auto"/>
        <w:rPr>
          <w:rFonts w:ascii="仿宋" w:hAnsi="仿宋" w:eastAsia="仿宋" w:cs="仿宋"/>
          <w:sz w:val="24"/>
          <w:szCs w:val="24"/>
        </w:rPr>
      </w:pPr>
      <w:r>
        <w:rPr>
          <w:rFonts w:ascii="仿宋" w:hAnsi="仿宋" w:eastAsia="仿宋" w:cs="仿宋"/>
          <w:sz w:val="24"/>
          <w:szCs w:val="24"/>
        </w:rPr>
        <w:drawing>
          <wp:inline distT="0" distB="0" distL="0" distR="0">
            <wp:extent cx="5274310" cy="922655"/>
            <wp:effectExtent l="76200" t="76200" r="78740" b="8699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2"/>
        <w:rPr>
          <w:del w:id="11" w:author="美希" w:date="2020-11-24T15:37:00Z"/>
          <w:rFonts w:ascii="仿宋" w:hAnsi="仿宋" w:eastAsia="仿宋" w:cs="仿宋"/>
          <w:szCs w:val="24"/>
        </w:rPr>
      </w:pPr>
    </w:p>
    <w:p>
      <w:pPr>
        <w:pStyle w:val="2"/>
        <w:rPr>
          <w:rFonts w:ascii="仿宋" w:hAnsi="仿宋" w:eastAsia="仿宋" w:cs="仿宋"/>
          <w:szCs w:val="24"/>
        </w:rPr>
      </w:pPr>
    </w:p>
    <w:p>
      <w:pPr>
        <w:pStyle w:val="6"/>
        <w:numPr>
          <w:ilvl w:val="2"/>
          <w:numId w:val="0"/>
        </w:numPr>
        <w:tabs>
          <w:tab w:val="clear" w:pos="588"/>
        </w:tabs>
        <w:rPr>
          <w:rFonts w:ascii="仿宋" w:hAnsi="仿宋" w:eastAsia="仿宋" w:cs="仿宋"/>
          <w:sz w:val="24"/>
          <w:szCs w:val="24"/>
        </w:rPr>
      </w:pPr>
      <w:r>
        <w:rPr>
          <w:rFonts w:hint="eastAsia" w:ascii="仿宋" w:hAnsi="仿宋" w:eastAsia="仿宋" w:cs="仿宋"/>
          <w:sz w:val="24"/>
          <w:szCs w:val="24"/>
        </w:rPr>
        <w:t>附件二院后照护服务</w:t>
      </w:r>
    </w:p>
    <w:p>
      <w:pPr>
        <w:pStyle w:val="30"/>
        <w:numPr>
          <w:ilvl w:val="0"/>
          <w:numId w:val="20"/>
        </w:numPr>
        <w:spacing w:line="276" w:lineRule="auto"/>
        <w:ind w:firstLineChars="0"/>
        <w:rPr>
          <w:rFonts w:ascii="仿宋" w:hAnsi="仿宋" w:eastAsia="仿宋" w:cs="仿宋"/>
          <w:b/>
          <w:bCs/>
          <w:sz w:val="24"/>
          <w:szCs w:val="24"/>
        </w:rPr>
      </w:pPr>
      <w:r>
        <w:rPr>
          <w:rFonts w:hint="eastAsia" w:ascii="仿宋" w:hAnsi="仿宋" w:eastAsia="仿宋" w:cs="仿宋"/>
          <w:b/>
          <w:bCs/>
          <w:sz w:val="24"/>
          <w:szCs w:val="24"/>
        </w:rPr>
        <w:t>服务内容</w:t>
      </w:r>
    </w:p>
    <w:tbl>
      <w:tblPr>
        <w:tblStyle w:val="24"/>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380"/>
        <w:gridCol w:w="5587"/>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 w:hRule="atLeast"/>
        </w:trPr>
        <w:tc>
          <w:tcPr>
            <w:tcW w:w="704" w:type="dxa"/>
            <w:vAlign w:val="center"/>
          </w:tcPr>
          <w:p>
            <w:pPr>
              <w:spacing w:line="276" w:lineRule="auto"/>
              <w:jc w:val="center"/>
              <w:rPr>
                <w:rFonts w:ascii="仿宋" w:hAnsi="仿宋" w:eastAsia="仿宋" w:cs="仿宋"/>
                <w:b/>
                <w:sz w:val="24"/>
                <w:szCs w:val="24"/>
              </w:rPr>
            </w:pPr>
            <w:r>
              <w:rPr>
                <w:rFonts w:hint="eastAsia" w:ascii="仿宋" w:hAnsi="仿宋" w:eastAsia="仿宋" w:cs="仿宋"/>
                <w:b/>
                <w:sz w:val="24"/>
                <w:szCs w:val="24"/>
              </w:rPr>
              <w:t>序号</w:t>
            </w:r>
          </w:p>
        </w:tc>
        <w:tc>
          <w:tcPr>
            <w:tcW w:w="1380" w:type="dxa"/>
            <w:vAlign w:val="center"/>
          </w:tcPr>
          <w:p>
            <w:pPr>
              <w:spacing w:line="276" w:lineRule="auto"/>
              <w:jc w:val="center"/>
              <w:rPr>
                <w:rFonts w:ascii="仿宋" w:hAnsi="仿宋" w:eastAsia="仿宋" w:cs="仿宋"/>
                <w:b/>
                <w:sz w:val="24"/>
                <w:szCs w:val="24"/>
              </w:rPr>
            </w:pPr>
            <w:r>
              <w:rPr>
                <w:rFonts w:hint="eastAsia" w:ascii="仿宋" w:hAnsi="仿宋" w:eastAsia="仿宋" w:cs="仿宋"/>
                <w:b/>
                <w:sz w:val="24"/>
                <w:szCs w:val="24"/>
              </w:rPr>
              <w:t>项目</w:t>
            </w:r>
          </w:p>
        </w:tc>
        <w:tc>
          <w:tcPr>
            <w:tcW w:w="5587" w:type="dxa"/>
            <w:vAlign w:val="center"/>
          </w:tcPr>
          <w:p>
            <w:pPr>
              <w:spacing w:line="276" w:lineRule="auto"/>
              <w:jc w:val="center"/>
              <w:rPr>
                <w:rFonts w:ascii="仿宋" w:hAnsi="仿宋" w:eastAsia="仿宋" w:cs="仿宋"/>
                <w:b/>
                <w:sz w:val="24"/>
                <w:szCs w:val="24"/>
              </w:rPr>
            </w:pPr>
            <w:r>
              <w:rPr>
                <w:rFonts w:hint="eastAsia" w:ascii="仿宋" w:hAnsi="仿宋" w:eastAsia="仿宋" w:cs="仿宋"/>
                <w:b/>
                <w:sz w:val="24"/>
                <w:szCs w:val="24"/>
              </w:rPr>
              <w:t>项目说明</w:t>
            </w:r>
          </w:p>
        </w:tc>
        <w:tc>
          <w:tcPr>
            <w:tcW w:w="971" w:type="dxa"/>
            <w:vAlign w:val="center"/>
          </w:tcPr>
          <w:p>
            <w:pPr>
              <w:spacing w:line="276" w:lineRule="auto"/>
              <w:jc w:val="center"/>
              <w:rPr>
                <w:rFonts w:ascii="仿宋" w:hAnsi="仿宋" w:eastAsia="仿宋" w:cs="仿宋"/>
                <w:b/>
                <w:sz w:val="24"/>
                <w:szCs w:val="24"/>
              </w:rPr>
            </w:pPr>
            <w:r>
              <w:rPr>
                <w:rFonts w:hint="eastAsia" w:ascii="仿宋" w:hAnsi="仿宋" w:eastAsia="仿宋" w:cs="仿宋"/>
                <w:b/>
                <w:sz w:val="24"/>
                <w:szCs w:val="24"/>
              </w:rPr>
              <w:t>服务时效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76" w:lineRule="auto"/>
              <w:jc w:val="center"/>
              <w:rPr>
                <w:rFonts w:ascii="仿宋" w:hAnsi="仿宋" w:eastAsia="仿宋" w:cs="仿宋"/>
                <w:b/>
                <w:sz w:val="24"/>
                <w:szCs w:val="24"/>
              </w:rPr>
            </w:pPr>
            <w:r>
              <w:rPr>
                <w:rFonts w:hint="eastAsia" w:ascii="仿宋" w:hAnsi="仿宋" w:eastAsia="仿宋" w:cs="仿宋"/>
                <w:b/>
                <w:sz w:val="24"/>
                <w:szCs w:val="24"/>
              </w:rPr>
              <w:t>（1）</w:t>
            </w:r>
          </w:p>
        </w:tc>
        <w:tc>
          <w:tcPr>
            <w:tcW w:w="7938" w:type="dxa"/>
            <w:gridSpan w:val="3"/>
            <w:vAlign w:val="center"/>
          </w:tcPr>
          <w:p>
            <w:pPr>
              <w:spacing w:line="276" w:lineRule="auto"/>
              <w:jc w:val="left"/>
              <w:rPr>
                <w:rFonts w:ascii="仿宋" w:hAnsi="仿宋" w:eastAsia="仿宋" w:cs="仿宋"/>
                <w:b/>
                <w:sz w:val="24"/>
                <w:szCs w:val="24"/>
              </w:rPr>
            </w:pPr>
            <w:r>
              <w:rPr>
                <w:rFonts w:hint="eastAsia" w:ascii="仿宋" w:hAnsi="仿宋" w:eastAsia="仿宋" w:cs="仿宋"/>
                <w:b/>
                <w:sz w:val="24"/>
                <w:szCs w:val="24"/>
              </w:rPr>
              <w:t>上门护理服务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spacing w:line="276" w:lineRule="auto"/>
              <w:jc w:val="center"/>
              <w:rPr>
                <w:rFonts w:ascii="仿宋" w:hAnsi="仿宋" w:eastAsia="仿宋" w:cs="仿宋"/>
                <w:sz w:val="24"/>
                <w:szCs w:val="24"/>
              </w:rPr>
            </w:pPr>
            <w:r>
              <w:rPr>
                <w:rFonts w:hint="eastAsia" w:ascii="仿宋" w:hAnsi="仿宋" w:eastAsia="仿宋" w:cs="仿宋"/>
                <w:sz w:val="24"/>
                <w:szCs w:val="24"/>
              </w:rPr>
              <w:t>1)</w:t>
            </w:r>
          </w:p>
        </w:tc>
        <w:tc>
          <w:tcPr>
            <w:tcW w:w="1380" w:type="dxa"/>
            <w:vAlign w:val="center"/>
          </w:tcPr>
          <w:p>
            <w:pPr>
              <w:widowControl/>
              <w:spacing w:line="276" w:lineRule="auto"/>
              <w:rPr>
                <w:rFonts w:ascii="仿宋" w:hAnsi="仿宋" w:eastAsia="仿宋" w:cs="仿宋"/>
                <w:sz w:val="24"/>
                <w:szCs w:val="24"/>
              </w:rPr>
            </w:pPr>
            <w:r>
              <w:rPr>
                <w:rFonts w:hint="eastAsia" w:ascii="仿宋" w:hAnsi="仿宋" w:eastAsia="仿宋" w:cs="仿宋"/>
                <w:sz w:val="24"/>
                <w:szCs w:val="24"/>
              </w:rPr>
              <w:t>上门打针</w:t>
            </w:r>
          </w:p>
        </w:tc>
        <w:tc>
          <w:tcPr>
            <w:tcW w:w="5587"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上门打针由专业的护士上门，为需要的会员进行皮下或肌肉注射药物的服务（不提供药物过敏试验或抗生素类、美容整形类的药物注射、疫苗注射等）</w:t>
            </w:r>
          </w:p>
        </w:tc>
        <w:tc>
          <w:tcPr>
            <w:tcW w:w="971"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20分钟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76" w:lineRule="auto"/>
              <w:jc w:val="center"/>
              <w:rPr>
                <w:rFonts w:ascii="仿宋" w:hAnsi="仿宋" w:eastAsia="仿宋" w:cs="仿宋"/>
                <w:sz w:val="24"/>
                <w:szCs w:val="24"/>
              </w:rPr>
            </w:pPr>
            <w:r>
              <w:rPr>
                <w:rFonts w:hint="eastAsia" w:ascii="仿宋" w:hAnsi="仿宋" w:eastAsia="仿宋" w:cs="仿宋"/>
                <w:sz w:val="24"/>
                <w:szCs w:val="24"/>
              </w:rPr>
              <w:t>2)</w:t>
            </w:r>
          </w:p>
        </w:tc>
        <w:tc>
          <w:tcPr>
            <w:tcW w:w="1380"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静脉采血</w:t>
            </w:r>
          </w:p>
        </w:tc>
        <w:tc>
          <w:tcPr>
            <w:tcW w:w="5587"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护士为有需求的会员提供从静脉抽取血液标本的服务，用于检验</w:t>
            </w:r>
          </w:p>
        </w:tc>
        <w:tc>
          <w:tcPr>
            <w:tcW w:w="971"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76" w:lineRule="auto"/>
              <w:jc w:val="center"/>
              <w:rPr>
                <w:rFonts w:ascii="仿宋" w:hAnsi="仿宋" w:eastAsia="仿宋" w:cs="仿宋"/>
                <w:sz w:val="24"/>
                <w:szCs w:val="24"/>
              </w:rPr>
            </w:pPr>
            <w:r>
              <w:rPr>
                <w:rFonts w:hint="eastAsia" w:ascii="仿宋" w:hAnsi="仿宋" w:eastAsia="仿宋" w:cs="仿宋"/>
                <w:sz w:val="24"/>
                <w:szCs w:val="24"/>
              </w:rPr>
              <w:t>3)</w:t>
            </w:r>
          </w:p>
        </w:tc>
        <w:tc>
          <w:tcPr>
            <w:tcW w:w="1380"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留置胃管</w:t>
            </w:r>
          </w:p>
        </w:tc>
        <w:tc>
          <w:tcPr>
            <w:tcW w:w="5587"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护士上门提供留置胃管更换、管路清洁与鼻饲服务</w:t>
            </w:r>
          </w:p>
        </w:tc>
        <w:tc>
          <w:tcPr>
            <w:tcW w:w="971"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1小时内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76" w:lineRule="auto"/>
              <w:jc w:val="center"/>
              <w:rPr>
                <w:rFonts w:ascii="仿宋" w:hAnsi="仿宋" w:eastAsia="仿宋" w:cs="仿宋"/>
                <w:sz w:val="24"/>
                <w:szCs w:val="24"/>
              </w:rPr>
            </w:pPr>
            <w:r>
              <w:rPr>
                <w:rFonts w:hint="eastAsia" w:ascii="仿宋" w:hAnsi="仿宋" w:eastAsia="仿宋" w:cs="仿宋"/>
                <w:sz w:val="24"/>
                <w:szCs w:val="24"/>
              </w:rPr>
              <w:t>4)</w:t>
            </w:r>
          </w:p>
        </w:tc>
        <w:tc>
          <w:tcPr>
            <w:tcW w:w="1380"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留置导尿</w:t>
            </w:r>
          </w:p>
        </w:tc>
        <w:tc>
          <w:tcPr>
            <w:tcW w:w="5587" w:type="dxa"/>
            <w:vAlign w:val="center"/>
          </w:tcPr>
          <w:p>
            <w:pPr>
              <w:spacing w:line="276" w:lineRule="auto"/>
              <w:rPr>
                <w:rFonts w:ascii="仿宋" w:hAnsi="仿宋" w:eastAsia="仿宋" w:cs="仿宋"/>
                <w:color w:val="000000"/>
                <w:sz w:val="24"/>
                <w:szCs w:val="24"/>
              </w:rPr>
            </w:pPr>
            <w:r>
              <w:rPr>
                <w:rFonts w:hint="eastAsia" w:ascii="仿宋" w:hAnsi="仿宋" w:eastAsia="仿宋" w:cs="仿宋"/>
                <w:sz w:val="24"/>
                <w:szCs w:val="24"/>
              </w:rPr>
              <w:t>护士上门提供导尿护理服务，包括对留置尿管的更换、管路的清洁、膀胱冲洗等</w:t>
            </w:r>
          </w:p>
        </w:tc>
        <w:tc>
          <w:tcPr>
            <w:tcW w:w="971" w:type="dxa"/>
            <w:vAlign w:val="center"/>
          </w:tcPr>
          <w:p>
            <w:pPr>
              <w:spacing w:line="276" w:lineRule="auto"/>
              <w:rPr>
                <w:rFonts w:ascii="仿宋" w:hAnsi="仿宋" w:eastAsia="仿宋" w:cs="仿宋"/>
                <w:sz w:val="24"/>
                <w:szCs w:val="24"/>
              </w:rPr>
            </w:pPr>
            <w:r>
              <w:rPr>
                <w:rFonts w:hint="eastAsia" w:ascii="仿宋" w:hAnsi="仿宋" w:eastAsia="仿宋" w:cs="仿宋"/>
                <w:color w:val="000000"/>
                <w:sz w:val="24"/>
                <w:szCs w:val="24"/>
              </w:rPr>
              <w:t>1小时内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76" w:lineRule="auto"/>
              <w:jc w:val="center"/>
              <w:rPr>
                <w:rFonts w:ascii="仿宋" w:hAnsi="仿宋" w:eastAsia="仿宋" w:cs="仿宋"/>
                <w:sz w:val="24"/>
                <w:szCs w:val="24"/>
              </w:rPr>
            </w:pPr>
            <w:r>
              <w:rPr>
                <w:rFonts w:hint="eastAsia" w:ascii="仿宋" w:hAnsi="仿宋" w:eastAsia="仿宋" w:cs="仿宋"/>
                <w:sz w:val="24"/>
                <w:szCs w:val="24"/>
              </w:rPr>
              <w:t>5)</w:t>
            </w:r>
          </w:p>
        </w:tc>
        <w:tc>
          <w:tcPr>
            <w:tcW w:w="1380"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灌肠护理及指导</w:t>
            </w:r>
          </w:p>
        </w:tc>
        <w:tc>
          <w:tcPr>
            <w:tcW w:w="5587"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观察肛周皮肤粘膜情况，协助会员掌握灌肠液的容量、温度、浓度、流速和压力，观察灌肠效果，帮助评估病情</w:t>
            </w:r>
          </w:p>
        </w:tc>
        <w:tc>
          <w:tcPr>
            <w:tcW w:w="971" w:type="dxa"/>
            <w:vAlign w:val="center"/>
          </w:tcPr>
          <w:p>
            <w:pPr>
              <w:spacing w:line="276" w:lineRule="auto"/>
              <w:rPr>
                <w:rFonts w:ascii="仿宋" w:hAnsi="仿宋" w:eastAsia="仿宋" w:cs="仿宋"/>
                <w:sz w:val="24"/>
                <w:szCs w:val="24"/>
              </w:rPr>
            </w:pPr>
            <w:r>
              <w:rPr>
                <w:rFonts w:hint="eastAsia" w:ascii="仿宋" w:hAnsi="仿宋" w:eastAsia="仿宋" w:cs="仿宋"/>
                <w:color w:val="000000"/>
                <w:sz w:val="24"/>
                <w:szCs w:val="24"/>
              </w:rPr>
              <w:t>1小时内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76" w:lineRule="auto"/>
              <w:jc w:val="center"/>
              <w:rPr>
                <w:rFonts w:ascii="仿宋" w:hAnsi="仿宋" w:eastAsia="仿宋" w:cs="仿宋"/>
                <w:sz w:val="24"/>
                <w:szCs w:val="24"/>
              </w:rPr>
            </w:pPr>
            <w:r>
              <w:rPr>
                <w:rFonts w:hint="eastAsia" w:ascii="仿宋" w:hAnsi="仿宋" w:eastAsia="仿宋" w:cs="仿宋"/>
                <w:sz w:val="24"/>
                <w:szCs w:val="24"/>
              </w:rPr>
              <w:t>6)</w:t>
            </w:r>
          </w:p>
        </w:tc>
        <w:tc>
          <w:tcPr>
            <w:tcW w:w="1380"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伤口换药</w:t>
            </w:r>
          </w:p>
        </w:tc>
        <w:tc>
          <w:tcPr>
            <w:tcW w:w="5587"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护士上门观察伤口情况，作相应处理；保持创面清洁，清除伤口异物，保持和防止伤口受损和外来感染。促进组织生长，伤口愈合。</w:t>
            </w:r>
          </w:p>
        </w:tc>
        <w:tc>
          <w:tcPr>
            <w:tcW w:w="971"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20分钟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76" w:lineRule="auto"/>
              <w:jc w:val="center"/>
              <w:rPr>
                <w:rFonts w:ascii="仿宋" w:hAnsi="仿宋" w:eastAsia="仿宋" w:cs="仿宋"/>
                <w:sz w:val="24"/>
                <w:szCs w:val="24"/>
              </w:rPr>
            </w:pPr>
            <w:r>
              <w:rPr>
                <w:rFonts w:hint="eastAsia" w:ascii="仿宋" w:hAnsi="仿宋" w:eastAsia="仿宋" w:cs="仿宋"/>
                <w:sz w:val="24"/>
                <w:szCs w:val="24"/>
              </w:rPr>
              <w:t>7)</w:t>
            </w:r>
          </w:p>
        </w:tc>
        <w:tc>
          <w:tcPr>
            <w:tcW w:w="1380"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外科伤口拆线</w:t>
            </w:r>
          </w:p>
        </w:tc>
        <w:tc>
          <w:tcPr>
            <w:tcW w:w="5587"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外科手术后伤口愈合，拆除缝合线的医疗操作，适用于一般外科手术拆线</w:t>
            </w:r>
          </w:p>
        </w:tc>
        <w:tc>
          <w:tcPr>
            <w:tcW w:w="971"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1小时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76" w:lineRule="auto"/>
              <w:jc w:val="center"/>
              <w:rPr>
                <w:rFonts w:ascii="仿宋" w:hAnsi="仿宋" w:eastAsia="仿宋" w:cs="仿宋"/>
                <w:sz w:val="24"/>
                <w:szCs w:val="24"/>
              </w:rPr>
            </w:pPr>
            <w:r>
              <w:rPr>
                <w:rFonts w:hint="eastAsia" w:ascii="仿宋" w:hAnsi="仿宋" w:eastAsia="仿宋" w:cs="仿宋"/>
                <w:sz w:val="24"/>
                <w:szCs w:val="24"/>
              </w:rPr>
              <w:t>8)</w:t>
            </w:r>
          </w:p>
        </w:tc>
        <w:tc>
          <w:tcPr>
            <w:tcW w:w="1380"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雾化护理</w:t>
            </w:r>
          </w:p>
        </w:tc>
        <w:tc>
          <w:tcPr>
            <w:tcW w:w="5587" w:type="dxa"/>
            <w:vAlign w:val="center"/>
          </w:tcPr>
          <w:p>
            <w:pPr>
              <w:spacing w:line="276" w:lineRule="auto"/>
              <w:rPr>
                <w:rFonts w:ascii="仿宋" w:hAnsi="仿宋" w:eastAsia="仿宋" w:cs="仿宋"/>
                <w:sz w:val="24"/>
                <w:szCs w:val="24"/>
              </w:rPr>
            </w:pPr>
            <w:r>
              <w:rPr>
                <w:rFonts w:hint="eastAsia" w:ascii="仿宋" w:hAnsi="仿宋" w:eastAsia="仿宋" w:cs="仿宋"/>
                <w:color w:val="000000"/>
                <w:sz w:val="24"/>
                <w:szCs w:val="24"/>
              </w:rPr>
              <w:t>由专业护理人员上门提供雾化吸入服务</w:t>
            </w:r>
          </w:p>
        </w:tc>
        <w:tc>
          <w:tcPr>
            <w:tcW w:w="971"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spacing w:line="276" w:lineRule="auto"/>
              <w:jc w:val="center"/>
              <w:rPr>
                <w:rFonts w:ascii="仿宋" w:hAnsi="仿宋" w:eastAsia="仿宋" w:cs="仿宋"/>
                <w:sz w:val="24"/>
                <w:szCs w:val="24"/>
              </w:rPr>
            </w:pPr>
            <w:r>
              <w:rPr>
                <w:rFonts w:hint="eastAsia" w:ascii="仿宋" w:hAnsi="仿宋" w:eastAsia="仿宋" w:cs="仿宋"/>
                <w:sz w:val="24"/>
                <w:szCs w:val="24"/>
              </w:rPr>
              <w:t>9)</w:t>
            </w:r>
          </w:p>
        </w:tc>
        <w:tc>
          <w:tcPr>
            <w:tcW w:w="1380"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吸痰护理及指导</w:t>
            </w:r>
          </w:p>
        </w:tc>
        <w:tc>
          <w:tcPr>
            <w:tcW w:w="5587" w:type="dxa"/>
            <w:vAlign w:val="center"/>
          </w:tcPr>
          <w:p>
            <w:pPr>
              <w:pStyle w:val="30"/>
              <w:numPr>
                <w:ilvl w:val="0"/>
                <w:numId w:val="25"/>
              </w:numPr>
              <w:spacing w:line="276" w:lineRule="auto"/>
              <w:ind w:firstLineChars="0"/>
              <w:jc w:val="left"/>
              <w:rPr>
                <w:rFonts w:ascii="仿宋" w:hAnsi="仿宋" w:eastAsia="仿宋" w:cs="仿宋"/>
                <w:sz w:val="24"/>
                <w:szCs w:val="24"/>
              </w:rPr>
            </w:pPr>
            <w:r>
              <w:rPr>
                <w:rFonts w:hint="eastAsia" w:ascii="仿宋" w:hAnsi="仿宋" w:eastAsia="仿宋" w:cs="仿宋"/>
                <w:sz w:val="24"/>
                <w:szCs w:val="24"/>
              </w:rPr>
              <w:t>应用吸痰器吸出口腔及气道痰液或将气道误吸入的呕吐物吸出，保持呼吸道通畅，同时进行应用指导</w:t>
            </w:r>
          </w:p>
          <w:p>
            <w:pPr>
              <w:pStyle w:val="30"/>
              <w:numPr>
                <w:ilvl w:val="0"/>
                <w:numId w:val="25"/>
              </w:numPr>
              <w:spacing w:line="276" w:lineRule="auto"/>
              <w:ind w:firstLineChars="0"/>
              <w:jc w:val="left"/>
              <w:rPr>
                <w:rFonts w:ascii="仿宋" w:hAnsi="仿宋" w:eastAsia="仿宋" w:cs="仿宋"/>
                <w:sz w:val="24"/>
                <w:szCs w:val="24"/>
              </w:rPr>
            </w:pPr>
            <w:r>
              <w:rPr>
                <w:rFonts w:hint="eastAsia" w:ascii="仿宋" w:hAnsi="仿宋" w:eastAsia="仿宋" w:cs="仿宋"/>
                <w:sz w:val="24"/>
                <w:szCs w:val="24"/>
              </w:rPr>
              <w:t>观察吸痰前后呼吸频率的改变，同时注意吸出物的性状、量及颜色等，帮助评估病情</w:t>
            </w:r>
          </w:p>
        </w:tc>
        <w:tc>
          <w:tcPr>
            <w:tcW w:w="971" w:type="dxa"/>
            <w:vAlign w:val="center"/>
          </w:tcPr>
          <w:p>
            <w:pPr>
              <w:spacing w:line="276" w:lineRule="auto"/>
              <w:rPr>
                <w:rFonts w:ascii="仿宋" w:hAnsi="仿宋" w:eastAsia="仿宋" w:cs="仿宋"/>
                <w:sz w:val="24"/>
                <w:szCs w:val="24"/>
              </w:rPr>
            </w:pPr>
            <w:r>
              <w:rPr>
                <w:rFonts w:hint="eastAsia" w:ascii="仿宋" w:hAnsi="仿宋" w:eastAsia="仿宋" w:cs="仿宋"/>
                <w:color w:val="000000"/>
                <w:sz w:val="24"/>
                <w:szCs w:val="24"/>
              </w:rPr>
              <w:t>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spacing w:line="276" w:lineRule="auto"/>
              <w:jc w:val="center"/>
              <w:rPr>
                <w:rFonts w:ascii="仿宋" w:hAnsi="仿宋" w:eastAsia="仿宋" w:cs="仿宋"/>
                <w:sz w:val="24"/>
                <w:szCs w:val="24"/>
              </w:rPr>
            </w:pPr>
            <w:r>
              <w:rPr>
                <w:rFonts w:hint="eastAsia" w:ascii="仿宋" w:hAnsi="仿宋" w:eastAsia="仿宋" w:cs="仿宋"/>
                <w:sz w:val="24"/>
                <w:szCs w:val="24"/>
              </w:rPr>
              <w:t>10)</w:t>
            </w:r>
          </w:p>
        </w:tc>
        <w:tc>
          <w:tcPr>
            <w:tcW w:w="1380" w:type="dxa"/>
            <w:vAlign w:val="center"/>
          </w:tcPr>
          <w:p>
            <w:pPr>
              <w:spacing w:line="276" w:lineRule="auto"/>
              <w:jc w:val="left"/>
              <w:rPr>
                <w:rFonts w:ascii="仿宋" w:hAnsi="仿宋" w:eastAsia="仿宋" w:cs="仿宋"/>
                <w:sz w:val="24"/>
                <w:szCs w:val="24"/>
              </w:rPr>
            </w:pPr>
            <w:r>
              <w:rPr>
                <w:rFonts w:hint="eastAsia" w:ascii="仿宋" w:hAnsi="仿宋" w:eastAsia="仿宋" w:cs="仿宋"/>
                <w:sz w:val="24"/>
                <w:szCs w:val="24"/>
              </w:rPr>
              <w:t>压疮护理及指导</w:t>
            </w:r>
          </w:p>
        </w:tc>
        <w:tc>
          <w:tcPr>
            <w:tcW w:w="5587"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护士上门提供压疮护理服务，包括对压疮部位的清洁、消毒、更换敷料等</w:t>
            </w:r>
          </w:p>
        </w:tc>
        <w:tc>
          <w:tcPr>
            <w:tcW w:w="971" w:type="dxa"/>
            <w:vAlign w:val="center"/>
          </w:tcPr>
          <w:p>
            <w:pPr>
              <w:spacing w:line="276" w:lineRule="auto"/>
              <w:rPr>
                <w:rFonts w:ascii="仿宋" w:hAnsi="仿宋" w:eastAsia="仿宋" w:cs="仿宋"/>
                <w:sz w:val="24"/>
                <w:szCs w:val="24"/>
              </w:rPr>
            </w:pPr>
            <w:r>
              <w:rPr>
                <w:rFonts w:hint="eastAsia" w:ascii="仿宋" w:hAnsi="仿宋" w:eastAsia="仿宋" w:cs="仿宋"/>
                <w:color w:val="000000"/>
                <w:sz w:val="24"/>
                <w:szCs w:val="24"/>
              </w:rPr>
              <w:t>1小时内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spacing w:line="276" w:lineRule="auto"/>
              <w:jc w:val="center"/>
              <w:rPr>
                <w:rFonts w:ascii="仿宋" w:hAnsi="仿宋" w:eastAsia="仿宋" w:cs="仿宋"/>
                <w:sz w:val="24"/>
                <w:szCs w:val="24"/>
              </w:rPr>
            </w:pPr>
            <w:r>
              <w:rPr>
                <w:rFonts w:hint="eastAsia" w:ascii="仿宋" w:hAnsi="仿宋" w:eastAsia="仿宋" w:cs="仿宋"/>
                <w:sz w:val="24"/>
                <w:szCs w:val="24"/>
              </w:rPr>
              <w:t>11)</w:t>
            </w:r>
          </w:p>
        </w:tc>
        <w:tc>
          <w:tcPr>
            <w:tcW w:w="1380" w:type="dxa"/>
            <w:vAlign w:val="center"/>
          </w:tcPr>
          <w:p>
            <w:pPr>
              <w:spacing w:line="276" w:lineRule="auto"/>
              <w:jc w:val="left"/>
              <w:rPr>
                <w:rFonts w:ascii="仿宋" w:hAnsi="仿宋" w:eastAsia="仿宋" w:cs="仿宋"/>
                <w:sz w:val="24"/>
                <w:szCs w:val="24"/>
              </w:rPr>
            </w:pPr>
            <w:r>
              <w:rPr>
                <w:rFonts w:hint="eastAsia" w:ascii="仿宋" w:hAnsi="仿宋" w:eastAsia="仿宋" w:cs="仿宋"/>
                <w:sz w:val="24"/>
                <w:szCs w:val="24"/>
              </w:rPr>
              <w:t>造口护理</w:t>
            </w:r>
          </w:p>
        </w:tc>
        <w:tc>
          <w:tcPr>
            <w:tcW w:w="5587"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由专业护理人员上门提供造口护理服务</w:t>
            </w:r>
          </w:p>
        </w:tc>
        <w:tc>
          <w:tcPr>
            <w:tcW w:w="971" w:type="dxa"/>
            <w:vAlign w:val="center"/>
          </w:tcPr>
          <w:p>
            <w:pPr>
              <w:spacing w:line="276" w:lineRule="auto"/>
              <w:rPr>
                <w:rFonts w:ascii="仿宋" w:hAnsi="仿宋" w:eastAsia="仿宋" w:cs="仿宋"/>
                <w:sz w:val="24"/>
                <w:szCs w:val="24"/>
              </w:rPr>
            </w:pPr>
            <w:r>
              <w:rPr>
                <w:rFonts w:hint="eastAsia" w:ascii="仿宋" w:hAnsi="仿宋" w:eastAsia="仿宋" w:cs="仿宋"/>
                <w:color w:val="000000"/>
                <w:sz w:val="24"/>
                <w:szCs w:val="24"/>
              </w:rPr>
              <w:t>1小时内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spacing w:line="276" w:lineRule="auto"/>
              <w:jc w:val="center"/>
              <w:rPr>
                <w:rFonts w:ascii="仿宋" w:hAnsi="仿宋" w:eastAsia="仿宋" w:cs="仿宋"/>
                <w:sz w:val="24"/>
                <w:szCs w:val="24"/>
              </w:rPr>
            </w:pPr>
            <w:r>
              <w:rPr>
                <w:rFonts w:hint="eastAsia" w:ascii="仿宋" w:hAnsi="仿宋" w:eastAsia="仿宋" w:cs="仿宋"/>
                <w:sz w:val="24"/>
                <w:szCs w:val="24"/>
              </w:rPr>
              <w:t>12)</w:t>
            </w:r>
          </w:p>
        </w:tc>
        <w:tc>
          <w:tcPr>
            <w:tcW w:w="1380" w:type="dxa"/>
            <w:vAlign w:val="center"/>
          </w:tcPr>
          <w:p>
            <w:pPr>
              <w:spacing w:line="276" w:lineRule="auto"/>
              <w:jc w:val="left"/>
              <w:rPr>
                <w:rFonts w:ascii="仿宋" w:hAnsi="仿宋" w:eastAsia="仿宋" w:cs="仿宋"/>
                <w:sz w:val="24"/>
                <w:szCs w:val="24"/>
              </w:rPr>
            </w:pPr>
            <w:r>
              <w:rPr>
                <w:rFonts w:hint="eastAsia" w:ascii="仿宋" w:hAnsi="仿宋" w:eastAsia="仿宋" w:cs="仿宋"/>
                <w:sz w:val="24"/>
                <w:szCs w:val="24"/>
              </w:rPr>
              <w:t>PICC护理</w:t>
            </w:r>
          </w:p>
        </w:tc>
        <w:tc>
          <w:tcPr>
            <w:tcW w:w="5587"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护士上门提供PICC护理服务，包括对PICC置管的换药和维护服务，并指导患者自我维护及健康指导等</w:t>
            </w:r>
          </w:p>
        </w:tc>
        <w:tc>
          <w:tcPr>
            <w:tcW w:w="971" w:type="dxa"/>
            <w:vAlign w:val="center"/>
          </w:tcPr>
          <w:p>
            <w:pPr>
              <w:spacing w:line="276" w:lineRule="auto"/>
              <w:rPr>
                <w:rFonts w:ascii="仿宋" w:hAnsi="仿宋" w:eastAsia="仿宋" w:cs="仿宋"/>
                <w:sz w:val="24"/>
                <w:szCs w:val="24"/>
              </w:rPr>
            </w:pPr>
            <w:r>
              <w:rPr>
                <w:rFonts w:hint="eastAsia" w:ascii="仿宋" w:hAnsi="仿宋" w:eastAsia="仿宋" w:cs="仿宋"/>
                <w:color w:val="000000"/>
                <w:sz w:val="24"/>
                <w:szCs w:val="24"/>
              </w:rPr>
              <w:t>1小时内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spacing w:line="276" w:lineRule="auto"/>
              <w:jc w:val="center"/>
              <w:rPr>
                <w:rFonts w:ascii="仿宋" w:hAnsi="仿宋" w:eastAsia="仿宋" w:cs="仿宋"/>
                <w:sz w:val="24"/>
                <w:szCs w:val="24"/>
              </w:rPr>
            </w:pPr>
            <w:r>
              <w:rPr>
                <w:rFonts w:hint="eastAsia" w:ascii="仿宋" w:hAnsi="仿宋" w:eastAsia="仿宋" w:cs="仿宋"/>
                <w:sz w:val="24"/>
                <w:szCs w:val="24"/>
              </w:rPr>
              <w:t>13)</w:t>
            </w:r>
          </w:p>
        </w:tc>
        <w:tc>
          <w:tcPr>
            <w:tcW w:w="1380" w:type="dxa"/>
            <w:vAlign w:val="center"/>
          </w:tcPr>
          <w:p>
            <w:pPr>
              <w:spacing w:line="276" w:lineRule="auto"/>
              <w:jc w:val="left"/>
              <w:rPr>
                <w:rFonts w:ascii="仿宋" w:hAnsi="仿宋" w:eastAsia="仿宋" w:cs="仿宋"/>
                <w:sz w:val="24"/>
                <w:szCs w:val="24"/>
              </w:rPr>
            </w:pPr>
            <w:r>
              <w:rPr>
                <w:rFonts w:hint="eastAsia" w:ascii="仿宋" w:hAnsi="仿宋" w:eastAsia="仿宋" w:cs="仿宋"/>
                <w:sz w:val="24"/>
                <w:szCs w:val="24"/>
              </w:rPr>
              <w:t>口腔护理</w:t>
            </w:r>
          </w:p>
        </w:tc>
        <w:tc>
          <w:tcPr>
            <w:tcW w:w="5587"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口腔清洁，防止口腔并发症</w:t>
            </w:r>
          </w:p>
        </w:tc>
        <w:tc>
          <w:tcPr>
            <w:tcW w:w="971" w:type="dxa"/>
            <w:vAlign w:val="center"/>
          </w:tcPr>
          <w:p>
            <w:pPr>
              <w:spacing w:line="276" w:lineRule="auto"/>
              <w:rPr>
                <w:rFonts w:ascii="仿宋" w:hAnsi="仿宋" w:eastAsia="仿宋" w:cs="仿宋"/>
                <w:sz w:val="24"/>
                <w:szCs w:val="24"/>
              </w:rPr>
            </w:pPr>
            <w:r>
              <w:rPr>
                <w:rFonts w:hint="eastAsia" w:ascii="仿宋" w:hAnsi="仿宋" w:eastAsia="仿宋" w:cs="仿宋"/>
                <w:color w:val="000000"/>
                <w:sz w:val="24"/>
                <w:szCs w:val="24"/>
              </w:rPr>
              <w:t>20分钟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center"/>
          </w:tcPr>
          <w:p>
            <w:pPr>
              <w:widowControl/>
              <w:spacing w:line="276" w:lineRule="auto"/>
              <w:jc w:val="center"/>
              <w:rPr>
                <w:rFonts w:ascii="仿宋" w:hAnsi="仿宋" w:eastAsia="仿宋" w:cs="仿宋"/>
                <w:sz w:val="24"/>
                <w:szCs w:val="24"/>
              </w:rPr>
            </w:pPr>
            <w:r>
              <w:rPr>
                <w:rFonts w:hint="eastAsia" w:ascii="仿宋" w:hAnsi="仿宋" w:eastAsia="仿宋" w:cs="仿宋"/>
                <w:sz w:val="24"/>
                <w:szCs w:val="24"/>
              </w:rPr>
              <w:t>14)</w:t>
            </w:r>
          </w:p>
        </w:tc>
        <w:tc>
          <w:tcPr>
            <w:tcW w:w="1380" w:type="dxa"/>
            <w:vAlign w:val="center"/>
          </w:tcPr>
          <w:p>
            <w:pPr>
              <w:widowControl/>
              <w:jc w:val="left"/>
              <w:rPr>
                <w:rFonts w:ascii="仿宋" w:hAnsi="仿宋" w:eastAsia="仿宋" w:cs="仿宋"/>
                <w:color w:val="000000"/>
                <w:sz w:val="24"/>
                <w:szCs w:val="24"/>
              </w:rPr>
            </w:pPr>
            <w:r>
              <w:rPr>
                <w:rFonts w:hint="eastAsia" w:ascii="仿宋" w:hAnsi="仿宋" w:eastAsia="仿宋" w:cs="仿宋"/>
                <w:color w:val="000000"/>
                <w:sz w:val="24"/>
                <w:szCs w:val="24"/>
              </w:rPr>
              <w:t>膀胱冲洗</w:t>
            </w:r>
          </w:p>
        </w:tc>
        <w:tc>
          <w:tcPr>
            <w:tcW w:w="5587"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专业医护人员上门，为长期留置尿管、严重血尿者、尿管发生堵塞、前列腺及膀胱手术后患者，提供膀胱冲洗服务</w:t>
            </w:r>
          </w:p>
        </w:tc>
        <w:tc>
          <w:tcPr>
            <w:tcW w:w="971" w:type="dxa"/>
            <w:vAlign w:val="center"/>
          </w:tcPr>
          <w:p>
            <w:pPr>
              <w:spacing w:line="276" w:lineRule="auto"/>
              <w:rPr>
                <w:rFonts w:ascii="仿宋" w:hAnsi="仿宋" w:eastAsia="仿宋" w:cs="仿宋"/>
                <w:color w:val="000000"/>
                <w:sz w:val="24"/>
                <w:szCs w:val="24"/>
              </w:rPr>
            </w:pPr>
            <w:r>
              <w:rPr>
                <w:rFonts w:hint="eastAsia" w:ascii="仿宋" w:hAnsi="仿宋" w:eastAsia="仿宋" w:cs="仿宋"/>
                <w:color w:val="000000"/>
                <w:sz w:val="24"/>
                <w:szCs w:val="24"/>
              </w:rPr>
              <w:t>20分钟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center"/>
          </w:tcPr>
          <w:p>
            <w:pPr>
              <w:spacing w:line="276" w:lineRule="auto"/>
              <w:jc w:val="center"/>
              <w:rPr>
                <w:rFonts w:ascii="仿宋" w:hAnsi="仿宋" w:eastAsia="仿宋" w:cs="仿宋"/>
                <w:sz w:val="24"/>
                <w:szCs w:val="24"/>
              </w:rPr>
            </w:pPr>
            <w:r>
              <w:rPr>
                <w:rFonts w:hint="eastAsia" w:ascii="仿宋" w:hAnsi="仿宋" w:eastAsia="仿宋" w:cs="仿宋"/>
                <w:sz w:val="24"/>
                <w:szCs w:val="24"/>
              </w:rPr>
              <w:t>15)</w:t>
            </w:r>
          </w:p>
        </w:tc>
        <w:tc>
          <w:tcPr>
            <w:tcW w:w="1380" w:type="dxa"/>
            <w:vAlign w:val="center"/>
          </w:tcPr>
          <w:p>
            <w:pPr>
              <w:spacing w:line="276" w:lineRule="auto"/>
              <w:rPr>
                <w:rFonts w:ascii="仿宋" w:hAnsi="仿宋" w:eastAsia="仿宋" w:cs="仿宋"/>
                <w:sz w:val="24"/>
                <w:szCs w:val="24"/>
              </w:rPr>
            </w:pPr>
            <w:r>
              <w:rPr>
                <w:rFonts w:hint="eastAsia" w:ascii="仿宋" w:hAnsi="仿宋" w:eastAsia="仿宋" w:cs="仿宋"/>
                <w:sz w:val="24"/>
                <w:szCs w:val="24"/>
              </w:rPr>
              <w:t>糖尿病足溃疡的护理</w:t>
            </w:r>
          </w:p>
        </w:tc>
        <w:tc>
          <w:tcPr>
            <w:tcW w:w="5587" w:type="dxa"/>
            <w:vAlign w:val="center"/>
          </w:tcPr>
          <w:p>
            <w:pPr>
              <w:pStyle w:val="30"/>
              <w:numPr>
                <w:ilvl w:val="0"/>
                <w:numId w:val="26"/>
              </w:numPr>
              <w:spacing w:line="276" w:lineRule="auto"/>
              <w:ind w:firstLineChars="0"/>
              <w:jc w:val="left"/>
              <w:rPr>
                <w:rFonts w:ascii="仿宋" w:hAnsi="仿宋" w:eastAsia="仿宋" w:cs="仿宋"/>
                <w:sz w:val="24"/>
                <w:szCs w:val="24"/>
              </w:rPr>
            </w:pPr>
            <w:r>
              <w:rPr>
                <w:rFonts w:hint="eastAsia" w:ascii="仿宋" w:hAnsi="仿宋" w:eastAsia="仿宋" w:cs="仿宋"/>
                <w:sz w:val="24"/>
                <w:szCs w:val="24"/>
              </w:rPr>
              <w:t>对患者溃疡部位进行评估，选择合适的敷料及药物进行处理</w:t>
            </w:r>
          </w:p>
          <w:p>
            <w:pPr>
              <w:pStyle w:val="30"/>
              <w:numPr>
                <w:ilvl w:val="0"/>
                <w:numId w:val="26"/>
              </w:numPr>
              <w:spacing w:line="276" w:lineRule="auto"/>
              <w:ind w:firstLineChars="0"/>
              <w:jc w:val="left"/>
              <w:rPr>
                <w:rFonts w:ascii="仿宋" w:hAnsi="仿宋" w:eastAsia="仿宋" w:cs="仿宋"/>
                <w:sz w:val="24"/>
                <w:szCs w:val="24"/>
              </w:rPr>
            </w:pPr>
            <w:r>
              <w:rPr>
                <w:rFonts w:hint="eastAsia" w:ascii="仿宋" w:hAnsi="仿宋" w:eastAsia="仿宋" w:cs="仿宋"/>
                <w:sz w:val="24"/>
                <w:szCs w:val="24"/>
              </w:rPr>
              <w:t>对患者及照顾者进行健康教育指导，使客户了解糖尿病足的危害，提高自我保健意识，掌握护足技巧</w:t>
            </w:r>
          </w:p>
        </w:tc>
        <w:tc>
          <w:tcPr>
            <w:tcW w:w="971" w:type="dxa"/>
            <w:vAlign w:val="center"/>
          </w:tcPr>
          <w:p>
            <w:pPr>
              <w:spacing w:line="276" w:lineRule="auto"/>
              <w:jc w:val="left"/>
              <w:rPr>
                <w:rFonts w:ascii="仿宋" w:hAnsi="仿宋" w:eastAsia="仿宋" w:cs="仿宋"/>
                <w:sz w:val="24"/>
                <w:szCs w:val="24"/>
              </w:rPr>
            </w:pPr>
            <w:r>
              <w:rPr>
                <w:rFonts w:hint="eastAsia" w:ascii="仿宋" w:hAnsi="仿宋" w:eastAsia="仿宋" w:cs="仿宋"/>
                <w:color w:val="000000"/>
                <w:sz w:val="24"/>
                <w:szCs w:val="24"/>
              </w:rPr>
              <w:t>1小时内</w:t>
            </w:r>
          </w:p>
        </w:tc>
      </w:tr>
    </w:tbl>
    <w:p>
      <w:pPr>
        <w:spacing w:line="276" w:lineRule="auto"/>
        <w:rPr>
          <w:rFonts w:ascii="仿宋" w:hAnsi="仿宋" w:eastAsia="仿宋" w:cs="仿宋"/>
          <w:b/>
          <w:bCs/>
          <w:sz w:val="24"/>
          <w:szCs w:val="24"/>
        </w:rPr>
      </w:pPr>
      <w:r>
        <w:rPr>
          <w:rFonts w:hint="eastAsia" w:ascii="仿宋" w:hAnsi="仿宋" w:eastAsia="仿宋" w:cs="仿宋"/>
          <w:b/>
          <w:bCs/>
          <w:sz w:val="24"/>
          <w:szCs w:val="24"/>
        </w:rPr>
        <w:t>2、特别说明</w:t>
      </w:r>
    </w:p>
    <w:p>
      <w:pPr>
        <w:pStyle w:val="30"/>
        <w:numPr>
          <w:ilvl w:val="0"/>
          <w:numId w:val="27"/>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本服务仅限会员本人使用，（会员指甲方客户）</w:t>
      </w:r>
    </w:p>
    <w:p>
      <w:pPr>
        <w:pStyle w:val="30"/>
        <w:numPr>
          <w:ilvl w:val="0"/>
          <w:numId w:val="27"/>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服务有效期内使用次数不超过12次/年；</w:t>
      </w:r>
    </w:p>
    <w:p>
      <w:pPr>
        <w:pStyle w:val="30"/>
        <w:numPr>
          <w:ilvl w:val="0"/>
          <w:numId w:val="27"/>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院后照护服务需在保单期限内且服务有效期限内使用；会员罹患保险责任范围内住院完成治疗并出院后，可申请此项服务；</w:t>
      </w:r>
    </w:p>
    <w:p>
      <w:pPr>
        <w:pStyle w:val="30"/>
        <w:numPr>
          <w:ilvl w:val="0"/>
          <w:numId w:val="27"/>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 xml:space="preserve">本服务须与保险产品绑定，服务等待期与保险产品条款等待期一致； </w:t>
      </w:r>
    </w:p>
    <w:p>
      <w:pPr>
        <w:pStyle w:val="30"/>
        <w:numPr>
          <w:ilvl w:val="0"/>
          <w:numId w:val="27"/>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在提供服务时，会向会员收集身份信息、及提供相关医疗材料（入院记录、住院证明、诊断报告等医疗材料）会员拒绝提供必要资料的，服务方将无法提供服务；</w:t>
      </w:r>
    </w:p>
    <w:p>
      <w:pPr>
        <w:pStyle w:val="30"/>
        <w:numPr>
          <w:ilvl w:val="0"/>
          <w:numId w:val="27"/>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会员使用本服务必须正当合理，若在上门服务过程中发现实际情况并不需要该项服务，或者别有目的，远盟有权终止该客户的服务使用权；</w:t>
      </w:r>
    </w:p>
    <w:p>
      <w:pPr>
        <w:pStyle w:val="30"/>
        <w:numPr>
          <w:ilvl w:val="0"/>
          <w:numId w:val="27"/>
        </w:numPr>
        <w:spacing w:line="276" w:lineRule="auto"/>
        <w:ind w:firstLineChars="0"/>
        <w:rPr>
          <w:rFonts w:ascii="仿宋" w:hAnsi="仿宋" w:eastAsia="仿宋" w:cs="仿宋"/>
          <w:bCs/>
          <w:sz w:val="24"/>
          <w:szCs w:val="24"/>
        </w:rPr>
      </w:pPr>
      <w:r>
        <w:rPr>
          <w:rFonts w:hint="eastAsia" w:ascii="仿宋" w:hAnsi="仿宋" w:eastAsia="仿宋" w:cs="仿宋"/>
          <w:sz w:val="24"/>
          <w:szCs w:val="24"/>
        </w:rPr>
        <w:t>本服务落实前取得会员确认，会员同意接受服务后，因本人原因未能按时接受服务或临时取消服务，视同该次服务已完成；</w:t>
      </w:r>
    </w:p>
    <w:p>
      <w:pPr>
        <w:pStyle w:val="30"/>
        <w:numPr>
          <w:ilvl w:val="0"/>
          <w:numId w:val="27"/>
        </w:numPr>
        <w:spacing w:line="276" w:lineRule="auto"/>
        <w:ind w:firstLineChars="0"/>
        <w:rPr>
          <w:rFonts w:ascii="仿宋" w:hAnsi="仿宋" w:eastAsia="仿宋" w:cs="仿宋"/>
          <w:bCs/>
          <w:sz w:val="24"/>
          <w:szCs w:val="24"/>
        </w:rPr>
      </w:pPr>
      <w:r>
        <w:rPr>
          <w:rFonts w:hint="eastAsia" w:ascii="仿宋" w:hAnsi="仿宋" w:eastAsia="仿宋" w:cs="仿宋"/>
          <w:bCs/>
          <w:sz w:val="24"/>
          <w:szCs w:val="24"/>
        </w:rPr>
        <w:t>陪护照护服务不支持精神病人、传染病人、酗酒状态的病人；12岁以内的儿童和70岁以上的老人须有家属陪伴。</w:t>
      </w:r>
    </w:p>
    <w:p>
      <w:pPr>
        <w:spacing w:line="276" w:lineRule="auto"/>
        <w:rPr>
          <w:rFonts w:ascii="仿宋" w:hAnsi="仿宋" w:eastAsia="仿宋" w:cs="仿宋"/>
          <w:b/>
          <w:bCs/>
          <w:sz w:val="24"/>
          <w:szCs w:val="24"/>
          <w:highlight w:val="yellow"/>
        </w:rPr>
      </w:pPr>
      <w:r>
        <w:rPr>
          <w:rFonts w:hint="eastAsia" w:ascii="仿宋" w:hAnsi="仿宋" w:eastAsia="仿宋" w:cs="仿宋"/>
          <w:b/>
          <w:bCs/>
          <w:sz w:val="24"/>
          <w:szCs w:val="24"/>
        </w:rPr>
        <w:t>3、服务方式</w:t>
      </w:r>
    </w:p>
    <w:p>
      <w:pPr>
        <w:spacing w:line="276" w:lineRule="auto"/>
        <w:rPr>
          <w:ins w:id="12" w:author="美希" w:date="2020-11-24T15:38:00Z"/>
          <w:rFonts w:ascii="仿宋" w:hAnsi="仿宋" w:eastAsia="仿宋" w:cs="仿宋"/>
          <w:sz w:val="24"/>
          <w:szCs w:val="24"/>
        </w:rPr>
      </w:pPr>
      <w:r>
        <w:rPr>
          <w:rFonts w:hint="eastAsia" w:ascii="仿宋" w:hAnsi="仿宋" w:eastAsia="仿宋" w:cs="仿宋"/>
          <w:sz w:val="24"/>
          <w:szCs w:val="24"/>
        </w:rPr>
        <w:t>客户通过长城人寿微平台申请服务</w:t>
      </w:r>
    </w:p>
    <w:p>
      <w:pPr>
        <w:pStyle w:val="2"/>
        <w:rPr>
          <w:lang w:eastAsia="zh-CN"/>
        </w:rPr>
      </w:pPr>
    </w:p>
    <w:p>
      <w:pPr>
        <w:spacing w:line="276" w:lineRule="auto"/>
        <w:rPr>
          <w:rFonts w:ascii="仿宋" w:hAnsi="仿宋" w:eastAsia="仿宋" w:cs="仿宋"/>
          <w:b/>
          <w:bCs/>
          <w:sz w:val="24"/>
          <w:szCs w:val="24"/>
        </w:rPr>
      </w:pPr>
      <w:r>
        <w:rPr>
          <w:rFonts w:hint="eastAsia" w:ascii="仿宋" w:hAnsi="仿宋" w:eastAsia="仿宋" w:cs="仿宋"/>
          <w:b/>
          <w:bCs/>
          <w:sz w:val="24"/>
          <w:szCs w:val="24"/>
        </w:rPr>
        <w:t>4、服务区域</w:t>
      </w:r>
    </w:p>
    <w:p>
      <w:pPr>
        <w:numPr>
          <w:ilvl w:val="2"/>
          <w:numId w:val="0"/>
        </w:numPr>
        <w:tabs>
          <w:tab w:val="left" w:pos="540"/>
        </w:tabs>
        <w:rPr>
          <w:rFonts w:ascii="仿宋" w:hAnsi="仿宋" w:eastAsia="仿宋" w:cs="仿宋"/>
          <w:sz w:val="24"/>
          <w:szCs w:val="24"/>
        </w:rPr>
      </w:pPr>
      <w:r>
        <w:rPr>
          <w:rFonts w:hint="eastAsia" w:ascii="仿宋" w:hAnsi="仿宋" w:eastAsia="仿宋" w:cs="仿宋"/>
          <w:sz w:val="24"/>
          <w:szCs w:val="24"/>
        </w:rPr>
        <w:t>详见附件三 （覆盖以下424个城市主城区，不含下级市/县、乡镇或村）</w:t>
      </w:r>
    </w:p>
    <w:p>
      <w:pPr>
        <w:pStyle w:val="2"/>
        <w:ind w:left="0" w:firstLine="0"/>
        <w:rPr>
          <w:rFonts w:ascii="仿宋" w:hAnsi="仿宋" w:eastAsia="仿宋" w:cs="仿宋"/>
          <w:szCs w:val="24"/>
          <w:lang w:eastAsia="zh-CN"/>
        </w:rPr>
      </w:pPr>
    </w:p>
    <w:p>
      <w:pPr>
        <w:spacing w:line="276" w:lineRule="auto"/>
      </w:pPr>
    </w:p>
    <w:p>
      <w:pPr>
        <w:spacing w:line="276" w:lineRule="auto"/>
        <w:rPr>
          <w:rFonts w:ascii="仿宋" w:hAnsi="仿宋" w:eastAsia="仿宋" w:cs="仿宋"/>
          <w:b/>
          <w:bCs/>
          <w:sz w:val="24"/>
          <w:szCs w:val="24"/>
        </w:rPr>
      </w:pPr>
      <w:r>
        <w:rPr>
          <w:rFonts w:hint="eastAsia" w:ascii="仿宋" w:hAnsi="仿宋" w:eastAsia="仿宋" w:cs="仿宋"/>
          <w:b/>
          <w:bCs/>
          <w:sz w:val="24"/>
          <w:szCs w:val="24"/>
        </w:rPr>
        <w:t>5、院后照护服务护理人员操作标准</w:t>
      </w:r>
    </w:p>
    <w:p>
      <w:pPr>
        <w:numPr>
          <w:ilvl w:val="0"/>
          <w:numId w:val="28"/>
        </w:numPr>
        <w:rPr>
          <w:rFonts w:ascii="仿宋" w:hAnsi="仿宋" w:eastAsia="仿宋" w:cs="仿宋"/>
          <w:sz w:val="24"/>
          <w:szCs w:val="24"/>
        </w:rPr>
      </w:pPr>
      <w:r>
        <w:rPr>
          <w:rFonts w:hint="eastAsia" w:ascii="仿宋" w:hAnsi="仿宋" w:eastAsia="仿宋" w:cs="仿宋"/>
          <w:sz w:val="24"/>
          <w:szCs w:val="24"/>
        </w:rPr>
        <w:t>护士上门服务时会员可要求护士出示护士执业证书进行检查。</w:t>
      </w:r>
    </w:p>
    <w:p>
      <w:pPr>
        <w:numPr>
          <w:ilvl w:val="0"/>
          <w:numId w:val="28"/>
        </w:numPr>
        <w:rPr>
          <w:rFonts w:ascii="仿宋" w:hAnsi="仿宋" w:eastAsia="仿宋" w:cs="仿宋"/>
          <w:sz w:val="24"/>
          <w:szCs w:val="24"/>
        </w:rPr>
      </w:pPr>
      <w:r>
        <w:rPr>
          <w:rFonts w:hint="eastAsia" w:ascii="仿宋" w:hAnsi="仿宋" w:eastAsia="仿宋" w:cs="仿宋"/>
          <w:sz w:val="24"/>
          <w:szCs w:val="24"/>
        </w:rPr>
        <w:t>护士提供上门服务时，与会员确认服务中需要使用到的医疗耗材，医疗耗材需会员自行提供。</w:t>
      </w:r>
    </w:p>
    <w:p>
      <w:pPr>
        <w:numPr>
          <w:ilvl w:val="0"/>
          <w:numId w:val="28"/>
        </w:numPr>
        <w:rPr>
          <w:rFonts w:ascii="仿宋" w:hAnsi="仿宋" w:eastAsia="仿宋" w:cs="仿宋"/>
          <w:sz w:val="24"/>
          <w:szCs w:val="24"/>
        </w:rPr>
      </w:pPr>
      <w:r>
        <w:rPr>
          <w:rFonts w:hint="eastAsia" w:ascii="仿宋" w:hAnsi="仿宋" w:eastAsia="仿宋" w:cs="仿宋"/>
          <w:sz w:val="24"/>
          <w:szCs w:val="24"/>
        </w:rPr>
        <w:t>上门服务的护士必须对会员的身体情况及病情进行评估，对会员身体情况护理服务项目操作和《知情同意书》作详细说明，针对会员的身体情况进行监控指导，回答会员的相关疑问，并签订《知情同意书》；</w:t>
      </w:r>
    </w:p>
    <w:p>
      <w:pPr>
        <w:numPr>
          <w:ilvl w:val="0"/>
          <w:numId w:val="28"/>
        </w:numPr>
        <w:rPr>
          <w:rFonts w:ascii="仿宋" w:hAnsi="仿宋" w:eastAsia="仿宋" w:cs="仿宋"/>
          <w:sz w:val="24"/>
          <w:szCs w:val="24"/>
        </w:rPr>
      </w:pPr>
      <w:r>
        <w:rPr>
          <w:rFonts w:hint="eastAsia" w:ascii="仿宋" w:hAnsi="仿宋" w:eastAsia="仿宋" w:cs="仿宋"/>
          <w:sz w:val="24"/>
          <w:szCs w:val="24"/>
        </w:rPr>
        <w:t>护士按照严格的护理操作流程进行服务项目的护理操作；</w:t>
      </w:r>
    </w:p>
    <w:p>
      <w:pPr>
        <w:numPr>
          <w:ilvl w:val="0"/>
          <w:numId w:val="28"/>
        </w:numPr>
        <w:rPr>
          <w:rFonts w:ascii="仿宋" w:hAnsi="仿宋" w:eastAsia="仿宋" w:cs="仿宋"/>
          <w:sz w:val="24"/>
          <w:szCs w:val="24"/>
        </w:rPr>
      </w:pPr>
      <w:r>
        <w:rPr>
          <w:rFonts w:hint="eastAsia" w:ascii="仿宋" w:hAnsi="仿宋" w:eastAsia="仿宋" w:cs="仿宋"/>
          <w:sz w:val="24"/>
          <w:szCs w:val="24"/>
        </w:rPr>
        <w:t>护士护理操作结束后进行至少20分钟的观察，确定没有任何异常，并向会员或会员家属交代清楚注意事项方可离开。</w:t>
      </w:r>
    </w:p>
    <w:p>
      <w:pPr>
        <w:pStyle w:val="2"/>
        <w:rPr>
          <w:rFonts w:ascii="仿宋" w:hAnsi="仿宋" w:eastAsia="仿宋" w:cs="仿宋"/>
          <w:szCs w:val="24"/>
          <w:lang w:eastAsia="zh-CN"/>
        </w:rPr>
      </w:pPr>
    </w:p>
    <w:p>
      <w:pPr>
        <w:spacing w:line="276" w:lineRule="auto"/>
        <w:rPr>
          <w:rFonts w:ascii="仿宋" w:hAnsi="仿宋" w:eastAsia="仿宋" w:cs="仿宋"/>
          <w:b/>
          <w:bCs/>
          <w:sz w:val="24"/>
          <w:szCs w:val="24"/>
        </w:rPr>
      </w:pPr>
      <w:r>
        <w:rPr>
          <w:rFonts w:hint="eastAsia" w:ascii="仿宋" w:hAnsi="仿宋" w:eastAsia="仿宋" w:cs="仿宋"/>
          <w:b/>
          <w:bCs/>
          <w:sz w:val="24"/>
          <w:szCs w:val="24"/>
        </w:rPr>
        <w:t>5、服务流程</w:t>
      </w:r>
    </w:p>
    <w:p>
      <w:pPr>
        <w:pStyle w:val="2"/>
        <w:ind w:left="0" w:firstLine="0"/>
        <w:rPr>
          <w:rFonts w:ascii="仿宋" w:hAnsi="仿宋" w:eastAsia="仿宋" w:cs="仿宋"/>
          <w:szCs w:val="24"/>
          <w:lang w:eastAsia="zh-CN"/>
        </w:rPr>
      </w:pPr>
      <w:r>
        <w:rPr>
          <w:rFonts w:ascii="仿宋" w:hAnsi="仿宋" w:eastAsia="仿宋" w:cs="仿宋"/>
          <w:szCs w:val="24"/>
          <w:lang w:eastAsia="zh-CN"/>
        </w:rPr>
        <w:drawing>
          <wp:inline distT="0" distB="0" distL="0" distR="0">
            <wp:extent cx="5274310" cy="922655"/>
            <wp:effectExtent l="76200" t="76200" r="78740" b="8699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2"/>
        <w:ind w:left="0" w:firstLine="0"/>
        <w:rPr>
          <w:rFonts w:ascii="仿宋" w:hAnsi="仿宋" w:eastAsia="仿宋" w:cs="仿宋"/>
          <w:szCs w:val="24"/>
          <w:lang w:eastAsia="zh-CN"/>
        </w:rPr>
      </w:pPr>
    </w:p>
    <w:p>
      <w:pPr>
        <w:pStyle w:val="2"/>
        <w:ind w:left="0" w:firstLine="0"/>
        <w:rPr>
          <w:rFonts w:ascii="仿宋" w:hAnsi="仿宋" w:eastAsia="仿宋" w:cs="仿宋"/>
          <w:szCs w:val="24"/>
          <w:lang w:eastAsia="zh-CN"/>
        </w:rPr>
      </w:pPr>
    </w:p>
    <w:p>
      <w:pPr>
        <w:pStyle w:val="2"/>
        <w:ind w:left="0" w:firstLine="0"/>
        <w:rPr>
          <w:ins w:id="13" w:author="潘安" w:date="2020-11-24T18:00:00Z"/>
          <w:rFonts w:ascii="仿宋" w:hAnsi="仿宋" w:eastAsia="仿宋" w:cs="仿宋"/>
          <w:szCs w:val="24"/>
          <w:lang w:eastAsia="zh-CN"/>
        </w:rPr>
      </w:pPr>
    </w:p>
    <w:p>
      <w:pPr>
        <w:pStyle w:val="2"/>
        <w:ind w:left="0" w:firstLine="0"/>
        <w:rPr>
          <w:ins w:id="14" w:author="潘安" w:date="2020-11-24T18:00:00Z"/>
          <w:rFonts w:ascii="仿宋" w:hAnsi="仿宋" w:eastAsia="仿宋" w:cs="仿宋"/>
          <w:szCs w:val="24"/>
          <w:lang w:eastAsia="zh-CN"/>
        </w:rPr>
      </w:pPr>
    </w:p>
    <w:p>
      <w:pPr>
        <w:pStyle w:val="2"/>
        <w:ind w:left="0" w:firstLine="0"/>
        <w:rPr>
          <w:rFonts w:ascii="仿宋" w:hAnsi="仿宋" w:eastAsia="仿宋" w:cs="仿宋"/>
          <w:szCs w:val="24"/>
          <w:lang w:eastAsia="zh-CN"/>
        </w:rPr>
      </w:pPr>
    </w:p>
    <w:p>
      <w:pPr>
        <w:pStyle w:val="6"/>
        <w:numPr>
          <w:ilvl w:val="2"/>
          <w:numId w:val="0"/>
        </w:numPr>
        <w:tabs>
          <w:tab w:val="clear" w:pos="588"/>
        </w:tabs>
        <w:rPr>
          <w:rFonts w:ascii="仿宋" w:hAnsi="仿宋" w:eastAsia="仿宋" w:cs="仿宋"/>
          <w:szCs w:val="28"/>
        </w:rPr>
      </w:pPr>
      <w:r>
        <w:rPr>
          <w:rFonts w:hint="eastAsia" w:ascii="仿宋" w:hAnsi="仿宋" w:eastAsia="仿宋" w:cs="仿宋"/>
          <w:szCs w:val="28"/>
        </w:rPr>
        <w:t>附件三  城市覆盖清单（</w:t>
      </w:r>
      <w:r>
        <w:rPr>
          <w:rFonts w:hint="eastAsia" w:ascii="仿宋" w:hAnsi="仿宋" w:eastAsia="仿宋" w:cs="仿宋"/>
          <w:sz w:val="24"/>
          <w:szCs w:val="24"/>
        </w:rPr>
        <w:t>覆盖以下424个城市主城区，不含下级市/县、乡镇或村）</w:t>
      </w:r>
    </w:p>
    <w:p>
      <w:pPr>
        <w:pStyle w:val="2"/>
        <w:ind w:left="0" w:firstLine="0"/>
        <w:rPr>
          <w:rFonts w:ascii="仿宋" w:hAnsi="仿宋" w:eastAsia="仿宋" w:cs="仿宋"/>
          <w:szCs w:val="24"/>
          <w:lang w:eastAsia="zh-CN"/>
        </w:rPr>
      </w:pPr>
    </w:p>
    <w:tbl>
      <w:tblPr>
        <w:tblStyle w:val="24"/>
        <w:tblW w:w="9000" w:type="dxa"/>
        <w:tblInd w:w="0" w:type="dxa"/>
        <w:tblLayout w:type="autofit"/>
        <w:tblCellMar>
          <w:top w:w="0" w:type="dxa"/>
          <w:left w:w="0" w:type="dxa"/>
          <w:bottom w:w="0" w:type="dxa"/>
          <w:right w:w="0" w:type="dxa"/>
        </w:tblCellMar>
      </w:tblPr>
      <w:tblGrid>
        <w:gridCol w:w="508"/>
        <w:gridCol w:w="1005"/>
        <w:gridCol w:w="1479"/>
        <w:gridCol w:w="985"/>
        <w:gridCol w:w="508"/>
        <w:gridCol w:w="1122"/>
        <w:gridCol w:w="2408"/>
        <w:gridCol w:w="985"/>
      </w:tblGrid>
      <w:tr>
        <w:tblPrEx>
          <w:tblCellMar>
            <w:top w:w="0" w:type="dxa"/>
            <w:left w:w="0" w:type="dxa"/>
            <w:bottom w:w="0" w:type="dxa"/>
            <w:right w:w="0" w:type="dxa"/>
          </w:tblCellMar>
        </w:tblPrEx>
        <w:trPr>
          <w:trHeight w:val="300" w:hRule="atLeast"/>
        </w:trPr>
        <w:tc>
          <w:tcPr>
            <w:tcW w:w="9000" w:type="dxa"/>
            <w:gridSpan w:val="8"/>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b/>
                <w:color w:val="000000"/>
                <w:sz w:val="24"/>
                <w:szCs w:val="24"/>
              </w:rPr>
            </w:pPr>
            <w:r>
              <w:rPr>
                <w:rFonts w:hint="eastAsia" w:ascii="仿宋" w:hAnsi="仿宋" w:eastAsia="仿宋" w:cs="仿宋"/>
                <w:b/>
                <w:color w:val="000000"/>
                <w:kern w:val="0"/>
                <w:sz w:val="24"/>
                <w:szCs w:val="24"/>
              </w:rPr>
              <w:t>服务覆盖城市清单</w:t>
            </w: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b/>
                <w:color w:val="000000"/>
                <w:sz w:val="16"/>
                <w:szCs w:val="16"/>
              </w:rPr>
            </w:pPr>
            <w:r>
              <w:rPr>
                <w:rFonts w:hint="eastAsia" w:ascii="仿宋" w:hAnsi="仿宋" w:eastAsia="仿宋" w:cs="仿宋"/>
                <w:b/>
                <w:color w:val="000000"/>
                <w:kern w:val="0"/>
                <w:sz w:val="16"/>
                <w:szCs w:val="16"/>
              </w:rPr>
              <w:t>序号</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b/>
                <w:color w:val="000000"/>
                <w:sz w:val="16"/>
                <w:szCs w:val="16"/>
              </w:rPr>
            </w:pPr>
            <w:r>
              <w:rPr>
                <w:rFonts w:hint="eastAsia" w:ascii="仿宋" w:hAnsi="仿宋" w:eastAsia="仿宋" w:cs="仿宋"/>
                <w:b/>
                <w:color w:val="000000"/>
                <w:kern w:val="0"/>
                <w:sz w:val="16"/>
                <w:szCs w:val="16"/>
              </w:rPr>
              <w:t>省份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b/>
                <w:color w:val="000000"/>
                <w:sz w:val="16"/>
                <w:szCs w:val="16"/>
              </w:rPr>
            </w:pPr>
            <w:r>
              <w:rPr>
                <w:rFonts w:hint="eastAsia" w:ascii="仿宋" w:hAnsi="仿宋" w:eastAsia="仿宋" w:cs="仿宋"/>
                <w:b/>
                <w:color w:val="000000"/>
                <w:kern w:val="0"/>
                <w:sz w:val="16"/>
                <w:szCs w:val="16"/>
              </w:rPr>
              <w:t>城市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b/>
                <w:color w:val="000000"/>
                <w:sz w:val="16"/>
                <w:szCs w:val="16"/>
              </w:rPr>
            </w:pPr>
            <w:r>
              <w:rPr>
                <w:rFonts w:hint="eastAsia" w:ascii="仿宋" w:hAnsi="仿宋" w:eastAsia="仿宋" w:cs="仿宋"/>
                <w:b/>
                <w:color w:val="000000"/>
                <w:kern w:val="0"/>
                <w:sz w:val="16"/>
                <w:szCs w:val="16"/>
              </w:rPr>
              <w:t>城市类别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b/>
                <w:color w:val="000000"/>
                <w:sz w:val="16"/>
                <w:szCs w:val="16"/>
              </w:rPr>
            </w:pPr>
            <w:r>
              <w:rPr>
                <w:rFonts w:hint="eastAsia" w:ascii="仿宋" w:hAnsi="仿宋" w:eastAsia="仿宋" w:cs="仿宋"/>
                <w:b/>
                <w:color w:val="000000"/>
                <w:kern w:val="0"/>
                <w:sz w:val="16"/>
                <w:szCs w:val="16"/>
              </w:rPr>
              <w:t>序号</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b/>
                <w:color w:val="000000"/>
                <w:sz w:val="16"/>
                <w:szCs w:val="16"/>
              </w:rPr>
            </w:pPr>
            <w:r>
              <w:rPr>
                <w:rFonts w:hint="eastAsia" w:ascii="仿宋" w:hAnsi="仿宋" w:eastAsia="仿宋" w:cs="仿宋"/>
                <w:b/>
                <w:color w:val="000000"/>
                <w:kern w:val="0"/>
                <w:sz w:val="16"/>
                <w:szCs w:val="16"/>
              </w:rPr>
              <w:t>省份</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b/>
                <w:color w:val="000000"/>
                <w:sz w:val="16"/>
                <w:szCs w:val="16"/>
              </w:rPr>
            </w:pPr>
            <w:r>
              <w:rPr>
                <w:rFonts w:hint="eastAsia" w:ascii="仿宋" w:hAnsi="仿宋" w:eastAsia="仿宋" w:cs="仿宋"/>
                <w:b/>
                <w:color w:val="000000"/>
                <w:kern w:val="0"/>
                <w:sz w:val="16"/>
                <w:szCs w:val="16"/>
              </w:rPr>
              <w:t>城市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b/>
                <w:color w:val="000000"/>
                <w:sz w:val="16"/>
                <w:szCs w:val="16"/>
              </w:rPr>
            </w:pPr>
            <w:r>
              <w:rPr>
                <w:rFonts w:hint="eastAsia" w:ascii="仿宋" w:hAnsi="仿宋" w:eastAsia="仿宋" w:cs="仿宋"/>
                <w:b/>
                <w:color w:val="000000"/>
                <w:kern w:val="0"/>
                <w:sz w:val="16"/>
                <w:szCs w:val="16"/>
              </w:rPr>
              <w:t>城市类别</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北京</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北京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一线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武汉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合肥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鄂州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巢湖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黄冈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滁州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黄石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蚌埠</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荆门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马鞍山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荆州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芜湖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随州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阜阳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襄阳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宿州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宜昌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咸宁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六安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十堰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亳州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仙桃</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池州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天门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宣城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孝感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淮南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大冶</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黄山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丹江口</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铜陵</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宜都</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安徽</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淮北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当阳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福建</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福州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枝江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福建</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三明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老河口</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福建</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龙岩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枣阳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福建</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南平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宜城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福建</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莆田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钟祥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福建</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泉州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京山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福建</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厦门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应城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福建</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漳州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239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甘肃</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兰州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汉川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甘肃</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定西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洪湖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甘肃</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庆阳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石首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甘肃</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天水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松滋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南宁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麻城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桂林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武穴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河池</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赤壁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钦州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玉林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恩施土家族苗族自治州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贺州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249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利川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柳州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潜江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百色</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重庆</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重庆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直辖</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防城港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济南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梧州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淄博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崇左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枣庄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贵港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滨州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北海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德州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来宾</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东营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太原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菏泽</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临汾</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259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济宁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朔州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聊城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阳泉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临沂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长治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青岛</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运城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泰安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晋城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威海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南京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潍坊</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淮安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烟台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镇江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日照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常州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莱芜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连云港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269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胶州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南通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平度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苏州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莱西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59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泰州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滕州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无锡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龙口</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莱阳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宜兴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莱州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邳州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招远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新沂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蓬莱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溧阳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栖霞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常熟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279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海阳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太仓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青州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昆山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诸城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69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张家港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寿光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海安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启东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高密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海门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昌邑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如皋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曲阜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东台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邹城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高邮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新泰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仪征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289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肥城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丹阳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乳山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扬中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荣成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79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句容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乐陵</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靖江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禹城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兴化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临清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泰兴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山东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邹平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南昌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杭州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上饶</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丽水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赣州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吉安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299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嘉兴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景德镇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金华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九江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宁波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89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萍乡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衢州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宜春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绍兴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抚州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台州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鹰潭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温州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新余</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舟山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乐平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建德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瑞昌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余姚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庐山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309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慈溪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贵溪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瑞安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瑞金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乐清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99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井冈山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龙港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丰城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桐乡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樟树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海宁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德兴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平湖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高安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诸暨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共青城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嵊州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呼和浩特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兰溪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包头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319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义乌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呼伦贝尔</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东阳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乌海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永康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109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鄂尔多斯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锡林郭勒盟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临海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赤峰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温岭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通辽</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玉环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乌兰察布</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浙江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龙泉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兴安盟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西安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巴彦淖尔</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内蒙古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阿拉善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329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宝鸡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宁夏</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银川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铜川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云南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昆明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渭南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119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云南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迪庆藏族自治州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咸阳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沈阳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汉中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大连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兴平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丹东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彬州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抚顺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韩城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阜新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陕西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华阴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锦州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一线</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339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潮州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盘锦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东莞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铁岭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佛山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129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鞍山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惠州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本溪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江门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营口</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揭阳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朝阳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茂名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葫芦岛</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梅州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郑州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汕头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洛阳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韶关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349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深圳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一线</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鹤壁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阳江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焦作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湛江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139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开封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肇庆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漯河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中山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南阳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珠海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濮阳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清远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三门峡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信阳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云浮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驻马店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汕尾</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平顶山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359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乐昌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新乡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南雄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许昌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恩平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149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商丘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台山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周口</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开平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济源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鹤山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登封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吴川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巩义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廉江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新郑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雷州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荥阳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化州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新密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369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信宜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汝州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高州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林州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159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长垣</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兴宁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禹州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陆丰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义马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阳春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项城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英德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海南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海口</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连州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海南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三亚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普宁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青海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西宁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罗定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石家庄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379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上海</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上海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一线</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邢台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天津</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天津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直辖</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保定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新疆</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乌鲁木齐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169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沧州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长沙</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承德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衡阳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邯郸</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湘潭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廊坊</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株洲</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秦皇岛</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邵阳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唐山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岳阳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张家口</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常德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晋州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389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益阳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新乐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永州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辛集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醴陵</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179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遵化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湘乡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迁安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韶山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滦州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耒阳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南宫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常宁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沙河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武冈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安国</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邵东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涿州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临湘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定州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399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津市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平泉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张家界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泊头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沅江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189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黄骅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冷水江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娄底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任丘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资兴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霸州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怀化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三河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湖南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洪江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深州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成都</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高碑店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达州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河北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衡水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409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德阳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哈尔滨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大庆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广元</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199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大兴安岭地区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乐山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鹤岗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泸州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眉山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佳木斯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绵阳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牡丹江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南充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七台河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资阳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齐齐哈尔</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自贡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206</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黑龙江</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双鸭山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419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攀枝花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207</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吉林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长春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420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遂宁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208</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吉林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吉林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421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内江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209</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吉林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辽源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422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宜宾</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210</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吉林</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423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雅安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贵州</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贵阳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省会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424</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四川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巴中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贵州</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安顺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nil"/>
              <w:left w:val="nil"/>
              <w:bottom w:val="nil"/>
              <w:right w:val="nil"/>
            </w:tcBorders>
            <w:shd w:val="clear" w:color="auto" w:fill="auto"/>
            <w:noWrap/>
            <w:tcMar>
              <w:top w:w="10" w:type="dxa"/>
              <w:left w:w="10" w:type="dxa"/>
              <w:right w:w="10" w:type="dxa"/>
            </w:tcMar>
            <w:vAlign w:val="center"/>
          </w:tcPr>
          <w:p>
            <w:pPr>
              <w:rPr>
                <w:rFonts w:ascii="仿宋" w:hAnsi="仿宋" w:eastAsia="仿宋" w:cs="仿宋"/>
                <w:color w:val="000000"/>
                <w:sz w:val="16"/>
                <w:szCs w:val="16"/>
              </w:rPr>
            </w:pPr>
          </w:p>
        </w:tc>
        <w:tc>
          <w:tcPr>
            <w:tcW w:w="0" w:type="auto"/>
            <w:tcBorders>
              <w:top w:val="nil"/>
              <w:left w:val="nil"/>
              <w:bottom w:val="nil"/>
              <w:right w:val="nil"/>
            </w:tcBorders>
            <w:shd w:val="clear" w:color="auto" w:fill="auto"/>
            <w:noWrap/>
            <w:tcMar>
              <w:top w:w="10" w:type="dxa"/>
              <w:left w:w="10" w:type="dxa"/>
              <w:right w:w="10" w:type="dxa"/>
            </w:tcMar>
            <w:vAlign w:val="center"/>
          </w:tcPr>
          <w:p>
            <w:pPr>
              <w:rPr>
                <w:rFonts w:ascii="仿宋" w:hAnsi="仿宋" w:eastAsia="仿宋" w:cs="仿宋"/>
                <w:color w:val="000000"/>
                <w:sz w:val="16"/>
                <w:szCs w:val="16"/>
              </w:rPr>
            </w:pPr>
          </w:p>
        </w:tc>
        <w:tc>
          <w:tcPr>
            <w:tcW w:w="0" w:type="auto"/>
            <w:tcBorders>
              <w:top w:val="nil"/>
              <w:left w:val="nil"/>
              <w:bottom w:val="nil"/>
              <w:right w:val="nil"/>
            </w:tcBorders>
            <w:shd w:val="clear" w:color="auto" w:fill="auto"/>
            <w:noWrap/>
            <w:tcMar>
              <w:top w:w="10" w:type="dxa"/>
              <w:left w:w="10" w:type="dxa"/>
              <w:right w:w="10" w:type="dxa"/>
            </w:tcMar>
            <w:vAlign w:val="center"/>
          </w:tcPr>
          <w:p>
            <w:pPr>
              <w:rPr>
                <w:rFonts w:ascii="仿宋" w:hAnsi="仿宋" w:eastAsia="仿宋" w:cs="仿宋"/>
                <w:color w:val="000000"/>
                <w:sz w:val="16"/>
                <w:szCs w:val="16"/>
              </w:rPr>
            </w:pPr>
          </w:p>
        </w:tc>
        <w:tc>
          <w:tcPr>
            <w:tcW w:w="0" w:type="auto"/>
            <w:tcBorders>
              <w:top w:val="nil"/>
              <w:left w:val="nil"/>
              <w:bottom w:val="nil"/>
              <w:right w:val="nil"/>
            </w:tcBorders>
            <w:shd w:val="clear" w:color="auto" w:fill="auto"/>
            <w:noWrap/>
            <w:tcMar>
              <w:top w:w="10" w:type="dxa"/>
              <w:left w:w="10" w:type="dxa"/>
              <w:right w:w="10" w:type="dxa"/>
            </w:tcMar>
            <w:vAlign w:val="center"/>
          </w:tcPr>
          <w:p>
            <w:pPr>
              <w:rPr>
                <w:rFonts w:ascii="仿宋" w:hAnsi="仿宋" w:eastAsia="仿宋" w:cs="仿宋"/>
                <w:color w:val="000000"/>
                <w:sz w:val="16"/>
                <w:szCs w:val="16"/>
              </w:rPr>
            </w:pP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213</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贵州</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widowControl/>
              <w:jc w:val="center"/>
              <w:textAlignment w:val="center"/>
              <w:rPr>
                <w:rFonts w:ascii="仿宋" w:hAnsi="仿宋" w:eastAsia="仿宋" w:cs="仿宋"/>
                <w:color w:val="000000"/>
                <w:sz w:val="16"/>
                <w:szCs w:val="16"/>
              </w:rPr>
            </w:pPr>
            <w:r>
              <w:rPr>
                <w:rFonts w:hint="eastAsia" w:ascii="仿宋" w:hAnsi="仿宋" w:eastAsia="仿宋" w:cs="仿宋"/>
                <w:color w:val="000000"/>
                <w:kern w:val="0"/>
                <w:sz w:val="16"/>
                <w:szCs w:val="16"/>
              </w:rPr>
              <w:t>遵义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ascii="仿宋" w:hAnsi="仿宋" w:eastAsia="仿宋" w:cs="仿宋"/>
                <w:color w:val="000000"/>
                <w:sz w:val="16"/>
                <w:szCs w:val="16"/>
              </w:rPr>
            </w:pPr>
          </w:p>
        </w:tc>
        <w:tc>
          <w:tcPr>
            <w:tcW w:w="0" w:type="auto"/>
            <w:tcBorders>
              <w:top w:val="nil"/>
              <w:left w:val="nil"/>
              <w:bottom w:val="nil"/>
              <w:right w:val="nil"/>
            </w:tcBorders>
            <w:shd w:val="clear" w:color="auto" w:fill="auto"/>
            <w:noWrap/>
            <w:tcMar>
              <w:top w:w="10" w:type="dxa"/>
              <w:left w:w="10" w:type="dxa"/>
              <w:right w:w="10" w:type="dxa"/>
            </w:tcMar>
            <w:vAlign w:val="center"/>
          </w:tcPr>
          <w:p>
            <w:pPr>
              <w:rPr>
                <w:rFonts w:ascii="仿宋" w:hAnsi="仿宋" w:eastAsia="仿宋" w:cs="仿宋"/>
                <w:color w:val="000000"/>
                <w:sz w:val="16"/>
                <w:szCs w:val="16"/>
              </w:rPr>
            </w:pPr>
          </w:p>
        </w:tc>
        <w:tc>
          <w:tcPr>
            <w:tcW w:w="0" w:type="auto"/>
            <w:tcBorders>
              <w:top w:val="nil"/>
              <w:left w:val="nil"/>
              <w:bottom w:val="nil"/>
              <w:right w:val="nil"/>
            </w:tcBorders>
            <w:shd w:val="clear" w:color="auto" w:fill="auto"/>
            <w:noWrap/>
            <w:tcMar>
              <w:top w:w="10" w:type="dxa"/>
              <w:left w:w="10" w:type="dxa"/>
              <w:right w:w="10" w:type="dxa"/>
            </w:tcMar>
            <w:vAlign w:val="center"/>
          </w:tcPr>
          <w:p>
            <w:pPr>
              <w:rPr>
                <w:rFonts w:ascii="仿宋" w:hAnsi="仿宋" w:eastAsia="仿宋" w:cs="仿宋"/>
                <w:color w:val="000000"/>
                <w:sz w:val="16"/>
                <w:szCs w:val="16"/>
              </w:rPr>
            </w:pPr>
          </w:p>
        </w:tc>
        <w:tc>
          <w:tcPr>
            <w:tcW w:w="0" w:type="auto"/>
            <w:tcBorders>
              <w:top w:val="nil"/>
              <w:left w:val="nil"/>
              <w:bottom w:val="nil"/>
              <w:right w:val="nil"/>
            </w:tcBorders>
            <w:shd w:val="clear" w:color="auto" w:fill="auto"/>
            <w:noWrap/>
            <w:tcMar>
              <w:top w:w="10" w:type="dxa"/>
              <w:left w:w="10" w:type="dxa"/>
              <w:right w:w="10" w:type="dxa"/>
            </w:tcMar>
            <w:vAlign w:val="center"/>
          </w:tcPr>
          <w:p>
            <w:pPr>
              <w:rPr>
                <w:rFonts w:ascii="仿宋" w:hAnsi="仿宋" w:eastAsia="仿宋" w:cs="仿宋"/>
                <w:color w:val="000000"/>
                <w:sz w:val="16"/>
                <w:szCs w:val="16"/>
              </w:rPr>
            </w:pPr>
          </w:p>
        </w:tc>
        <w:tc>
          <w:tcPr>
            <w:tcW w:w="0" w:type="auto"/>
            <w:tcBorders>
              <w:top w:val="nil"/>
              <w:left w:val="nil"/>
              <w:bottom w:val="nil"/>
              <w:right w:val="nil"/>
            </w:tcBorders>
            <w:shd w:val="clear" w:color="auto" w:fill="auto"/>
            <w:noWrap/>
            <w:tcMar>
              <w:top w:w="10" w:type="dxa"/>
              <w:left w:w="10" w:type="dxa"/>
              <w:right w:w="10" w:type="dxa"/>
            </w:tcMar>
            <w:vAlign w:val="center"/>
          </w:tcPr>
          <w:p>
            <w:pPr>
              <w:rPr>
                <w:rFonts w:ascii="仿宋" w:hAnsi="仿宋" w:eastAsia="仿宋" w:cs="仿宋"/>
                <w:color w:val="000000"/>
                <w:sz w:val="16"/>
                <w:szCs w:val="16"/>
              </w:rPr>
            </w:pPr>
          </w:p>
        </w:tc>
      </w:tr>
    </w:tbl>
    <w:p>
      <w:pPr>
        <w:pStyle w:val="2"/>
        <w:ind w:left="0" w:firstLine="0"/>
        <w:rPr>
          <w:rFonts w:ascii="仿宋" w:hAnsi="仿宋" w:eastAsia="仿宋" w:cs="仿宋"/>
          <w:szCs w:val="24"/>
          <w:lang w:eastAsia="zh-CN"/>
        </w:rPr>
      </w:pPr>
    </w:p>
    <w:sectPr>
      <w:footerReference r:id="rId4" w:type="first"/>
      <w:footerReference r:id="rId3" w:type="default"/>
      <w:pgSz w:w="11906" w:h="16838"/>
      <w:pgMar w:top="1440" w:right="1134" w:bottom="1440" w:left="1701" w:header="851" w:footer="992" w:gutter="0"/>
      <w:cols w:space="425" w:num="1"/>
      <w:docGrid w:type="linesAndChar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PMingLiU">
    <w:altName w:val="PMingLiU-ExtB"/>
    <w:panose1 w:val="02020500000000000000"/>
    <w:charset w:val="88"/>
    <w:family w:val="roma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pict>
        <v:shape id="文本框 1" o:spid="_x0000_s3073"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pE+ZcxAgAAY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J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hMmzLGz1&#10;zvIIHeXxdnUMkDOpHEXplEB34gGzl/rU70kc7j/PKerx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aRPmXMQIAAGMEAAAOAAAAAAAAAAEAIAAAAB8BAABkcnMvZTJvRG9jLnhtbFBLBQYA&#10;AAAABgAGAFkBAADCBQAAAAA=&#10;">
          <v:path/>
          <v:fill on="f" focussize="0,0"/>
          <v:stroke on="f" weight="0.5pt" joinstyle="miter"/>
          <v:imagedata o:title=""/>
          <o:lock v:ext="edit"/>
          <v:textbox inset="0mm,0mm,0mm,0mm" style="mso-fit-shape-to-text:t;">
            <w:txbxContent>
              <w:p>
                <w:pPr>
                  <w:pStyle w:val="16"/>
                </w:pPr>
                <w:r>
                  <w:rPr>
                    <w:rFonts w:hint="eastAsia"/>
                  </w:rPr>
                  <w:t>第</w:t>
                </w:r>
                <w:r>
                  <w:fldChar w:fldCharType="begin"/>
                </w:r>
                <w:r>
                  <w:instrText xml:space="preserve"> PAGE  \* MERGEFORMAT </w:instrText>
                </w:r>
                <w:r>
                  <w:fldChar w:fldCharType="separate"/>
                </w:r>
                <w:r>
                  <w:t>20</w:t>
                </w:r>
                <w:r>
                  <w:fldChar w:fldCharType="end"/>
                </w:r>
                <w:r>
                  <w:rPr>
                    <w:rFonts w:hint="eastAsia"/>
                  </w:rPr>
                  <w:t>页共</w:t>
                </w:r>
                <w:r>
                  <w:fldChar w:fldCharType="begin"/>
                </w:r>
                <w:r>
                  <w:instrText xml:space="preserve"> NUMPAGES  \* MERGEFORMAT </w:instrText>
                </w:r>
                <w:r>
                  <w:fldChar w:fldCharType="separate"/>
                </w:r>
                <w:ins w:id="0" w:author="潘安" w:date="2020-12-10T14:55:00Z">
                  <w:r>
                    <w:rPr/>
                    <w:t>27</w:t>
                  </w:r>
                </w:ins>
                <w:r>
                  <w:fldChar w:fldCharType="end"/>
                </w:r>
                <w:r>
                  <w:rPr>
                    <w:rFonts w:hint="eastAsia"/>
                  </w:rPr>
                  <w:t>页</w:t>
                </w:r>
              </w:p>
            </w:txbxContent>
          </v:textbox>
        </v:shape>
      </w:pict>
    </w:r>
  </w:p>
  <w:p>
    <w:pPr>
      <w:pStyle w:val="16"/>
      <w:ind w:right="360"/>
      <w:jc w:val="center"/>
      <w:rPr>
        <w:color w:val="8080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AaxfIyAgAAYwQAAA4AAABkcnMvZTJvRG9jLnhtbK1UzY7TMBC+I/EO&#10;lu80bVes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BrF8jICAABjBAAADgAAAAAAAAABACAAAAAfAQAAZHJzL2Uyb0RvYy54bWxQSwUG&#10;AAAAAAYABgBZAQAAwwUAAAAA&#10;">
          <v:path/>
          <v:fill on="f" focussize="0,0"/>
          <v:stroke on="f" weight="0.5pt" joinstyle="miter"/>
          <v:imagedata o:title=""/>
          <o:lock v:ext="edit"/>
          <v:textbox inset="0mm,0mm,0mm,0mm" style="mso-fit-shape-to-text:t;">
            <w:txbxContent>
              <w:p>
                <w:r>
                  <w:rPr>
                    <w:rFonts w:hint="eastAsia"/>
                  </w:rPr>
                  <w:t xml:space="preserve">第 </w:t>
                </w:r>
                <w:r>
                  <w:fldChar w:fldCharType="begin"/>
                </w:r>
                <w:r>
                  <w:instrText xml:space="preserve"> PAGE  \* MERGEFORMAT </w:instrText>
                </w:r>
                <w:r>
                  <w:fldChar w:fldCharType="separate"/>
                </w:r>
                <w:r>
                  <w:t>6</w:t>
                </w:r>
                <w:r>
                  <w:fldChar w:fldCharType="end"/>
                </w:r>
                <w:r>
                  <w:rPr>
                    <w:rFonts w:hint="eastAsia"/>
                  </w:rPr>
                  <w:t xml:space="preserve"> 页 共 </w:t>
                </w:r>
                <w:r>
                  <w:fldChar w:fldCharType="begin"/>
                </w:r>
                <w:r>
                  <w:instrText xml:space="preserve"> NUMPAGES  \* MERGEFORMAT </w:instrText>
                </w:r>
                <w:r>
                  <w:fldChar w:fldCharType="separate"/>
                </w:r>
                <w:ins w:id="1" w:author="潘安" w:date="2020-11-30T09:48:00Z">
                  <w:r>
                    <w:rPr/>
                    <w:t>28</w:t>
                  </w:r>
                </w:ins>
                <w:del w:id="2" w:author="潘安" w:date="2020-10-28T13:31:00Z">
                  <w:r>
                    <w:rPr/>
                    <w:delText>22</w:delText>
                  </w:r>
                </w:del>
                <w:r>
                  <w:fldChar w:fldCharType="end"/>
                </w:r>
                <w:r>
                  <w:rPr>
                    <w:rFonts w:hint="eastAsia"/>
                  </w:rPr>
                  <w:t xml:space="preserve"> 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4B133"/>
    <w:multiLevelType w:val="singleLevel"/>
    <w:tmpl w:val="8C84B133"/>
    <w:lvl w:ilvl="0" w:tentative="0">
      <w:start w:val="1"/>
      <w:numFmt w:val="decimal"/>
      <w:lvlText w:val="%1."/>
      <w:lvlJc w:val="left"/>
      <w:pPr>
        <w:ind w:left="425" w:hanging="425"/>
      </w:pPr>
      <w:rPr>
        <w:rFonts w:hint="default"/>
      </w:rPr>
    </w:lvl>
  </w:abstractNum>
  <w:abstractNum w:abstractNumId="1">
    <w:nsid w:val="D3B65D18"/>
    <w:multiLevelType w:val="singleLevel"/>
    <w:tmpl w:val="D3B65D18"/>
    <w:lvl w:ilvl="0" w:tentative="0">
      <w:start w:val="1"/>
      <w:numFmt w:val="decimal"/>
      <w:suff w:val="nothing"/>
      <w:lvlText w:val="（%1）"/>
      <w:lvlJc w:val="left"/>
    </w:lvl>
  </w:abstractNum>
  <w:abstractNum w:abstractNumId="2">
    <w:nsid w:val="0000002B"/>
    <w:multiLevelType w:val="multilevel"/>
    <w:tmpl w:val="0000002B"/>
    <w:lvl w:ilvl="0" w:tentative="0">
      <w:start w:val="1"/>
      <w:numFmt w:val="decimal"/>
      <w:lvlText w:val="%1."/>
      <w:lvlJc w:val="left"/>
      <w:pPr>
        <w:tabs>
          <w:tab w:val="left" w:pos="490"/>
        </w:tabs>
        <w:ind w:left="490" w:hanging="490"/>
      </w:pPr>
      <w:rPr>
        <w:rFonts w:hint="eastAsia" w:ascii="宋体" w:hAnsi="宋体" w:eastAsia="宋体"/>
        <w:b w:val="0"/>
        <w:i w:val="0"/>
        <w:sz w:val="28"/>
      </w:rPr>
    </w:lvl>
    <w:lvl w:ilvl="1" w:tentative="0">
      <w:start w:val="1"/>
      <w:numFmt w:val="none"/>
      <w:pStyle w:val="5"/>
      <w:suff w:val="nothing"/>
      <w:lvlText w:val=""/>
      <w:lvlJc w:val="left"/>
      <w:pPr>
        <w:ind w:left="0" w:firstLine="0"/>
      </w:pPr>
      <w:rPr>
        <w:rFonts w:hint="eastAsia"/>
      </w:rPr>
    </w:lvl>
    <w:lvl w:ilvl="2" w:tentative="0">
      <w:start w:val="1"/>
      <w:numFmt w:val="decimal"/>
      <w:lvlRestart w:val="0"/>
      <w:pStyle w:val="6"/>
      <w:lvlText w:val="%3."/>
      <w:lvlJc w:val="left"/>
      <w:pPr>
        <w:tabs>
          <w:tab w:val="left" w:pos="540"/>
        </w:tabs>
        <w:ind w:left="18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011D5D72"/>
    <w:multiLevelType w:val="multilevel"/>
    <w:tmpl w:val="011D5D72"/>
    <w:lvl w:ilvl="0" w:tentative="0">
      <w:start w:val="1"/>
      <w:numFmt w:val="decimal"/>
      <w:lvlText w:val="%1）"/>
      <w:lvlJc w:val="left"/>
      <w:pPr>
        <w:ind w:left="623" w:hanging="481"/>
      </w:pPr>
      <w:rPr>
        <w:rFonts w:hint="default"/>
      </w:rPr>
    </w:lvl>
    <w:lvl w:ilvl="1" w:tentative="0">
      <w:start w:val="1"/>
      <w:numFmt w:val="lowerLetter"/>
      <w:lvlText w:val="%2)"/>
      <w:lvlJc w:val="left"/>
      <w:pPr>
        <w:ind w:left="556" w:hanging="420"/>
      </w:pPr>
    </w:lvl>
    <w:lvl w:ilvl="2" w:tentative="0">
      <w:start w:val="1"/>
      <w:numFmt w:val="lowerRoman"/>
      <w:lvlText w:val="%3."/>
      <w:lvlJc w:val="right"/>
      <w:pPr>
        <w:ind w:left="976" w:hanging="420"/>
      </w:pPr>
    </w:lvl>
    <w:lvl w:ilvl="3" w:tentative="0">
      <w:start w:val="1"/>
      <w:numFmt w:val="decimal"/>
      <w:lvlText w:val="%4."/>
      <w:lvlJc w:val="left"/>
      <w:pPr>
        <w:ind w:left="1396" w:hanging="420"/>
      </w:pPr>
    </w:lvl>
    <w:lvl w:ilvl="4" w:tentative="0">
      <w:start w:val="1"/>
      <w:numFmt w:val="lowerLetter"/>
      <w:lvlText w:val="%5)"/>
      <w:lvlJc w:val="left"/>
      <w:pPr>
        <w:ind w:left="1816" w:hanging="420"/>
      </w:pPr>
    </w:lvl>
    <w:lvl w:ilvl="5" w:tentative="0">
      <w:start w:val="1"/>
      <w:numFmt w:val="lowerRoman"/>
      <w:lvlText w:val="%6."/>
      <w:lvlJc w:val="right"/>
      <w:pPr>
        <w:ind w:left="2236" w:hanging="420"/>
      </w:pPr>
    </w:lvl>
    <w:lvl w:ilvl="6" w:tentative="0">
      <w:start w:val="1"/>
      <w:numFmt w:val="decimal"/>
      <w:lvlText w:val="%7."/>
      <w:lvlJc w:val="left"/>
      <w:pPr>
        <w:ind w:left="2656" w:hanging="420"/>
      </w:pPr>
    </w:lvl>
    <w:lvl w:ilvl="7" w:tentative="0">
      <w:start w:val="1"/>
      <w:numFmt w:val="lowerLetter"/>
      <w:lvlText w:val="%8)"/>
      <w:lvlJc w:val="left"/>
      <w:pPr>
        <w:ind w:left="3076" w:hanging="420"/>
      </w:pPr>
    </w:lvl>
    <w:lvl w:ilvl="8" w:tentative="0">
      <w:start w:val="1"/>
      <w:numFmt w:val="lowerRoman"/>
      <w:lvlText w:val="%9."/>
      <w:lvlJc w:val="right"/>
      <w:pPr>
        <w:ind w:left="3496" w:hanging="420"/>
      </w:pPr>
    </w:lvl>
  </w:abstractNum>
  <w:abstractNum w:abstractNumId="4">
    <w:nsid w:val="0B3F129F"/>
    <w:multiLevelType w:val="multilevel"/>
    <w:tmpl w:val="0B3F12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E435C27"/>
    <w:multiLevelType w:val="multilevel"/>
    <w:tmpl w:val="0E435C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4DD1156"/>
    <w:multiLevelType w:val="multilevel"/>
    <w:tmpl w:val="14DD1156"/>
    <w:lvl w:ilvl="0" w:tentative="0">
      <w:start w:val="1"/>
      <w:numFmt w:val="decimal"/>
      <w:lvlText w:val="%1."/>
      <w:lvlJc w:val="left"/>
      <w:pPr>
        <w:tabs>
          <w:tab w:val="left" w:pos="420"/>
        </w:tabs>
        <w:ind w:left="420" w:hanging="420"/>
      </w:pPr>
      <w:rPr>
        <w:rFonts w:cs="Times New Roman" w:asciiTheme="minorEastAsia" w:hAnsiTheme="minorEastAsia" w:eastAsiaTheme="minor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FC31B5F"/>
    <w:multiLevelType w:val="singleLevel"/>
    <w:tmpl w:val="1FC31B5F"/>
    <w:lvl w:ilvl="0" w:tentative="0">
      <w:start w:val="1"/>
      <w:numFmt w:val="decimal"/>
      <w:lvlText w:val="%1."/>
      <w:lvlJc w:val="left"/>
      <w:pPr>
        <w:ind w:left="425" w:hanging="425"/>
      </w:pPr>
      <w:rPr>
        <w:rFonts w:hint="default"/>
      </w:rPr>
    </w:lvl>
  </w:abstractNum>
  <w:abstractNum w:abstractNumId="8">
    <w:nsid w:val="267D4A52"/>
    <w:multiLevelType w:val="multilevel"/>
    <w:tmpl w:val="267D4A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6E0289E"/>
    <w:multiLevelType w:val="multilevel"/>
    <w:tmpl w:val="26E0289E"/>
    <w:lvl w:ilvl="0" w:tentative="0">
      <w:start w:val="1"/>
      <w:numFmt w:val="decimal"/>
      <w:lvlText w:val="%1."/>
      <w:lvlJc w:val="left"/>
      <w:pPr>
        <w:tabs>
          <w:tab w:val="left" w:pos="420"/>
        </w:tabs>
        <w:ind w:left="420" w:hanging="42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FF805EE"/>
    <w:multiLevelType w:val="multilevel"/>
    <w:tmpl w:val="2FF805E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42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058697A"/>
    <w:multiLevelType w:val="multilevel"/>
    <w:tmpl w:val="305869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06C5B9B"/>
    <w:multiLevelType w:val="multilevel"/>
    <w:tmpl w:val="306C5B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7D3120"/>
    <w:multiLevelType w:val="multilevel"/>
    <w:tmpl w:val="327D3120"/>
    <w:lvl w:ilvl="0" w:tentative="0">
      <w:start w:val="1"/>
      <w:numFmt w:val="decimal"/>
      <w:lvlText w:val="%1."/>
      <w:lvlJc w:val="left"/>
      <w:pPr>
        <w:tabs>
          <w:tab w:val="left" w:pos="490"/>
        </w:tabs>
        <w:ind w:left="490" w:hanging="490"/>
      </w:pPr>
      <w:rPr>
        <w:rFonts w:hint="eastAsia" w:ascii="宋体" w:hAnsi="宋体" w:eastAsia="宋体"/>
        <w:b w:val="0"/>
        <w:i w:val="0"/>
        <w:sz w:val="28"/>
      </w:rPr>
    </w:lvl>
    <w:lvl w:ilvl="1" w:tentative="0">
      <w:start w:val="1"/>
      <w:numFmt w:val="decimal"/>
      <w:lvlText w:val="%2."/>
      <w:lvlJc w:val="left"/>
      <w:pPr>
        <w:ind w:left="0" w:firstLine="0"/>
      </w:pPr>
      <w:rPr>
        <w:rFonts w:hint="eastAsia"/>
      </w:rPr>
    </w:lvl>
    <w:lvl w:ilvl="2" w:tentative="0">
      <w:start w:val="1"/>
      <w:numFmt w:val="decimal"/>
      <w:lvlRestart w:val="0"/>
      <w:lvlText w:val="%3."/>
      <w:lvlJc w:val="left"/>
      <w:pPr>
        <w:tabs>
          <w:tab w:val="left" w:pos="540"/>
        </w:tabs>
        <w:ind w:left="18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4">
    <w:nsid w:val="3C493699"/>
    <w:multiLevelType w:val="singleLevel"/>
    <w:tmpl w:val="3C493699"/>
    <w:lvl w:ilvl="0" w:tentative="0">
      <w:start w:val="1"/>
      <w:numFmt w:val="decimal"/>
      <w:lvlText w:val="(%1)"/>
      <w:lvlJc w:val="left"/>
      <w:pPr>
        <w:ind w:left="425" w:hanging="425"/>
      </w:pPr>
      <w:rPr>
        <w:rFonts w:hint="default"/>
      </w:rPr>
    </w:lvl>
  </w:abstractNum>
  <w:abstractNum w:abstractNumId="15">
    <w:nsid w:val="4A874CD1"/>
    <w:multiLevelType w:val="singleLevel"/>
    <w:tmpl w:val="4A874CD1"/>
    <w:lvl w:ilvl="0" w:tentative="0">
      <w:start w:val="1"/>
      <w:numFmt w:val="decimal"/>
      <w:lvlText w:val="(%1)"/>
      <w:lvlJc w:val="left"/>
      <w:pPr>
        <w:ind w:left="425" w:hanging="425"/>
      </w:pPr>
      <w:rPr>
        <w:rFonts w:hint="default"/>
      </w:rPr>
    </w:lvl>
  </w:abstractNum>
  <w:abstractNum w:abstractNumId="16">
    <w:nsid w:val="4A987D1D"/>
    <w:multiLevelType w:val="multilevel"/>
    <w:tmpl w:val="4A987D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0BC07F3"/>
    <w:multiLevelType w:val="multilevel"/>
    <w:tmpl w:val="50BC07F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5626293C"/>
    <w:multiLevelType w:val="multilevel"/>
    <w:tmpl w:val="562629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0C10DF1"/>
    <w:multiLevelType w:val="multilevel"/>
    <w:tmpl w:val="60C10DF1"/>
    <w:lvl w:ilvl="0" w:tentative="0">
      <w:start w:val="1"/>
      <w:numFmt w:val="decimal"/>
      <w:lvlText w:val="%1)"/>
      <w:lvlJc w:val="left"/>
      <w:pPr>
        <w:ind w:left="704" w:hanging="420"/>
      </w:pPr>
      <w:rPr>
        <w:rFonts w:hint="eastAsia"/>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20">
    <w:nsid w:val="611A7076"/>
    <w:multiLevelType w:val="multilevel"/>
    <w:tmpl w:val="611A707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6D4D11F4"/>
    <w:multiLevelType w:val="singleLevel"/>
    <w:tmpl w:val="6D4D11F4"/>
    <w:lvl w:ilvl="0" w:tentative="0">
      <w:start w:val="1"/>
      <w:numFmt w:val="decimal"/>
      <w:lvlText w:val="%1)"/>
      <w:lvlJc w:val="left"/>
      <w:pPr>
        <w:ind w:left="425" w:hanging="425"/>
      </w:pPr>
      <w:rPr>
        <w:rFonts w:hint="default"/>
      </w:rPr>
    </w:lvl>
  </w:abstractNum>
  <w:abstractNum w:abstractNumId="22">
    <w:nsid w:val="72876EAF"/>
    <w:multiLevelType w:val="multilevel"/>
    <w:tmpl w:val="72876EAF"/>
    <w:lvl w:ilvl="0" w:tentative="0">
      <w:start w:val="1"/>
      <w:numFmt w:val="decimal"/>
      <w:lvlText w:val="%1."/>
      <w:lvlJc w:val="left"/>
      <w:pPr>
        <w:tabs>
          <w:tab w:val="left" w:pos="490"/>
        </w:tabs>
        <w:ind w:left="490" w:hanging="490"/>
      </w:pPr>
      <w:rPr>
        <w:rFonts w:hint="eastAsia" w:ascii="宋体" w:hAnsi="宋体" w:eastAsia="宋体"/>
        <w:b w:val="0"/>
        <w:i w:val="0"/>
        <w:sz w:val="28"/>
      </w:rPr>
    </w:lvl>
    <w:lvl w:ilvl="1" w:tentative="0">
      <w:start w:val="1"/>
      <w:numFmt w:val="decimal"/>
      <w:lvlText w:val="%2."/>
      <w:lvlJc w:val="left"/>
      <w:pPr>
        <w:ind w:left="0" w:firstLine="0"/>
      </w:pPr>
      <w:rPr>
        <w:rFonts w:hint="eastAsia"/>
      </w:rPr>
    </w:lvl>
    <w:lvl w:ilvl="2" w:tentative="0">
      <w:start w:val="1"/>
      <w:numFmt w:val="decimal"/>
      <w:lvlRestart w:val="0"/>
      <w:lvlText w:val="%3."/>
      <w:lvlJc w:val="left"/>
      <w:pPr>
        <w:tabs>
          <w:tab w:val="left" w:pos="540"/>
        </w:tabs>
        <w:ind w:left="18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3">
    <w:nsid w:val="7819307D"/>
    <w:multiLevelType w:val="multilevel"/>
    <w:tmpl w:val="7819307D"/>
    <w:lvl w:ilvl="0" w:tentative="0">
      <w:start w:val="1"/>
      <w:numFmt w:val="chineseCountingThousand"/>
      <w:lvlText w:val="(%1)"/>
      <w:lvlJc w:val="left"/>
      <w:pPr>
        <w:tabs>
          <w:tab w:val="left" w:pos="420"/>
        </w:tabs>
        <w:ind w:left="420" w:hanging="420"/>
      </w:pPr>
      <w:rPr>
        <w:rFonts w:hint="eastAsia"/>
        <w:b/>
      </w:rPr>
    </w:lvl>
    <w:lvl w:ilvl="1" w:tentative="0">
      <w:start w:val="1"/>
      <w:numFmt w:val="decimal"/>
      <w:lvlText w:val="%2."/>
      <w:lvlJc w:val="left"/>
      <w:pPr>
        <w:tabs>
          <w:tab w:val="left" w:pos="840"/>
        </w:tabs>
        <w:ind w:left="840" w:hanging="420"/>
      </w:pPr>
      <w:rPr>
        <w:rFonts w:hint="eastAsia"/>
        <w:b w:val="0"/>
      </w:rPr>
    </w:lvl>
    <w:lvl w:ilvl="2" w:tentative="0">
      <w:start w:val="1"/>
      <w:numFmt w:val="decimal"/>
      <w:lvlText w:val="%3)"/>
      <w:lvlJc w:val="left"/>
      <w:pPr>
        <w:tabs>
          <w:tab w:val="left" w:pos="846"/>
        </w:tabs>
        <w:ind w:left="846" w:hanging="420"/>
      </w:pPr>
      <w:rPr>
        <w:rFonts w:hint="eastAsia" w:asciiTheme="minorEastAsia" w:hAnsiTheme="minorEastAsia" w:eastAsiaTheme="minorEastAsia"/>
      </w:rPr>
    </w:lvl>
    <w:lvl w:ilvl="3" w:tentative="0">
      <w:start w:val="1"/>
      <w:numFmt w:val="lowerLetter"/>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420"/>
        </w:tabs>
        <w:ind w:left="420" w:hanging="420"/>
      </w:pPr>
      <w:rPr>
        <w:rFonts w:hint="eastAsia"/>
        <w:b/>
      </w:rPr>
    </w:lvl>
    <w:lvl w:ilvl="6" w:tentative="0">
      <w:start w:val="1"/>
      <w:numFmt w:val="decimal"/>
      <w:lvlText w:val="%7、"/>
      <w:lvlJc w:val="left"/>
      <w:pPr>
        <w:ind w:left="2880" w:hanging="360"/>
      </w:pPr>
      <w:rPr>
        <w:rFonts w:hint="default"/>
        <w:color w:val="auto"/>
      </w:rPr>
    </w:lvl>
    <w:lvl w:ilvl="7" w:tentative="0">
      <w:start w:val="1"/>
      <w:numFmt w:val="decimal"/>
      <w:lvlText w:val="%8）"/>
      <w:lvlJc w:val="left"/>
      <w:pPr>
        <w:ind w:left="3660" w:hanging="720"/>
      </w:pPr>
      <w:rPr>
        <w:rFonts w:hint="default"/>
        <w:b w:val="0"/>
        <w:sz w:val="21"/>
      </w:rPr>
    </w:lvl>
    <w:lvl w:ilvl="8" w:tentative="0">
      <w:start w:val="1"/>
      <w:numFmt w:val="lowerRoman"/>
      <w:lvlText w:val="%9."/>
      <w:lvlJc w:val="right"/>
      <w:pPr>
        <w:tabs>
          <w:tab w:val="left" w:pos="3780"/>
        </w:tabs>
        <w:ind w:left="3780" w:hanging="420"/>
      </w:pPr>
    </w:lvl>
  </w:abstractNum>
  <w:abstractNum w:abstractNumId="24">
    <w:nsid w:val="79AC0988"/>
    <w:multiLevelType w:val="multilevel"/>
    <w:tmpl w:val="79AC0988"/>
    <w:lvl w:ilvl="0" w:tentative="0">
      <w:start w:val="1"/>
      <w:numFmt w:val="chineseCountingThousand"/>
      <w:lvlText w:val="(%1)"/>
      <w:lvlJc w:val="left"/>
      <w:pPr>
        <w:tabs>
          <w:tab w:val="left" w:pos="420"/>
        </w:tabs>
        <w:ind w:left="420" w:hanging="420"/>
      </w:pPr>
      <w:rPr>
        <w:rFonts w:hint="eastAsia"/>
        <w:b/>
      </w:rPr>
    </w:lvl>
    <w:lvl w:ilvl="1" w:tentative="0">
      <w:start w:val="3"/>
      <w:numFmt w:val="decimal"/>
      <w:lvlText w:val="%2."/>
      <w:lvlJc w:val="left"/>
      <w:pPr>
        <w:tabs>
          <w:tab w:val="left" w:pos="420"/>
        </w:tabs>
        <w:ind w:left="420" w:hanging="420"/>
      </w:pPr>
      <w:rPr>
        <w:rFonts w:hint="eastAsia"/>
        <w:b w:val="0"/>
      </w:rPr>
    </w:lvl>
    <w:lvl w:ilvl="2" w:tentative="0">
      <w:start w:val="1"/>
      <w:numFmt w:val="upperLetter"/>
      <w:lvlText w:val="%3."/>
      <w:lvlJc w:val="left"/>
      <w:pPr>
        <w:tabs>
          <w:tab w:val="left" w:pos="1260"/>
        </w:tabs>
        <w:ind w:left="1260" w:hanging="420"/>
      </w:pPr>
      <w:rPr>
        <w:rFonts w:hint="eastAsia"/>
      </w:rPr>
    </w:lvl>
    <w:lvl w:ilvl="3" w:tentative="0">
      <w:start w:val="1"/>
      <w:numFmt w:val="lowerLetter"/>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2520"/>
        </w:tabs>
        <w:ind w:left="2520" w:hanging="420"/>
      </w:pPr>
      <w:rPr>
        <w:rFonts w:hint="eastAsia"/>
        <w:b/>
      </w:rPr>
    </w:lvl>
    <w:lvl w:ilvl="6" w:tentative="0">
      <w:start w:val="1"/>
      <w:numFmt w:val="decimal"/>
      <w:lvlText w:val="%7、"/>
      <w:lvlJc w:val="left"/>
      <w:pPr>
        <w:ind w:left="2880" w:hanging="360"/>
      </w:pPr>
      <w:rPr>
        <w:rFonts w:hint="default"/>
        <w:color w:val="auto"/>
      </w:rPr>
    </w:lvl>
    <w:lvl w:ilvl="7" w:tentative="0">
      <w:start w:val="1"/>
      <w:numFmt w:val="decimal"/>
      <w:lvlText w:val="%8"/>
      <w:lvlJc w:val="left"/>
      <w:pPr>
        <w:ind w:left="3360" w:hanging="420"/>
      </w:pPr>
      <w:rPr>
        <w:rFonts w:hint="default"/>
      </w:rPr>
    </w:lvl>
    <w:lvl w:ilvl="8" w:tentative="0">
      <w:start w:val="1"/>
      <w:numFmt w:val="decimal"/>
      <w:lvlText w:val="%9）"/>
      <w:lvlJc w:val="left"/>
      <w:pPr>
        <w:ind w:left="907" w:hanging="481"/>
      </w:pPr>
      <w:rPr>
        <w:rFonts w:hint="default"/>
      </w:rPr>
    </w:lvl>
  </w:abstractNum>
  <w:abstractNum w:abstractNumId="25">
    <w:nsid w:val="7E21CFF3"/>
    <w:multiLevelType w:val="singleLevel"/>
    <w:tmpl w:val="7E21CFF3"/>
    <w:lvl w:ilvl="0" w:tentative="0">
      <w:start w:val="1"/>
      <w:numFmt w:val="decimal"/>
      <w:lvlText w:val="(%1)"/>
      <w:lvlJc w:val="left"/>
      <w:pPr>
        <w:ind w:left="425" w:hanging="425"/>
      </w:pPr>
      <w:rPr>
        <w:rFonts w:hint="default"/>
      </w:rPr>
    </w:lvl>
  </w:abstractNum>
  <w:abstractNum w:abstractNumId="26">
    <w:nsid w:val="7F9674CA"/>
    <w:multiLevelType w:val="multilevel"/>
    <w:tmpl w:val="7F9674CA"/>
    <w:lvl w:ilvl="0" w:tentative="0">
      <w:start w:val="1"/>
      <w:numFmt w:val="decimal"/>
      <w:lvlText w:val="(%1)"/>
      <w:lvlJc w:val="left"/>
      <w:pPr>
        <w:ind w:left="660" w:hanging="420"/>
      </w:pPr>
      <w:rPr>
        <w:sz w:val="21"/>
        <w:szCs w:val="21"/>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2"/>
  </w:num>
  <w:num w:numId="2">
    <w:abstractNumId w:val="10"/>
  </w:num>
  <w:num w:numId="3">
    <w:abstractNumId w:val="1"/>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19"/>
  </w:num>
  <w:num w:numId="7">
    <w:abstractNumId w:val="23"/>
  </w:num>
  <w:num w:numId="8">
    <w:abstractNumId w:val="21"/>
  </w:num>
  <w:num w:numId="9">
    <w:abstractNumId w:val="13"/>
  </w:num>
  <w:num w:numId="10">
    <w:abstractNumId w:val="24"/>
  </w:num>
  <w:num w:numId="11">
    <w:abstractNumId w:val="3"/>
  </w:num>
  <w:num w:numId="12">
    <w:abstractNumId w:val="7"/>
  </w:num>
  <w:num w:numId="13">
    <w:abstractNumId w:val="0"/>
  </w:num>
  <w:num w:numId="14">
    <w:abstractNumId w:val="20"/>
  </w:num>
  <w:num w:numId="15">
    <w:abstractNumId w:val="12"/>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6"/>
  </w:num>
  <w:num w:numId="19">
    <w:abstractNumId w:val="9"/>
  </w:num>
  <w:num w:numId="20">
    <w:abstractNumId w:val="11"/>
  </w:num>
  <w:num w:numId="21">
    <w:abstractNumId w:val="18"/>
  </w:num>
  <w:num w:numId="22">
    <w:abstractNumId w:val="4"/>
  </w:num>
  <w:num w:numId="23">
    <w:abstractNumId w:val="5"/>
  </w:num>
  <w:num w:numId="24">
    <w:abstractNumId w:val="25"/>
  </w:num>
  <w:num w:numId="25">
    <w:abstractNumId w:val="8"/>
  </w:num>
  <w:num w:numId="26">
    <w:abstractNumId w:val="16"/>
  </w:num>
  <w:num w:numId="27">
    <w:abstractNumId w:val="15"/>
  </w:num>
  <w:num w:numId="2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美希">
    <w15:presenceInfo w15:providerId="WPS Office" w15:userId="1619491231"/>
  </w15:person>
  <w15:person w15:author="潘安">
    <w15:presenceInfo w15:providerId="None" w15:userId="潘安"/>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trackRevisions w:val="1"/>
  <w:documentProtection w:enforcement="0"/>
  <w:defaultTabStop w:val="420"/>
  <w:drawingGridHorizontalSpacing w:val="150"/>
  <w:drawingGridVerticalSpacing w:val="204"/>
  <w:noPunctuationKerning w:val="1"/>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25960"/>
    <w:rsid w:val="000009F2"/>
    <w:rsid w:val="00001FEA"/>
    <w:rsid w:val="00002AE2"/>
    <w:rsid w:val="000033F3"/>
    <w:rsid w:val="000039F8"/>
    <w:rsid w:val="00003F80"/>
    <w:rsid w:val="0000416C"/>
    <w:rsid w:val="00004B03"/>
    <w:rsid w:val="000053D9"/>
    <w:rsid w:val="00005972"/>
    <w:rsid w:val="00006E13"/>
    <w:rsid w:val="00007495"/>
    <w:rsid w:val="00010CC8"/>
    <w:rsid w:val="00014A52"/>
    <w:rsid w:val="00014EB3"/>
    <w:rsid w:val="000243A2"/>
    <w:rsid w:val="0002511B"/>
    <w:rsid w:val="00027935"/>
    <w:rsid w:val="000324FC"/>
    <w:rsid w:val="00032A6D"/>
    <w:rsid w:val="00033345"/>
    <w:rsid w:val="0003353D"/>
    <w:rsid w:val="00033555"/>
    <w:rsid w:val="00035DE6"/>
    <w:rsid w:val="00035F2B"/>
    <w:rsid w:val="000402F8"/>
    <w:rsid w:val="000405F2"/>
    <w:rsid w:val="00040663"/>
    <w:rsid w:val="00040F26"/>
    <w:rsid w:val="000412FF"/>
    <w:rsid w:val="000415FB"/>
    <w:rsid w:val="0004184A"/>
    <w:rsid w:val="00042676"/>
    <w:rsid w:val="00043CC1"/>
    <w:rsid w:val="00043D66"/>
    <w:rsid w:val="00044EFC"/>
    <w:rsid w:val="00045AF0"/>
    <w:rsid w:val="00045F5C"/>
    <w:rsid w:val="00046469"/>
    <w:rsid w:val="00046D6C"/>
    <w:rsid w:val="00047898"/>
    <w:rsid w:val="0004789B"/>
    <w:rsid w:val="00047942"/>
    <w:rsid w:val="00047ACE"/>
    <w:rsid w:val="00047EAA"/>
    <w:rsid w:val="0005018B"/>
    <w:rsid w:val="00050478"/>
    <w:rsid w:val="00050718"/>
    <w:rsid w:val="000509B4"/>
    <w:rsid w:val="00050A66"/>
    <w:rsid w:val="00050F3E"/>
    <w:rsid w:val="00054A4D"/>
    <w:rsid w:val="00055DE0"/>
    <w:rsid w:val="00055EED"/>
    <w:rsid w:val="00056286"/>
    <w:rsid w:val="000562DF"/>
    <w:rsid w:val="00056452"/>
    <w:rsid w:val="000602C4"/>
    <w:rsid w:val="00061E57"/>
    <w:rsid w:val="00062788"/>
    <w:rsid w:val="000632D3"/>
    <w:rsid w:val="0006355C"/>
    <w:rsid w:val="000636FC"/>
    <w:rsid w:val="00067A54"/>
    <w:rsid w:val="000702B1"/>
    <w:rsid w:val="00070F2C"/>
    <w:rsid w:val="0007127F"/>
    <w:rsid w:val="0007131B"/>
    <w:rsid w:val="00071A5D"/>
    <w:rsid w:val="00071D72"/>
    <w:rsid w:val="000724A9"/>
    <w:rsid w:val="00074AED"/>
    <w:rsid w:val="00074FBC"/>
    <w:rsid w:val="00075CBC"/>
    <w:rsid w:val="00075E90"/>
    <w:rsid w:val="00076395"/>
    <w:rsid w:val="00077226"/>
    <w:rsid w:val="00080565"/>
    <w:rsid w:val="000808BD"/>
    <w:rsid w:val="00081893"/>
    <w:rsid w:val="00082B9E"/>
    <w:rsid w:val="00082DC3"/>
    <w:rsid w:val="00083A20"/>
    <w:rsid w:val="00084E7E"/>
    <w:rsid w:val="00085E2D"/>
    <w:rsid w:val="000900C2"/>
    <w:rsid w:val="0009325C"/>
    <w:rsid w:val="000934C1"/>
    <w:rsid w:val="0009434D"/>
    <w:rsid w:val="000961A0"/>
    <w:rsid w:val="00097D0B"/>
    <w:rsid w:val="000A0D8E"/>
    <w:rsid w:val="000A2067"/>
    <w:rsid w:val="000A286C"/>
    <w:rsid w:val="000A294D"/>
    <w:rsid w:val="000A5045"/>
    <w:rsid w:val="000A5D28"/>
    <w:rsid w:val="000A63A9"/>
    <w:rsid w:val="000A697C"/>
    <w:rsid w:val="000B10FA"/>
    <w:rsid w:val="000B56D7"/>
    <w:rsid w:val="000B697A"/>
    <w:rsid w:val="000C07A4"/>
    <w:rsid w:val="000C2584"/>
    <w:rsid w:val="000C2CEE"/>
    <w:rsid w:val="000C3BC2"/>
    <w:rsid w:val="000C3E5C"/>
    <w:rsid w:val="000C46A1"/>
    <w:rsid w:val="000C5485"/>
    <w:rsid w:val="000C5E00"/>
    <w:rsid w:val="000C6EE5"/>
    <w:rsid w:val="000C74E3"/>
    <w:rsid w:val="000D2127"/>
    <w:rsid w:val="000D35EA"/>
    <w:rsid w:val="000D363D"/>
    <w:rsid w:val="000D45E5"/>
    <w:rsid w:val="000D604F"/>
    <w:rsid w:val="000D7C95"/>
    <w:rsid w:val="000E2B74"/>
    <w:rsid w:val="000E3B14"/>
    <w:rsid w:val="000E4873"/>
    <w:rsid w:val="000E4A0C"/>
    <w:rsid w:val="000E6C5B"/>
    <w:rsid w:val="000E707A"/>
    <w:rsid w:val="000E74E9"/>
    <w:rsid w:val="000F02CE"/>
    <w:rsid w:val="000F1451"/>
    <w:rsid w:val="000F21C3"/>
    <w:rsid w:val="000F2D68"/>
    <w:rsid w:val="000F2F8B"/>
    <w:rsid w:val="000F3116"/>
    <w:rsid w:val="000F5A23"/>
    <w:rsid w:val="000F779A"/>
    <w:rsid w:val="00105E49"/>
    <w:rsid w:val="001067F4"/>
    <w:rsid w:val="00110043"/>
    <w:rsid w:val="0011079A"/>
    <w:rsid w:val="00110A6F"/>
    <w:rsid w:val="00110BBA"/>
    <w:rsid w:val="0011502F"/>
    <w:rsid w:val="00115111"/>
    <w:rsid w:val="001155E0"/>
    <w:rsid w:val="001175AB"/>
    <w:rsid w:val="001208DE"/>
    <w:rsid w:val="00120A46"/>
    <w:rsid w:val="00121B72"/>
    <w:rsid w:val="001233F2"/>
    <w:rsid w:val="00123540"/>
    <w:rsid w:val="00123662"/>
    <w:rsid w:val="00124BB5"/>
    <w:rsid w:val="001258B1"/>
    <w:rsid w:val="001307AC"/>
    <w:rsid w:val="001321DC"/>
    <w:rsid w:val="00132696"/>
    <w:rsid w:val="001350E0"/>
    <w:rsid w:val="00135843"/>
    <w:rsid w:val="00135C8F"/>
    <w:rsid w:val="00137068"/>
    <w:rsid w:val="001370BA"/>
    <w:rsid w:val="00143ACF"/>
    <w:rsid w:val="00145F29"/>
    <w:rsid w:val="0015129B"/>
    <w:rsid w:val="00153071"/>
    <w:rsid w:val="0015315F"/>
    <w:rsid w:val="00154F78"/>
    <w:rsid w:val="0015562D"/>
    <w:rsid w:val="00155B09"/>
    <w:rsid w:val="00155C5B"/>
    <w:rsid w:val="00157EFD"/>
    <w:rsid w:val="0016078A"/>
    <w:rsid w:val="001624A2"/>
    <w:rsid w:val="00164AC5"/>
    <w:rsid w:val="00164D54"/>
    <w:rsid w:val="00166E35"/>
    <w:rsid w:val="001679CB"/>
    <w:rsid w:val="00167F50"/>
    <w:rsid w:val="001708C1"/>
    <w:rsid w:val="001729E2"/>
    <w:rsid w:val="00173772"/>
    <w:rsid w:val="0017405C"/>
    <w:rsid w:val="00177D36"/>
    <w:rsid w:val="00180DCA"/>
    <w:rsid w:val="001818DB"/>
    <w:rsid w:val="00181900"/>
    <w:rsid w:val="00181D92"/>
    <w:rsid w:val="00182B5A"/>
    <w:rsid w:val="00182F64"/>
    <w:rsid w:val="00184AB8"/>
    <w:rsid w:val="00185651"/>
    <w:rsid w:val="001859B2"/>
    <w:rsid w:val="00186382"/>
    <w:rsid w:val="001865F8"/>
    <w:rsid w:val="001872DB"/>
    <w:rsid w:val="0019095F"/>
    <w:rsid w:val="001949E8"/>
    <w:rsid w:val="00195ACD"/>
    <w:rsid w:val="00195C75"/>
    <w:rsid w:val="001969DC"/>
    <w:rsid w:val="00196A41"/>
    <w:rsid w:val="00196C7E"/>
    <w:rsid w:val="00196FE5"/>
    <w:rsid w:val="0019758D"/>
    <w:rsid w:val="00197B34"/>
    <w:rsid w:val="001A141E"/>
    <w:rsid w:val="001A1D9B"/>
    <w:rsid w:val="001A50E6"/>
    <w:rsid w:val="001A5651"/>
    <w:rsid w:val="001A5A5F"/>
    <w:rsid w:val="001A65B2"/>
    <w:rsid w:val="001A65C9"/>
    <w:rsid w:val="001A796D"/>
    <w:rsid w:val="001B62E0"/>
    <w:rsid w:val="001C0C7A"/>
    <w:rsid w:val="001C2129"/>
    <w:rsid w:val="001C4162"/>
    <w:rsid w:val="001C44F3"/>
    <w:rsid w:val="001C4C51"/>
    <w:rsid w:val="001C5406"/>
    <w:rsid w:val="001D0290"/>
    <w:rsid w:val="001D04CD"/>
    <w:rsid w:val="001D169F"/>
    <w:rsid w:val="001D273A"/>
    <w:rsid w:val="001D419E"/>
    <w:rsid w:val="001D59EF"/>
    <w:rsid w:val="001D694B"/>
    <w:rsid w:val="001E07F3"/>
    <w:rsid w:val="001E3AD8"/>
    <w:rsid w:val="001E5D8B"/>
    <w:rsid w:val="001E6C61"/>
    <w:rsid w:val="001E74D5"/>
    <w:rsid w:val="001F1A9C"/>
    <w:rsid w:val="001F309C"/>
    <w:rsid w:val="001F4358"/>
    <w:rsid w:val="001F4CE5"/>
    <w:rsid w:val="001F4EC0"/>
    <w:rsid w:val="001F5CBF"/>
    <w:rsid w:val="001F624D"/>
    <w:rsid w:val="001F7507"/>
    <w:rsid w:val="002018E8"/>
    <w:rsid w:val="00202A82"/>
    <w:rsid w:val="00202C9E"/>
    <w:rsid w:val="002033D7"/>
    <w:rsid w:val="00203426"/>
    <w:rsid w:val="00203806"/>
    <w:rsid w:val="002042F1"/>
    <w:rsid w:val="0020609D"/>
    <w:rsid w:val="00206922"/>
    <w:rsid w:val="00206DB8"/>
    <w:rsid w:val="002104A9"/>
    <w:rsid w:val="00212589"/>
    <w:rsid w:val="00212869"/>
    <w:rsid w:val="00212A5E"/>
    <w:rsid w:val="00214869"/>
    <w:rsid w:val="0021656A"/>
    <w:rsid w:val="00221B78"/>
    <w:rsid w:val="002221B4"/>
    <w:rsid w:val="002223E0"/>
    <w:rsid w:val="00222CA0"/>
    <w:rsid w:val="00223894"/>
    <w:rsid w:val="00223D7A"/>
    <w:rsid w:val="00223DF7"/>
    <w:rsid w:val="00225488"/>
    <w:rsid w:val="002314F6"/>
    <w:rsid w:val="00232EC5"/>
    <w:rsid w:val="002336EC"/>
    <w:rsid w:val="00234069"/>
    <w:rsid w:val="00235057"/>
    <w:rsid w:val="00237288"/>
    <w:rsid w:val="002410FD"/>
    <w:rsid w:val="00243274"/>
    <w:rsid w:val="0024531B"/>
    <w:rsid w:val="00250620"/>
    <w:rsid w:val="00250A49"/>
    <w:rsid w:val="002512AA"/>
    <w:rsid w:val="00251EE6"/>
    <w:rsid w:val="00252E05"/>
    <w:rsid w:val="00255F95"/>
    <w:rsid w:val="00256745"/>
    <w:rsid w:val="00257A42"/>
    <w:rsid w:val="00260A5F"/>
    <w:rsid w:val="00260C3C"/>
    <w:rsid w:val="00261D2F"/>
    <w:rsid w:val="00262269"/>
    <w:rsid w:val="0026519F"/>
    <w:rsid w:val="00266023"/>
    <w:rsid w:val="00270136"/>
    <w:rsid w:val="0027033D"/>
    <w:rsid w:val="00270F38"/>
    <w:rsid w:val="00272724"/>
    <w:rsid w:val="002749C0"/>
    <w:rsid w:val="00274AB0"/>
    <w:rsid w:val="00276550"/>
    <w:rsid w:val="00276A94"/>
    <w:rsid w:val="00277BF8"/>
    <w:rsid w:val="00280F4C"/>
    <w:rsid w:val="002828A7"/>
    <w:rsid w:val="00283BD3"/>
    <w:rsid w:val="002842B1"/>
    <w:rsid w:val="00284E7D"/>
    <w:rsid w:val="00286887"/>
    <w:rsid w:val="00286BBB"/>
    <w:rsid w:val="00287268"/>
    <w:rsid w:val="002903FB"/>
    <w:rsid w:val="00290E42"/>
    <w:rsid w:val="00291998"/>
    <w:rsid w:val="002920BF"/>
    <w:rsid w:val="00292E52"/>
    <w:rsid w:val="00292E53"/>
    <w:rsid w:val="00293B2F"/>
    <w:rsid w:val="00294708"/>
    <w:rsid w:val="00294894"/>
    <w:rsid w:val="002948D7"/>
    <w:rsid w:val="00294A21"/>
    <w:rsid w:val="00294AE5"/>
    <w:rsid w:val="002968CC"/>
    <w:rsid w:val="00296E88"/>
    <w:rsid w:val="002A04ED"/>
    <w:rsid w:val="002A25C2"/>
    <w:rsid w:val="002A4280"/>
    <w:rsid w:val="002A7DE5"/>
    <w:rsid w:val="002B1113"/>
    <w:rsid w:val="002B2759"/>
    <w:rsid w:val="002B2C52"/>
    <w:rsid w:val="002B3F17"/>
    <w:rsid w:val="002B4746"/>
    <w:rsid w:val="002B6FB7"/>
    <w:rsid w:val="002C04E0"/>
    <w:rsid w:val="002C0CF7"/>
    <w:rsid w:val="002C1039"/>
    <w:rsid w:val="002C1F03"/>
    <w:rsid w:val="002C348B"/>
    <w:rsid w:val="002C37B5"/>
    <w:rsid w:val="002C5944"/>
    <w:rsid w:val="002C6476"/>
    <w:rsid w:val="002C7600"/>
    <w:rsid w:val="002D046A"/>
    <w:rsid w:val="002D23BD"/>
    <w:rsid w:val="002D4D0B"/>
    <w:rsid w:val="002D5D1A"/>
    <w:rsid w:val="002D6271"/>
    <w:rsid w:val="002E01ED"/>
    <w:rsid w:val="002E0C75"/>
    <w:rsid w:val="002E0D44"/>
    <w:rsid w:val="002E43C6"/>
    <w:rsid w:val="002E5B02"/>
    <w:rsid w:val="002E6AFA"/>
    <w:rsid w:val="002F06F7"/>
    <w:rsid w:val="002F102B"/>
    <w:rsid w:val="002F13DE"/>
    <w:rsid w:val="002F23A7"/>
    <w:rsid w:val="002F46E6"/>
    <w:rsid w:val="002F4CB2"/>
    <w:rsid w:val="002F4F76"/>
    <w:rsid w:val="002F5300"/>
    <w:rsid w:val="002F5363"/>
    <w:rsid w:val="002F5766"/>
    <w:rsid w:val="002F706C"/>
    <w:rsid w:val="003017E5"/>
    <w:rsid w:val="00302618"/>
    <w:rsid w:val="00302B2D"/>
    <w:rsid w:val="00302CD1"/>
    <w:rsid w:val="00302E25"/>
    <w:rsid w:val="00305B80"/>
    <w:rsid w:val="00311E86"/>
    <w:rsid w:val="00312BBA"/>
    <w:rsid w:val="00313EA7"/>
    <w:rsid w:val="00315E4E"/>
    <w:rsid w:val="0032475F"/>
    <w:rsid w:val="00325D90"/>
    <w:rsid w:val="00325E06"/>
    <w:rsid w:val="00326089"/>
    <w:rsid w:val="0032658C"/>
    <w:rsid w:val="00330310"/>
    <w:rsid w:val="00330B21"/>
    <w:rsid w:val="0033214F"/>
    <w:rsid w:val="0033246E"/>
    <w:rsid w:val="00334FFD"/>
    <w:rsid w:val="00336DD7"/>
    <w:rsid w:val="00336F45"/>
    <w:rsid w:val="0033718A"/>
    <w:rsid w:val="00337CAF"/>
    <w:rsid w:val="00337D11"/>
    <w:rsid w:val="003405B1"/>
    <w:rsid w:val="0034087C"/>
    <w:rsid w:val="003418A6"/>
    <w:rsid w:val="00341998"/>
    <w:rsid w:val="00343676"/>
    <w:rsid w:val="0034395B"/>
    <w:rsid w:val="0034526B"/>
    <w:rsid w:val="00345D01"/>
    <w:rsid w:val="00345FCA"/>
    <w:rsid w:val="00350AD7"/>
    <w:rsid w:val="0035392F"/>
    <w:rsid w:val="003557A0"/>
    <w:rsid w:val="003557C1"/>
    <w:rsid w:val="003564CE"/>
    <w:rsid w:val="00356DC4"/>
    <w:rsid w:val="0036004B"/>
    <w:rsid w:val="003608B3"/>
    <w:rsid w:val="00360BDA"/>
    <w:rsid w:val="0036156A"/>
    <w:rsid w:val="00361E66"/>
    <w:rsid w:val="003622FE"/>
    <w:rsid w:val="0036259A"/>
    <w:rsid w:val="00366AE4"/>
    <w:rsid w:val="0036705D"/>
    <w:rsid w:val="00367E32"/>
    <w:rsid w:val="003703CD"/>
    <w:rsid w:val="00371A6B"/>
    <w:rsid w:val="00374A14"/>
    <w:rsid w:val="00374E25"/>
    <w:rsid w:val="003752FB"/>
    <w:rsid w:val="00375BCB"/>
    <w:rsid w:val="00380FD3"/>
    <w:rsid w:val="00381B2E"/>
    <w:rsid w:val="00382250"/>
    <w:rsid w:val="00382FB0"/>
    <w:rsid w:val="00383262"/>
    <w:rsid w:val="003835F8"/>
    <w:rsid w:val="00383A2F"/>
    <w:rsid w:val="00386221"/>
    <w:rsid w:val="003904C4"/>
    <w:rsid w:val="00390C9B"/>
    <w:rsid w:val="00390E12"/>
    <w:rsid w:val="00391C32"/>
    <w:rsid w:val="00391F9B"/>
    <w:rsid w:val="00394E94"/>
    <w:rsid w:val="003973DD"/>
    <w:rsid w:val="00397F20"/>
    <w:rsid w:val="003A064A"/>
    <w:rsid w:val="003A0E4E"/>
    <w:rsid w:val="003A268D"/>
    <w:rsid w:val="003A2871"/>
    <w:rsid w:val="003A2EBD"/>
    <w:rsid w:val="003A3C02"/>
    <w:rsid w:val="003A3DBA"/>
    <w:rsid w:val="003A69E4"/>
    <w:rsid w:val="003A6DF8"/>
    <w:rsid w:val="003A76E0"/>
    <w:rsid w:val="003B2761"/>
    <w:rsid w:val="003B3239"/>
    <w:rsid w:val="003B35A7"/>
    <w:rsid w:val="003B4C4C"/>
    <w:rsid w:val="003B5B77"/>
    <w:rsid w:val="003B6BE3"/>
    <w:rsid w:val="003B6FDE"/>
    <w:rsid w:val="003B76CC"/>
    <w:rsid w:val="003B7802"/>
    <w:rsid w:val="003B7A86"/>
    <w:rsid w:val="003C1B0D"/>
    <w:rsid w:val="003C2331"/>
    <w:rsid w:val="003C26F7"/>
    <w:rsid w:val="003C47EC"/>
    <w:rsid w:val="003C5123"/>
    <w:rsid w:val="003C5470"/>
    <w:rsid w:val="003C7B1C"/>
    <w:rsid w:val="003D3441"/>
    <w:rsid w:val="003D35D9"/>
    <w:rsid w:val="003D4C1A"/>
    <w:rsid w:val="003D4D7D"/>
    <w:rsid w:val="003D6849"/>
    <w:rsid w:val="003D6873"/>
    <w:rsid w:val="003E0B2E"/>
    <w:rsid w:val="003E1F00"/>
    <w:rsid w:val="003E2950"/>
    <w:rsid w:val="003E37D2"/>
    <w:rsid w:val="003E3C4D"/>
    <w:rsid w:val="003E49A5"/>
    <w:rsid w:val="003E6F49"/>
    <w:rsid w:val="003F0020"/>
    <w:rsid w:val="003F024D"/>
    <w:rsid w:val="003F02FF"/>
    <w:rsid w:val="003F15AD"/>
    <w:rsid w:val="003F3F8A"/>
    <w:rsid w:val="003F7492"/>
    <w:rsid w:val="003F7B3A"/>
    <w:rsid w:val="003F7CCF"/>
    <w:rsid w:val="004006B6"/>
    <w:rsid w:val="00402BE4"/>
    <w:rsid w:val="00403578"/>
    <w:rsid w:val="0040359B"/>
    <w:rsid w:val="00403CC9"/>
    <w:rsid w:val="00404237"/>
    <w:rsid w:val="0040717A"/>
    <w:rsid w:val="00407DF7"/>
    <w:rsid w:val="00407F64"/>
    <w:rsid w:val="00410DA1"/>
    <w:rsid w:val="00411CD4"/>
    <w:rsid w:val="00412196"/>
    <w:rsid w:val="004127F6"/>
    <w:rsid w:val="004130D5"/>
    <w:rsid w:val="00413601"/>
    <w:rsid w:val="00413F30"/>
    <w:rsid w:val="004147E7"/>
    <w:rsid w:val="00414A16"/>
    <w:rsid w:val="0042073F"/>
    <w:rsid w:val="00420C9D"/>
    <w:rsid w:val="00421584"/>
    <w:rsid w:val="00421859"/>
    <w:rsid w:val="00422330"/>
    <w:rsid w:val="00422515"/>
    <w:rsid w:val="004228C2"/>
    <w:rsid w:val="004244D3"/>
    <w:rsid w:val="00424A38"/>
    <w:rsid w:val="004251CB"/>
    <w:rsid w:val="0042548B"/>
    <w:rsid w:val="00425A9C"/>
    <w:rsid w:val="00426657"/>
    <w:rsid w:val="00430F0F"/>
    <w:rsid w:val="00431A06"/>
    <w:rsid w:val="00432086"/>
    <w:rsid w:val="00434DEE"/>
    <w:rsid w:val="00435BDD"/>
    <w:rsid w:val="004406C4"/>
    <w:rsid w:val="00441281"/>
    <w:rsid w:val="00441B13"/>
    <w:rsid w:val="00443188"/>
    <w:rsid w:val="0044336D"/>
    <w:rsid w:val="0044434B"/>
    <w:rsid w:val="00444ECF"/>
    <w:rsid w:val="00445A04"/>
    <w:rsid w:val="00445B56"/>
    <w:rsid w:val="00446734"/>
    <w:rsid w:val="004474B5"/>
    <w:rsid w:val="00447D1E"/>
    <w:rsid w:val="00452D93"/>
    <w:rsid w:val="0045323D"/>
    <w:rsid w:val="004540DF"/>
    <w:rsid w:val="00455BB8"/>
    <w:rsid w:val="00455E68"/>
    <w:rsid w:val="004566BA"/>
    <w:rsid w:val="00456BDA"/>
    <w:rsid w:val="00456DCD"/>
    <w:rsid w:val="00460CE3"/>
    <w:rsid w:val="00460D95"/>
    <w:rsid w:val="00461501"/>
    <w:rsid w:val="004624DA"/>
    <w:rsid w:val="00463033"/>
    <w:rsid w:val="00464C3F"/>
    <w:rsid w:val="004652CA"/>
    <w:rsid w:val="0046680D"/>
    <w:rsid w:val="0047024C"/>
    <w:rsid w:val="00470386"/>
    <w:rsid w:val="004720BF"/>
    <w:rsid w:val="00474B17"/>
    <w:rsid w:val="00474C3B"/>
    <w:rsid w:val="00476614"/>
    <w:rsid w:val="0048077D"/>
    <w:rsid w:val="0048086B"/>
    <w:rsid w:val="004843DF"/>
    <w:rsid w:val="00484746"/>
    <w:rsid w:val="00485B5D"/>
    <w:rsid w:val="004863D9"/>
    <w:rsid w:val="00486F5C"/>
    <w:rsid w:val="004877B5"/>
    <w:rsid w:val="004878DE"/>
    <w:rsid w:val="00487DF1"/>
    <w:rsid w:val="00487E59"/>
    <w:rsid w:val="00490E7C"/>
    <w:rsid w:val="00493AD7"/>
    <w:rsid w:val="00493CB0"/>
    <w:rsid w:val="004942DF"/>
    <w:rsid w:val="00497A4B"/>
    <w:rsid w:val="00497DDE"/>
    <w:rsid w:val="004A0209"/>
    <w:rsid w:val="004A06C1"/>
    <w:rsid w:val="004A14ED"/>
    <w:rsid w:val="004A396B"/>
    <w:rsid w:val="004A41DF"/>
    <w:rsid w:val="004A4CAC"/>
    <w:rsid w:val="004A5E7F"/>
    <w:rsid w:val="004A61D3"/>
    <w:rsid w:val="004A6F31"/>
    <w:rsid w:val="004A700E"/>
    <w:rsid w:val="004A7509"/>
    <w:rsid w:val="004A764E"/>
    <w:rsid w:val="004B238C"/>
    <w:rsid w:val="004B2726"/>
    <w:rsid w:val="004B2ADE"/>
    <w:rsid w:val="004B3AE9"/>
    <w:rsid w:val="004B48D1"/>
    <w:rsid w:val="004B5596"/>
    <w:rsid w:val="004B6CB2"/>
    <w:rsid w:val="004B7AED"/>
    <w:rsid w:val="004C0A03"/>
    <w:rsid w:val="004C0F2E"/>
    <w:rsid w:val="004C30D5"/>
    <w:rsid w:val="004C3C23"/>
    <w:rsid w:val="004C5044"/>
    <w:rsid w:val="004C581F"/>
    <w:rsid w:val="004C5CE7"/>
    <w:rsid w:val="004C7C3E"/>
    <w:rsid w:val="004D13A0"/>
    <w:rsid w:val="004D233A"/>
    <w:rsid w:val="004D2B74"/>
    <w:rsid w:val="004D3667"/>
    <w:rsid w:val="004D40EB"/>
    <w:rsid w:val="004D4EF9"/>
    <w:rsid w:val="004D5044"/>
    <w:rsid w:val="004D5DD6"/>
    <w:rsid w:val="004D6A01"/>
    <w:rsid w:val="004D6E6B"/>
    <w:rsid w:val="004D7614"/>
    <w:rsid w:val="004D7E38"/>
    <w:rsid w:val="004E0900"/>
    <w:rsid w:val="004E12A9"/>
    <w:rsid w:val="004E1584"/>
    <w:rsid w:val="004E2169"/>
    <w:rsid w:val="004E40F8"/>
    <w:rsid w:val="004E4291"/>
    <w:rsid w:val="004E5A1C"/>
    <w:rsid w:val="004E68B6"/>
    <w:rsid w:val="004F5703"/>
    <w:rsid w:val="004F6206"/>
    <w:rsid w:val="004F6B26"/>
    <w:rsid w:val="004F6CC9"/>
    <w:rsid w:val="004F6DE3"/>
    <w:rsid w:val="00500361"/>
    <w:rsid w:val="005028B3"/>
    <w:rsid w:val="005035C2"/>
    <w:rsid w:val="00503EE6"/>
    <w:rsid w:val="00506733"/>
    <w:rsid w:val="00507102"/>
    <w:rsid w:val="005079CD"/>
    <w:rsid w:val="00507DC4"/>
    <w:rsid w:val="00513228"/>
    <w:rsid w:val="00513640"/>
    <w:rsid w:val="005178A7"/>
    <w:rsid w:val="00520363"/>
    <w:rsid w:val="00522E72"/>
    <w:rsid w:val="00523226"/>
    <w:rsid w:val="00525A04"/>
    <w:rsid w:val="00526BB7"/>
    <w:rsid w:val="00527324"/>
    <w:rsid w:val="0052771A"/>
    <w:rsid w:val="00527EB7"/>
    <w:rsid w:val="00530B94"/>
    <w:rsid w:val="00531E0E"/>
    <w:rsid w:val="005322D6"/>
    <w:rsid w:val="00532AC0"/>
    <w:rsid w:val="00532F7A"/>
    <w:rsid w:val="00533DE8"/>
    <w:rsid w:val="00535673"/>
    <w:rsid w:val="0054064B"/>
    <w:rsid w:val="00540D97"/>
    <w:rsid w:val="00541296"/>
    <w:rsid w:val="005423BB"/>
    <w:rsid w:val="005423FD"/>
    <w:rsid w:val="00543211"/>
    <w:rsid w:val="00543BBF"/>
    <w:rsid w:val="00543E81"/>
    <w:rsid w:val="005443FB"/>
    <w:rsid w:val="00544BDE"/>
    <w:rsid w:val="00545046"/>
    <w:rsid w:val="00547F19"/>
    <w:rsid w:val="0055090E"/>
    <w:rsid w:val="005514AF"/>
    <w:rsid w:val="005562EB"/>
    <w:rsid w:val="00556486"/>
    <w:rsid w:val="005568A2"/>
    <w:rsid w:val="005577E6"/>
    <w:rsid w:val="00560D0C"/>
    <w:rsid w:val="00561607"/>
    <w:rsid w:val="00562607"/>
    <w:rsid w:val="0056399D"/>
    <w:rsid w:val="005652BF"/>
    <w:rsid w:val="0056686C"/>
    <w:rsid w:val="00571357"/>
    <w:rsid w:val="00572957"/>
    <w:rsid w:val="0057351B"/>
    <w:rsid w:val="00573A29"/>
    <w:rsid w:val="00573E41"/>
    <w:rsid w:val="00575A05"/>
    <w:rsid w:val="00575B65"/>
    <w:rsid w:val="0057799C"/>
    <w:rsid w:val="00580212"/>
    <w:rsid w:val="005817FC"/>
    <w:rsid w:val="00581BF0"/>
    <w:rsid w:val="00583860"/>
    <w:rsid w:val="00583BC1"/>
    <w:rsid w:val="005842AF"/>
    <w:rsid w:val="0058470B"/>
    <w:rsid w:val="00584736"/>
    <w:rsid w:val="005849C6"/>
    <w:rsid w:val="00586AC7"/>
    <w:rsid w:val="005870AF"/>
    <w:rsid w:val="00587C5D"/>
    <w:rsid w:val="0059372F"/>
    <w:rsid w:val="00595AA5"/>
    <w:rsid w:val="0059792E"/>
    <w:rsid w:val="00597AF8"/>
    <w:rsid w:val="00597E6D"/>
    <w:rsid w:val="005A0440"/>
    <w:rsid w:val="005A0896"/>
    <w:rsid w:val="005A1F26"/>
    <w:rsid w:val="005A2926"/>
    <w:rsid w:val="005A47AA"/>
    <w:rsid w:val="005A6A29"/>
    <w:rsid w:val="005B06DF"/>
    <w:rsid w:val="005B1570"/>
    <w:rsid w:val="005B183F"/>
    <w:rsid w:val="005B41BD"/>
    <w:rsid w:val="005B6A2A"/>
    <w:rsid w:val="005B719A"/>
    <w:rsid w:val="005B73A7"/>
    <w:rsid w:val="005C0D0F"/>
    <w:rsid w:val="005C0E63"/>
    <w:rsid w:val="005C24F1"/>
    <w:rsid w:val="005C2EBB"/>
    <w:rsid w:val="005C502D"/>
    <w:rsid w:val="005C5E77"/>
    <w:rsid w:val="005C68D9"/>
    <w:rsid w:val="005C6F51"/>
    <w:rsid w:val="005C77EA"/>
    <w:rsid w:val="005D0870"/>
    <w:rsid w:val="005D1089"/>
    <w:rsid w:val="005D1BC8"/>
    <w:rsid w:val="005D1C45"/>
    <w:rsid w:val="005D2CE3"/>
    <w:rsid w:val="005D3AF1"/>
    <w:rsid w:val="005D40D3"/>
    <w:rsid w:val="005D4C75"/>
    <w:rsid w:val="005D7F12"/>
    <w:rsid w:val="005E0491"/>
    <w:rsid w:val="005E11B1"/>
    <w:rsid w:val="005E19F4"/>
    <w:rsid w:val="005E2ED8"/>
    <w:rsid w:val="005E3AA6"/>
    <w:rsid w:val="005E439D"/>
    <w:rsid w:val="005E4CB8"/>
    <w:rsid w:val="005E4F62"/>
    <w:rsid w:val="005E565E"/>
    <w:rsid w:val="005E6E23"/>
    <w:rsid w:val="005E7561"/>
    <w:rsid w:val="005E77BF"/>
    <w:rsid w:val="005F153B"/>
    <w:rsid w:val="005F2B81"/>
    <w:rsid w:val="005F2BBE"/>
    <w:rsid w:val="005F2EE9"/>
    <w:rsid w:val="005F4656"/>
    <w:rsid w:val="005F5660"/>
    <w:rsid w:val="005F5AA0"/>
    <w:rsid w:val="005F62C7"/>
    <w:rsid w:val="005F64DB"/>
    <w:rsid w:val="005F69ED"/>
    <w:rsid w:val="005F742E"/>
    <w:rsid w:val="005F7EED"/>
    <w:rsid w:val="005F7F6D"/>
    <w:rsid w:val="006009A8"/>
    <w:rsid w:val="00601FAB"/>
    <w:rsid w:val="00604995"/>
    <w:rsid w:val="00610F7D"/>
    <w:rsid w:val="00613A61"/>
    <w:rsid w:val="00613E0A"/>
    <w:rsid w:val="00615F39"/>
    <w:rsid w:val="00617DC0"/>
    <w:rsid w:val="00620B89"/>
    <w:rsid w:val="0062251E"/>
    <w:rsid w:val="006229FA"/>
    <w:rsid w:val="0062369A"/>
    <w:rsid w:val="006236AE"/>
    <w:rsid w:val="006241E3"/>
    <w:rsid w:val="006255D2"/>
    <w:rsid w:val="006256BC"/>
    <w:rsid w:val="006259DE"/>
    <w:rsid w:val="00630FE8"/>
    <w:rsid w:val="00631689"/>
    <w:rsid w:val="006340B3"/>
    <w:rsid w:val="006351A2"/>
    <w:rsid w:val="0063654A"/>
    <w:rsid w:val="00637358"/>
    <w:rsid w:val="00637EED"/>
    <w:rsid w:val="00640A5D"/>
    <w:rsid w:val="00643372"/>
    <w:rsid w:val="006434BD"/>
    <w:rsid w:val="0064356D"/>
    <w:rsid w:val="00643D8A"/>
    <w:rsid w:val="00644150"/>
    <w:rsid w:val="00644887"/>
    <w:rsid w:val="00645935"/>
    <w:rsid w:val="00645FAD"/>
    <w:rsid w:val="00646CF2"/>
    <w:rsid w:val="00647628"/>
    <w:rsid w:val="00647CCD"/>
    <w:rsid w:val="00650B60"/>
    <w:rsid w:val="006525B6"/>
    <w:rsid w:val="006533C3"/>
    <w:rsid w:val="0065604C"/>
    <w:rsid w:val="0065704B"/>
    <w:rsid w:val="00657AFB"/>
    <w:rsid w:val="00660B3D"/>
    <w:rsid w:val="00660B58"/>
    <w:rsid w:val="006611F2"/>
    <w:rsid w:val="00661ED8"/>
    <w:rsid w:val="00662EE8"/>
    <w:rsid w:val="00664441"/>
    <w:rsid w:val="00671C00"/>
    <w:rsid w:val="006731FE"/>
    <w:rsid w:val="006735F0"/>
    <w:rsid w:val="00674183"/>
    <w:rsid w:val="00674522"/>
    <w:rsid w:val="00675F4F"/>
    <w:rsid w:val="00676A96"/>
    <w:rsid w:val="0067746C"/>
    <w:rsid w:val="006816E7"/>
    <w:rsid w:val="00681755"/>
    <w:rsid w:val="00681EBE"/>
    <w:rsid w:val="0068329A"/>
    <w:rsid w:val="00683865"/>
    <w:rsid w:val="0068441B"/>
    <w:rsid w:val="006846B7"/>
    <w:rsid w:val="006851A3"/>
    <w:rsid w:val="00685AD1"/>
    <w:rsid w:val="00686FB6"/>
    <w:rsid w:val="006873F3"/>
    <w:rsid w:val="00691701"/>
    <w:rsid w:val="0069187E"/>
    <w:rsid w:val="006919A4"/>
    <w:rsid w:val="00692FCD"/>
    <w:rsid w:val="00694841"/>
    <w:rsid w:val="00694E96"/>
    <w:rsid w:val="006967A6"/>
    <w:rsid w:val="00696DF9"/>
    <w:rsid w:val="006A1426"/>
    <w:rsid w:val="006A16B2"/>
    <w:rsid w:val="006A1FB9"/>
    <w:rsid w:val="006A27B1"/>
    <w:rsid w:val="006A2AB8"/>
    <w:rsid w:val="006A5465"/>
    <w:rsid w:val="006A5F00"/>
    <w:rsid w:val="006A63FE"/>
    <w:rsid w:val="006A6ABA"/>
    <w:rsid w:val="006B1353"/>
    <w:rsid w:val="006B16D0"/>
    <w:rsid w:val="006B2E45"/>
    <w:rsid w:val="006B32A1"/>
    <w:rsid w:val="006B37F8"/>
    <w:rsid w:val="006B45B3"/>
    <w:rsid w:val="006B46B0"/>
    <w:rsid w:val="006B4FC9"/>
    <w:rsid w:val="006B7AB9"/>
    <w:rsid w:val="006B7B67"/>
    <w:rsid w:val="006C2314"/>
    <w:rsid w:val="006C3894"/>
    <w:rsid w:val="006C3F5C"/>
    <w:rsid w:val="006C4B65"/>
    <w:rsid w:val="006C4F2D"/>
    <w:rsid w:val="006C514A"/>
    <w:rsid w:val="006C5902"/>
    <w:rsid w:val="006C5BA1"/>
    <w:rsid w:val="006C7357"/>
    <w:rsid w:val="006D0AAA"/>
    <w:rsid w:val="006D0B1A"/>
    <w:rsid w:val="006D12C3"/>
    <w:rsid w:val="006D3C84"/>
    <w:rsid w:val="006D44EC"/>
    <w:rsid w:val="006D559C"/>
    <w:rsid w:val="006D722A"/>
    <w:rsid w:val="006E0437"/>
    <w:rsid w:val="006E047C"/>
    <w:rsid w:val="006E1516"/>
    <w:rsid w:val="006E3E56"/>
    <w:rsid w:val="006E4A62"/>
    <w:rsid w:val="006E57F8"/>
    <w:rsid w:val="006E6A42"/>
    <w:rsid w:val="006E6CE8"/>
    <w:rsid w:val="006F48B8"/>
    <w:rsid w:val="006F4B58"/>
    <w:rsid w:val="006F5FAF"/>
    <w:rsid w:val="006F607A"/>
    <w:rsid w:val="006F62CA"/>
    <w:rsid w:val="006F637E"/>
    <w:rsid w:val="00700564"/>
    <w:rsid w:val="007025E3"/>
    <w:rsid w:val="00702ED0"/>
    <w:rsid w:val="00704195"/>
    <w:rsid w:val="007102BD"/>
    <w:rsid w:val="007112D7"/>
    <w:rsid w:val="007134F6"/>
    <w:rsid w:val="00715DF2"/>
    <w:rsid w:val="00715E5A"/>
    <w:rsid w:val="007202DC"/>
    <w:rsid w:val="00720663"/>
    <w:rsid w:val="0072079A"/>
    <w:rsid w:val="00720BA7"/>
    <w:rsid w:val="0072254A"/>
    <w:rsid w:val="00722CC9"/>
    <w:rsid w:val="00727EBA"/>
    <w:rsid w:val="00730226"/>
    <w:rsid w:val="00730B54"/>
    <w:rsid w:val="007310AA"/>
    <w:rsid w:val="007344DB"/>
    <w:rsid w:val="00734C70"/>
    <w:rsid w:val="00735297"/>
    <w:rsid w:val="00736FC6"/>
    <w:rsid w:val="00737026"/>
    <w:rsid w:val="0073714E"/>
    <w:rsid w:val="00737913"/>
    <w:rsid w:val="0074208B"/>
    <w:rsid w:val="00743CB9"/>
    <w:rsid w:val="0074492C"/>
    <w:rsid w:val="007458D6"/>
    <w:rsid w:val="00746CA0"/>
    <w:rsid w:val="00747596"/>
    <w:rsid w:val="0075097C"/>
    <w:rsid w:val="0075189A"/>
    <w:rsid w:val="00753291"/>
    <w:rsid w:val="00753A47"/>
    <w:rsid w:val="007559FD"/>
    <w:rsid w:val="0076077A"/>
    <w:rsid w:val="00760CDC"/>
    <w:rsid w:val="0076140A"/>
    <w:rsid w:val="00762021"/>
    <w:rsid w:val="007625E7"/>
    <w:rsid w:val="00763A4D"/>
    <w:rsid w:val="007655D9"/>
    <w:rsid w:val="00766562"/>
    <w:rsid w:val="00766AC0"/>
    <w:rsid w:val="007677B9"/>
    <w:rsid w:val="007709F5"/>
    <w:rsid w:val="007714C5"/>
    <w:rsid w:val="007737AF"/>
    <w:rsid w:val="007741EC"/>
    <w:rsid w:val="00774657"/>
    <w:rsid w:val="00774821"/>
    <w:rsid w:val="00775A69"/>
    <w:rsid w:val="00775C8F"/>
    <w:rsid w:val="00775DF7"/>
    <w:rsid w:val="00777CB7"/>
    <w:rsid w:val="0078080E"/>
    <w:rsid w:val="00780C8C"/>
    <w:rsid w:val="007834B7"/>
    <w:rsid w:val="007843D9"/>
    <w:rsid w:val="00785D56"/>
    <w:rsid w:val="00786911"/>
    <w:rsid w:val="00790AEF"/>
    <w:rsid w:val="0079172A"/>
    <w:rsid w:val="007920C9"/>
    <w:rsid w:val="00792881"/>
    <w:rsid w:val="00793E17"/>
    <w:rsid w:val="00795536"/>
    <w:rsid w:val="00796DFE"/>
    <w:rsid w:val="00796E57"/>
    <w:rsid w:val="00796E80"/>
    <w:rsid w:val="00797234"/>
    <w:rsid w:val="007A18EF"/>
    <w:rsid w:val="007A3473"/>
    <w:rsid w:val="007A4DEE"/>
    <w:rsid w:val="007A5FE4"/>
    <w:rsid w:val="007A6B4E"/>
    <w:rsid w:val="007B173A"/>
    <w:rsid w:val="007B3857"/>
    <w:rsid w:val="007B47A1"/>
    <w:rsid w:val="007B4D6A"/>
    <w:rsid w:val="007B588E"/>
    <w:rsid w:val="007B6DAF"/>
    <w:rsid w:val="007C4536"/>
    <w:rsid w:val="007C4930"/>
    <w:rsid w:val="007C5261"/>
    <w:rsid w:val="007C7F86"/>
    <w:rsid w:val="007D028F"/>
    <w:rsid w:val="007D18F8"/>
    <w:rsid w:val="007D1988"/>
    <w:rsid w:val="007D4E31"/>
    <w:rsid w:val="007D5F1E"/>
    <w:rsid w:val="007E1A7C"/>
    <w:rsid w:val="007E1F84"/>
    <w:rsid w:val="007E221F"/>
    <w:rsid w:val="007E396D"/>
    <w:rsid w:val="007E3E91"/>
    <w:rsid w:val="007E4F53"/>
    <w:rsid w:val="007E7736"/>
    <w:rsid w:val="007E7EAA"/>
    <w:rsid w:val="007F0877"/>
    <w:rsid w:val="007F0BD3"/>
    <w:rsid w:val="007F4C79"/>
    <w:rsid w:val="007F5DD6"/>
    <w:rsid w:val="007F624C"/>
    <w:rsid w:val="007F7048"/>
    <w:rsid w:val="0080061A"/>
    <w:rsid w:val="008018DA"/>
    <w:rsid w:val="008051B9"/>
    <w:rsid w:val="008062FC"/>
    <w:rsid w:val="00807381"/>
    <w:rsid w:val="008112CE"/>
    <w:rsid w:val="0081143C"/>
    <w:rsid w:val="00814719"/>
    <w:rsid w:val="00815B56"/>
    <w:rsid w:val="00815F73"/>
    <w:rsid w:val="008178AD"/>
    <w:rsid w:val="008203E5"/>
    <w:rsid w:val="00820B06"/>
    <w:rsid w:val="00820B8E"/>
    <w:rsid w:val="00821568"/>
    <w:rsid w:val="00821E51"/>
    <w:rsid w:val="00823CCD"/>
    <w:rsid w:val="00826570"/>
    <w:rsid w:val="0082788A"/>
    <w:rsid w:val="008314F5"/>
    <w:rsid w:val="00831C1D"/>
    <w:rsid w:val="0083231E"/>
    <w:rsid w:val="00833E98"/>
    <w:rsid w:val="00837002"/>
    <w:rsid w:val="00837C1E"/>
    <w:rsid w:val="0084034B"/>
    <w:rsid w:val="008411DB"/>
    <w:rsid w:val="00841AAC"/>
    <w:rsid w:val="00841D1E"/>
    <w:rsid w:val="00842D00"/>
    <w:rsid w:val="00843C28"/>
    <w:rsid w:val="00845D42"/>
    <w:rsid w:val="00850C3D"/>
    <w:rsid w:val="008525F2"/>
    <w:rsid w:val="008548DA"/>
    <w:rsid w:val="008554D2"/>
    <w:rsid w:val="00857EE9"/>
    <w:rsid w:val="008612C8"/>
    <w:rsid w:val="0086315E"/>
    <w:rsid w:val="00864C65"/>
    <w:rsid w:val="00864F30"/>
    <w:rsid w:val="008654AA"/>
    <w:rsid w:val="00866F9C"/>
    <w:rsid w:val="00867071"/>
    <w:rsid w:val="008713DD"/>
    <w:rsid w:val="00871805"/>
    <w:rsid w:val="008718F7"/>
    <w:rsid w:val="00872CE4"/>
    <w:rsid w:val="00873071"/>
    <w:rsid w:val="008735BE"/>
    <w:rsid w:val="00873B59"/>
    <w:rsid w:val="008742AC"/>
    <w:rsid w:val="00875335"/>
    <w:rsid w:val="0087625A"/>
    <w:rsid w:val="00877247"/>
    <w:rsid w:val="0087754E"/>
    <w:rsid w:val="00880F8B"/>
    <w:rsid w:val="00883A52"/>
    <w:rsid w:val="00883DA6"/>
    <w:rsid w:val="00884B55"/>
    <w:rsid w:val="00884E07"/>
    <w:rsid w:val="00885253"/>
    <w:rsid w:val="0088585D"/>
    <w:rsid w:val="008908B2"/>
    <w:rsid w:val="0089191E"/>
    <w:rsid w:val="0089222A"/>
    <w:rsid w:val="00892A2D"/>
    <w:rsid w:val="00892D58"/>
    <w:rsid w:val="00893606"/>
    <w:rsid w:val="00893EF5"/>
    <w:rsid w:val="00893F17"/>
    <w:rsid w:val="008952C5"/>
    <w:rsid w:val="00896A3F"/>
    <w:rsid w:val="008A13F2"/>
    <w:rsid w:val="008A2A6A"/>
    <w:rsid w:val="008A2DC1"/>
    <w:rsid w:val="008A3B57"/>
    <w:rsid w:val="008A638E"/>
    <w:rsid w:val="008A6546"/>
    <w:rsid w:val="008A787B"/>
    <w:rsid w:val="008B2BFC"/>
    <w:rsid w:val="008B3916"/>
    <w:rsid w:val="008B7E39"/>
    <w:rsid w:val="008C1A22"/>
    <w:rsid w:val="008C21A5"/>
    <w:rsid w:val="008C2A62"/>
    <w:rsid w:val="008C2B1A"/>
    <w:rsid w:val="008C31E4"/>
    <w:rsid w:val="008C32AA"/>
    <w:rsid w:val="008C3C24"/>
    <w:rsid w:val="008C7D69"/>
    <w:rsid w:val="008D1EE7"/>
    <w:rsid w:val="008D1F1F"/>
    <w:rsid w:val="008D2952"/>
    <w:rsid w:val="008D2E26"/>
    <w:rsid w:val="008D497D"/>
    <w:rsid w:val="008D52C8"/>
    <w:rsid w:val="008D5898"/>
    <w:rsid w:val="008E10C8"/>
    <w:rsid w:val="008E14E6"/>
    <w:rsid w:val="008E3819"/>
    <w:rsid w:val="008E3861"/>
    <w:rsid w:val="008E5100"/>
    <w:rsid w:val="008E5C43"/>
    <w:rsid w:val="008E5E23"/>
    <w:rsid w:val="008E6E3B"/>
    <w:rsid w:val="008E79CB"/>
    <w:rsid w:val="008F26EC"/>
    <w:rsid w:val="008F28C5"/>
    <w:rsid w:val="008F2E61"/>
    <w:rsid w:val="008F2F9C"/>
    <w:rsid w:val="008F3A5F"/>
    <w:rsid w:val="00900422"/>
    <w:rsid w:val="00900614"/>
    <w:rsid w:val="0090100B"/>
    <w:rsid w:val="00901138"/>
    <w:rsid w:val="009013F4"/>
    <w:rsid w:val="00903AC6"/>
    <w:rsid w:val="00903EA5"/>
    <w:rsid w:val="00904EF9"/>
    <w:rsid w:val="009060C9"/>
    <w:rsid w:val="0090777B"/>
    <w:rsid w:val="009113EF"/>
    <w:rsid w:val="009126D4"/>
    <w:rsid w:val="00912F5B"/>
    <w:rsid w:val="00913864"/>
    <w:rsid w:val="00913E42"/>
    <w:rsid w:val="00915A68"/>
    <w:rsid w:val="00916C71"/>
    <w:rsid w:val="00917002"/>
    <w:rsid w:val="00920A42"/>
    <w:rsid w:val="009213EB"/>
    <w:rsid w:val="009220D1"/>
    <w:rsid w:val="0092301F"/>
    <w:rsid w:val="00923CBF"/>
    <w:rsid w:val="00924141"/>
    <w:rsid w:val="00926C78"/>
    <w:rsid w:val="00927D99"/>
    <w:rsid w:val="0093241A"/>
    <w:rsid w:val="00932444"/>
    <w:rsid w:val="009335DD"/>
    <w:rsid w:val="009346E1"/>
    <w:rsid w:val="00935189"/>
    <w:rsid w:val="0093643D"/>
    <w:rsid w:val="00937814"/>
    <w:rsid w:val="009378DE"/>
    <w:rsid w:val="00940943"/>
    <w:rsid w:val="0094362F"/>
    <w:rsid w:val="00943E1D"/>
    <w:rsid w:val="009447A4"/>
    <w:rsid w:val="00945402"/>
    <w:rsid w:val="0094620F"/>
    <w:rsid w:val="00946C47"/>
    <w:rsid w:val="00947187"/>
    <w:rsid w:val="00947A56"/>
    <w:rsid w:val="0095020C"/>
    <w:rsid w:val="00950815"/>
    <w:rsid w:val="0095085C"/>
    <w:rsid w:val="009508CB"/>
    <w:rsid w:val="009509BE"/>
    <w:rsid w:val="00954736"/>
    <w:rsid w:val="00955261"/>
    <w:rsid w:val="009569F3"/>
    <w:rsid w:val="0095750D"/>
    <w:rsid w:val="00960A77"/>
    <w:rsid w:val="00960B88"/>
    <w:rsid w:val="0096142E"/>
    <w:rsid w:val="009620F6"/>
    <w:rsid w:val="0096458C"/>
    <w:rsid w:val="0096549C"/>
    <w:rsid w:val="00966C25"/>
    <w:rsid w:val="00967486"/>
    <w:rsid w:val="00970150"/>
    <w:rsid w:val="009716AD"/>
    <w:rsid w:val="009736FE"/>
    <w:rsid w:val="00973794"/>
    <w:rsid w:val="00974E4D"/>
    <w:rsid w:val="00974EC1"/>
    <w:rsid w:val="00975AE4"/>
    <w:rsid w:val="00980EA0"/>
    <w:rsid w:val="009814A8"/>
    <w:rsid w:val="00981E45"/>
    <w:rsid w:val="00982B9C"/>
    <w:rsid w:val="00983AC4"/>
    <w:rsid w:val="0098522E"/>
    <w:rsid w:val="00985472"/>
    <w:rsid w:val="00985F4F"/>
    <w:rsid w:val="009862EE"/>
    <w:rsid w:val="00987C11"/>
    <w:rsid w:val="009903E3"/>
    <w:rsid w:val="00990AC1"/>
    <w:rsid w:val="009915DF"/>
    <w:rsid w:val="0099316C"/>
    <w:rsid w:val="009941D4"/>
    <w:rsid w:val="00994AB9"/>
    <w:rsid w:val="0099547E"/>
    <w:rsid w:val="009955B3"/>
    <w:rsid w:val="009958AF"/>
    <w:rsid w:val="009977DF"/>
    <w:rsid w:val="009A0004"/>
    <w:rsid w:val="009A0317"/>
    <w:rsid w:val="009A6001"/>
    <w:rsid w:val="009A6379"/>
    <w:rsid w:val="009A6389"/>
    <w:rsid w:val="009A667D"/>
    <w:rsid w:val="009B2088"/>
    <w:rsid w:val="009B3171"/>
    <w:rsid w:val="009B4FAC"/>
    <w:rsid w:val="009C0379"/>
    <w:rsid w:val="009C6662"/>
    <w:rsid w:val="009C6745"/>
    <w:rsid w:val="009D1389"/>
    <w:rsid w:val="009D242B"/>
    <w:rsid w:val="009D3ADE"/>
    <w:rsid w:val="009D5F58"/>
    <w:rsid w:val="009D706C"/>
    <w:rsid w:val="009E1786"/>
    <w:rsid w:val="009E25E7"/>
    <w:rsid w:val="009E4F05"/>
    <w:rsid w:val="009E654D"/>
    <w:rsid w:val="009E658E"/>
    <w:rsid w:val="009E69CE"/>
    <w:rsid w:val="009E7975"/>
    <w:rsid w:val="009E7A46"/>
    <w:rsid w:val="009F06C7"/>
    <w:rsid w:val="009F0911"/>
    <w:rsid w:val="009F1340"/>
    <w:rsid w:val="009F18CD"/>
    <w:rsid w:val="009F205D"/>
    <w:rsid w:val="009F43B6"/>
    <w:rsid w:val="009F4CA4"/>
    <w:rsid w:val="009F5212"/>
    <w:rsid w:val="009F7B45"/>
    <w:rsid w:val="00A001FC"/>
    <w:rsid w:val="00A01D9F"/>
    <w:rsid w:val="00A03D50"/>
    <w:rsid w:val="00A041DD"/>
    <w:rsid w:val="00A05B9F"/>
    <w:rsid w:val="00A06515"/>
    <w:rsid w:val="00A06800"/>
    <w:rsid w:val="00A068A4"/>
    <w:rsid w:val="00A072C2"/>
    <w:rsid w:val="00A07627"/>
    <w:rsid w:val="00A11DF9"/>
    <w:rsid w:val="00A15883"/>
    <w:rsid w:val="00A16338"/>
    <w:rsid w:val="00A203F8"/>
    <w:rsid w:val="00A22642"/>
    <w:rsid w:val="00A23369"/>
    <w:rsid w:val="00A24128"/>
    <w:rsid w:val="00A24432"/>
    <w:rsid w:val="00A305EE"/>
    <w:rsid w:val="00A31A2A"/>
    <w:rsid w:val="00A3200A"/>
    <w:rsid w:val="00A32DD2"/>
    <w:rsid w:val="00A33541"/>
    <w:rsid w:val="00A335ED"/>
    <w:rsid w:val="00A33F06"/>
    <w:rsid w:val="00A358C5"/>
    <w:rsid w:val="00A36313"/>
    <w:rsid w:val="00A36457"/>
    <w:rsid w:val="00A3678E"/>
    <w:rsid w:val="00A37DF5"/>
    <w:rsid w:val="00A41BC8"/>
    <w:rsid w:val="00A41D48"/>
    <w:rsid w:val="00A43823"/>
    <w:rsid w:val="00A43B39"/>
    <w:rsid w:val="00A43F47"/>
    <w:rsid w:val="00A44626"/>
    <w:rsid w:val="00A44FE0"/>
    <w:rsid w:val="00A45D25"/>
    <w:rsid w:val="00A46585"/>
    <w:rsid w:val="00A47E55"/>
    <w:rsid w:val="00A51A85"/>
    <w:rsid w:val="00A51D5B"/>
    <w:rsid w:val="00A52389"/>
    <w:rsid w:val="00A53252"/>
    <w:rsid w:val="00A53481"/>
    <w:rsid w:val="00A53AC1"/>
    <w:rsid w:val="00A54FA9"/>
    <w:rsid w:val="00A55B1F"/>
    <w:rsid w:val="00A56D46"/>
    <w:rsid w:val="00A5733E"/>
    <w:rsid w:val="00A579A2"/>
    <w:rsid w:val="00A600A3"/>
    <w:rsid w:val="00A60259"/>
    <w:rsid w:val="00A60B7E"/>
    <w:rsid w:val="00A612AA"/>
    <w:rsid w:val="00A61330"/>
    <w:rsid w:val="00A6239B"/>
    <w:rsid w:val="00A62EA6"/>
    <w:rsid w:val="00A630F4"/>
    <w:rsid w:val="00A639C7"/>
    <w:rsid w:val="00A64532"/>
    <w:rsid w:val="00A65A14"/>
    <w:rsid w:val="00A65ADE"/>
    <w:rsid w:val="00A6602F"/>
    <w:rsid w:val="00A66438"/>
    <w:rsid w:val="00A677C0"/>
    <w:rsid w:val="00A67B3C"/>
    <w:rsid w:val="00A70C1A"/>
    <w:rsid w:val="00A72523"/>
    <w:rsid w:val="00A74134"/>
    <w:rsid w:val="00A75A4E"/>
    <w:rsid w:val="00A76DC3"/>
    <w:rsid w:val="00A77B02"/>
    <w:rsid w:val="00A804B5"/>
    <w:rsid w:val="00A809F3"/>
    <w:rsid w:val="00A82332"/>
    <w:rsid w:val="00A8384D"/>
    <w:rsid w:val="00A839F4"/>
    <w:rsid w:val="00A83DEA"/>
    <w:rsid w:val="00A8402F"/>
    <w:rsid w:val="00A840A9"/>
    <w:rsid w:val="00A855F8"/>
    <w:rsid w:val="00A85A09"/>
    <w:rsid w:val="00A86BCE"/>
    <w:rsid w:val="00A87DCE"/>
    <w:rsid w:val="00A90E6A"/>
    <w:rsid w:val="00A93590"/>
    <w:rsid w:val="00A936ED"/>
    <w:rsid w:val="00A96D93"/>
    <w:rsid w:val="00AA1F41"/>
    <w:rsid w:val="00AA389B"/>
    <w:rsid w:val="00AA418E"/>
    <w:rsid w:val="00AA5C55"/>
    <w:rsid w:val="00AA604D"/>
    <w:rsid w:val="00AA63DB"/>
    <w:rsid w:val="00AA687C"/>
    <w:rsid w:val="00AA6897"/>
    <w:rsid w:val="00AA6E76"/>
    <w:rsid w:val="00AA7615"/>
    <w:rsid w:val="00AA7763"/>
    <w:rsid w:val="00AA7BA5"/>
    <w:rsid w:val="00AB038B"/>
    <w:rsid w:val="00AB0391"/>
    <w:rsid w:val="00AB26FA"/>
    <w:rsid w:val="00AB306F"/>
    <w:rsid w:val="00AB351E"/>
    <w:rsid w:val="00AB4BA6"/>
    <w:rsid w:val="00AB59AD"/>
    <w:rsid w:val="00AB6A68"/>
    <w:rsid w:val="00AB736F"/>
    <w:rsid w:val="00AB79FD"/>
    <w:rsid w:val="00AB7A03"/>
    <w:rsid w:val="00AC13B6"/>
    <w:rsid w:val="00AC1EBD"/>
    <w:rsid w:val="00AC3707"/>
    <w:rsid w:val="00AC3AF1"/>
    <w:rsid w:val="00AC3E13"/>
    <w:rsid w:val="00AC64D1"/>
    <w:rsid w:val="00AC6DCA"/>
    <w:rsid w:val="00AC74D3"/>
    <w:rsid w:val="00AC7969"/>
    <w:rsid w:val="00AC7EF0"/>
    <w:rsid w:val="00AD0A1A"/>
    <w:rsid w:val="00AD16F2"/>
    <w:rsid w:val="00AD3119"/>
    <w:rsid w:val="00AD3151"/>
    <w:rsid w:val="00AE12C8"/>
    <w:rsid w:val="00AE2DC3"/>
    <w:rsid w:val="00AE300D"/>
    <w:rsid w:val="00AE33C3"/>
    <w:rsid w:val="00AE3500"/>
    <w:rsid w:val="00AE43E0"/>
    <w:rsid w:val="00AF0125"/>
    <w:rsid w:val="00AF0C51"/>
    <w:rsid w:val="00AF1C11"/>
    <w:rsid w:val="00AF343C"/>
    <w:rsid w:val="00AF3C2C"/>
    <w:rsid w:val="00AF44D0"/>
    <w:rsid w:val="00AF581A"/>
    <w:rsid w:val="00B0193B"/>
    <w:rsid w:val="00B01B9B"/>
    <w:rsid w:val="00B02A76"/>
    <w:rsid w:val="00B06396"/>
    <w:rsid w:val="00B10868"/>
    <w:rsid w:val="00B1106B"/>
    <w:rsid w:val="00B119E3"/>
    <w:rsid w:val="00B1422A"/>
    <w:rsid w:val="00B20612"/>
    <w:rsid w:val="00B20707"/>
    <w:rsid w:val="00B20799"/>
    <w:rsid w:val="00B209E2"/>
    <w:rsid w:val="00B21313"/>
    <w:rsid w:val="00B21753"/>
    <w:rsid w:val="00B23244"/>
    <w:rsid w:val="00B248B3"/>
    <w:rsid w:val="00B25960"/>
    <w:rsid w:val="00B27CDA"/>
    <w:rsid w:val="00B305B6"/>
    <w:rsid w:val="00B3098E"/>
    <w:rsid w:val="00B32F45"/>
    <w:rsid w:val="00B35715"/>
    <w:rsid w:val="00B35960"/>
    <w:rsid w:val="00B35DE2"/>
    <w:rsid w:val="00B36655"/>
    <w:rsid w:val="00B36B4C"/>
    <w:rsid w:val="00B45288"/>
    <w:rsid w:val="00B465BD"/>
    <w:rsid w:val="00B4796B"/>
    <w:rsid w:val="00B503ED"/>
    <w:rsid w:val="00B51F42"/>
    <w:rsid w:val="00B51FCE"/>
    <w:rsid w:val="00B535BA"/>
    <w:rsid w:val="00B5372B"/>
    <w:rsid w:val="00B53996"/>
    <w:rsid w:val="00B5430A"/>
    <w:rsid w:val="00B561FA"/>
    <w:rsid w:val="00B564A7"/>
    <w:rsid w:val="00B57004"/>
    <w:rsid w:val="00B61475"/>
    <w:rsid w:val="00B62088"/>
    <w:rsid w:val="00B62998"/>
    <w:rsid w:val="00B629EB"/>
    <w:rsid w:val="00B63EB8"/>
    <w:rsid w:val="00B64715"/>
    <w:rsid w:val="00B64D98"/>
    <w:rsid w:val="00B661AD"/>
    <w:rsid w:val="00B66BB5"/>
    <w:rsid w:val="00B66CA9"/>
    <w:rsid w:val="00B706B1"/>
    <w:rsid w:val="00B72292"/>
    <w:rsid w:val="00B73B28"/>
    <w:rsid w:val="00B73D38"/>
    <w:rsid w:val="00B73F20"/>
    <w:rsid w:val="00B75008"/>
    <w:rsid w:val="00B758A2"/>
    <w:rsid w:val="00B75BF1"/>
    <w:rsid w:val="00B77585"/>
    <w:rsid w:val="00B77928"/>
    <w:rsid w:val="00B77C71"/>
    <w:rsid w:val="00B80D97"/>
    <w:rsid w:val="00B83855"/>
    <w:rsid w:val="00B8515D"/>
    <w:rsid w:val="00B85BE2"/>
    <w:rsid w:val="00B8731C"/>
    <w:rsid w:val="00B8787E"/>
    <w:rsid w:val="00B90411"/>
    <w:rsid w:val="00B90F81"/>
    <w:rsid w:val="00B921F3"/>
    <w:rsid w:val="00B949BE"/>
    <w:rsid w:val="00B95380"/>
    <w:rsid w:val="00B96323"/>
    <w:rsid w:val="00B9767C"/>
    <w:rsid w:val="00BA00BD"/>
    <w:rsid w:val="00BA0B66"/>
    <w:rsid w:val="00BA1B5F"/>
    <w:rsid w:val="00BA5B0D"/>
    <w:rsid w:val="00BA7950"/>
    <w:rsid w:val="00BB144D"/>
    <w:rsid w:val="00BB4A8E"/>
    <w:rsid w:val="00BB4B5F"/>
    <w:rsid w:val="00BB58CA"/>
    <w:rsid w:val="00BB6384"/>
    <w:rsid w:val="00BB6980"/>
    <w:rsid w:val="00BB763B"/>
    <w:rsid w:val="00BB797F"/>
    <w:rsid w:val="00BC1952"/>
    <w:rsid w:val="00BC3092"/>
    <w:rsid w:val="00BC3C9F"/>
    <w:rsid w:val="00BC51C9"/>
    <w:rsid w:val="00BC529D"/>
    <w:rsid w:val="00BC555A"/>
    <w:rsid w:val="00BC55A2"/>
    <w:rsid w:val="00BC5663"/>
    <w:rsid w:val="00BC7875"/>
    <w:rsid w:val="00BD18CA"/>
    <w:rsid w:val="00BD1B5C"/>
    <w:rsid w:val="00BD4C85"/>
    <w:rsid w:val="00BD665B"/>
    <w:rsid w:val="00BD6C2C"/>
    <w:rsid w:val="00BD7F20"/>
    <w:rsid w:val="00BE0FFF"/>
    <w:rsid w:val="00BE1348"/>
    <w:rsid w:val="00BE229B"/>
    <w:rsid w:val="00BE268C"/>
    <w:rsid w:val="00BE4273"/>
    <w:rsid w:val="00BE46EC"/>
    <w:rsid w:val="00BE5DA3"/>
    <w:rsid w:val="00BE68B9"/>
    <w:rsid w:val="00BE7DCC"/>
    <w:rsid w:val="00BF01A1"/>
    <w:rsid w:val="00BF0302"/>
    <w:rsid w:val="00BF03C0"/>
    <w:rsid w:val="00BF286D"/>
    <w:rsid w:val="00BF4823"/>
    <w:rsid w:val="00BF49F6"/>
    <w:rsid w:val="00BF7968"/>
    <w:rsid w:val="00C010E3"/>
    <w:rsid w:val="00C025D5"/>
    <w:rsid w:val="00C03EF2"/>
    <w:rsid w:val="00C058E6"/>
    <w:rsid w:val="00C07A8E"/>
    <w:rsid w:val="00C1025B"/>
    <w:rsid w:val="00C1125B"/>
    <w:rsid w:val="00C1153F"/>
    <w:rsid w:val="00C20093"/>
    <w:rsid w:val="00C20F63"/>
    <w:rsid w:val="00C2104D"/>
    <w:rsid w:val="00C211EF"/>
    <w:rsid w:val="00C2225D"/>
    <w:rsid w:val="00C23487"/>
    <w:rsid w:val="00C2369E"/>
    <w:rsid w:val="00C250DE"/>
    <w:rsid w:val="00C30266"/>
    <w:rsid w:val="00C309D1"/>
    <w:rsid w:val="00C30C58"/>
    <w:rsid w:val="00C30E56"/>
    <w:rsid w:val="00C3180E"/>
    <w:rsid w:val="00C31A3F"/>
    <w:rsid w:val="00C33FC3"/>
    <w:rsid w:val="00C34060"/>
    <w:rsid w:val="00C35136"/>
    <w:rsid w:val="00C36C60"/>
    <w:rsid w:val="00C40A8E"/>
    <w:rsid w:val="00C415AC"/>
    <w:rsid w:val="00C45E16"/>
    <w:rsid w:val="00C46BBA"/>
    <w:rsid w:val="00C4720B"/>
    <w:rsid w:val="00C5244D"/>
    <w:rsid w:val="00C54745"/>
    <w:rsid w:val="00C550FB"/>
    <w:rsid w:val="00C55925"/>
    <w:rsid w:val="00C56134"/>
    <w:rsid w:val="00C60567"/>
    <w:rsid w:val="00C629E6"/>
    <w:rsid w:val="00C63F1A"/>
    <w:rsid w:val="00C70A27"/>
    <w:rsid w:val="00C70BCD"/>
    <w:rsid w:val="00C712F1"/>
    <w:rsid w:val="00C73C74"/>
    <w:rsid w:val="00C74305"/>
    <w:rsid w:val="00C76629"/>
    <w:rsid w:val="00C813DF"/>
    <w:rsid w:val="00C826D1"/>
    <w:rsid w:val="00C832F2"/>
    <w:rsid w:val="00C83ECC"/>
    <w:rsid w:val="00C83F43"/>
    <w:rsid w:val="00C84A56"/>
    <w:rsid w:val="00C8563F"/>
    <w:rsid w:val="00C9029F"/>
    <w:rsid w:val="00C90909"/>
    <w:rsid w:val="00C9175C"/>
    <w:rsid w:val="00C92050"/>
    <w:rsid w:val="00C924EB"/>
    <w:rsid w:val="00C94009"/>
    <w:rsid w:val="00C94C58"/>
    <w:rsid w:val="00C95ED4"/>
    <w:rsid w:val="00C9631A"/>
    <w:rsid w:val="00C97905"/>
    <w:rsid w:val="00CA01D5"/>
    <w:rsid w:val="00CA13B2"/>
    <w:rsid w:val="00CA14CE"/>
    <w:rsid w:val="00CA19A8"/>
    <w:rsid w:val="00CA22F9"/>
    <w:rsid w:val="00CA2772"/>
    <w:rsid w:val="00CA2D77"/>
    <w:rsid w:val="00CA359B"/>
    <w:rsid w:val="00CA4069"/>
    <w:rsid w:val="00CA6394"/>
    <w:rsid w:val="00CA7FE6"/>
    <w:rsid w:val="00CB1183"/>
    <w:rsid w:val="00CB21C7"/>
    <w:rsid w:val="00CB56EE"/>
    <w:rsid w:val="00CB66EC"/>
    <w:rsid w:val="00CB7535"/>
    <w:rsid w:val="00CB79CE"/>
    <w:rsid w:val="00CB7DDD"/>
    <w:rsid w:val="00CC0EF8"/>
    <w:rsid w:val="00CC124B"/>
    <w:rsid w:val="00CC2624"/>
    <w:rsid w:val="00CC2B65"/>
    <w:rsid w:val="00CC37FC"/>
    <w:rsid w:val="00CC6A90"/>
    <w:rsid w:val="00CC728D"/>
    <w:rsid w:val="00CC786A"/>
    <w:rsid w:val="00CC7B94"/>
    <w:rsid w:val="00CD0A7E"/>
    <w:rsid w:val="00CD0F7E"/>
    <w:rsid w:val="00CD1123"/>
    <w:rsid w:val="00CD1D00"/>
    <w:rsid w:val="00CD2557"/>
    <w:rsid w:val="00CD369E"/>
    <w:rsid w:val="00CD434C"/>
    <w:rsid w:val="00CD61A1"/>
    <w:rsid w:val="00CD748E"/>
    <w:rsid w:val="00CE00DB"/>
    <w:rsid w:val="00CE455F"/>
    <w:rsid w:val="00CE565F"/>
    <w:rsid w:val="00CE69B4"/>
    <w:rsid w:val="00CE6A7C"/>
    <w:rsid w:val="00CF08EF"/>
    <w:rsid w:val="00CF0A3C"/>
    <w:rsid w:val="00CF0E34"/>
    <w:rsid w:val="00CF2320"/>
    <w:rsid w:val="00CF2434"/>
    <w:rsid w:val="00CF2603"/>
    <w:rsid w:val="00CF27E1"/>
    <w:rsid w:val="00CF2E91"/>
    <w:rsid w:val="00CF322D"/>
    <w:rsid w:val="00CF354C"/>
    <w:rsid w:val="00CF3D44"/>
    <w:rsid w:val="00CF5190"/>
    <w:rsid w:val="00CF578F"/>
    <w:rsid w:val="00CF5A64"/>
    <w:rsid w:val="00CF634C"/>
    <w:rsid w:val="00CF65BF"/>
    <w:rsid w:val="00D001EB"/>
    <w:rsid w:val="00D00741"/>
    <w:rsid w:val="00D01D0E"/>
    <w:rsid w:val="00D02019"/>
    <w:rsid w:val="00D03434"/>
    <w:rsid w:val="00D03B39"/>
    <w:rsid w:val="00D04ECC"/>
    <w:rsid w:val="00D061A9"/>
    <w:rsid w:val="00D104E3"/>
    <w:rsid w:val="00D10676"/>
    <w:rsid w:val="00D11692"/>
    <w:rsid w:val="00D14365"/>
    <w:rsid w:val="00D14804"/>
    <w:rsid w:val="00D14AFA"/>
    <w:rsid w:val="00D15A1D"/>
    <w:rsid w:val="00D16909"/>
    <w:rsid w:val="00D16A18"/>
    <w:rsid w:val="00D174B0"/>
    <w:rsid w:val="00D178E9"/>
    <w:rsid w:val="00D20485"/>
    <w:rsid w:val="00D20ADA"/>
    <w:rsid w:val="00D2288C"/>
    <w:rsid w:val="00D22D13"/>
    <w:rsid w:val="00D237E0"/>
    <w:rsid w:val="00D25864"/>
    <w:rsid w:val="00D26B36"/>
    <w:rsid w:val="00D26C9C"/>
    <w:rsid w:val="00D307F3"/>
    <w:rsid w:val="00D31D4D"/>
    <w:rsid w:val="00D327D8"/>
    <w:rsid w:val="00D33005"/>
    <w:rsid w:val="00D346C5"/>
    <w:rsid w:val="00D36159"/>
    <w:rsid w:val="00D361F1"/>
    <w:rsid w:val="00D4210D"/>
    <w:rsid w:val="00D42ABA"/>
    <w:rsid w:val="00D437FE"/>
    <w:rsid w:val="00D445C9"/>
    <w:rsid w:val="00D446E4"/>
    <w:rsid w:val="00D454F9"/>
    <w:rsid w:val="00D45A84"/>
    <w:rsid w:val="00D45CAE"/>
    <w:rsid w:val="00D45D8A"/>
    <w:rsid w:val="00D4607A"/>
    <w:rsid w:val="00D46346"/>
    <w:rsid w:val="00D46ECE"/>
    <w:rsid w:val="00D474AA"/>
    <w:rsid w:val="00D47EEB"/>
    <w:rsid w:val="00D51CBC"/>
    <w:rsid w:val="00D572B1"/>
    <w:rsid w:val="00D60646"/>
    <w:rsid w:val="00D63F01"/>
    <w:rsid w:val="00D6474A"/>
    <w:rsid w:val="00D6544D"/>
    <w:rsid w:val="00D65B01"/>
    <w:rsid w:val="00D65CB9"/>
    <w:rsid w:val="00D73CFD"/>
    <w:rsid w:val="00D75C3F"/>
    <w:rsid w:val="00D81110"/>
    <w:rsid w:val="00D858BC"/>
    <w:rsid w:val="00D86D50"/>
    <w:rsid w:val="00D93139"/>
    <w:rsid w:val="00D94FE7"/>
    <w:rsid w:val="00D95222"/>
    <w:rsid w:val="00D961B5"/>
    <w:rsid w:val="00D96558"/>
    <w:rsid w:val="00D96BFF"/>
    <w:rsid w:val="00D97B96"/>
    <w:rsid w:val="00D97F3D"/>
    <w:rsid w:val="00DA227A"/>
    <w:rsid w:val="00DA23DD"/>
    <w:rsid w:val="00DA3074"/>
    <w:rsid w:val="00DA370A"/>
    <w:rsid w:val="00DA3AB2"/>
    <w:rsid w:val="00DA3FF9"/>
    <w:rsid w:val="00DA4E56"/>
    <w:rsid w:val="00DA4ED1"/>
    <w:rsid w:val="00DA50D5"/>
    <w:rsid w:val="00DA5268"/>
    <w:rsid w:val="00DA6321"/>
    <w:rsid w:val="00DA6FDA"/>
    <w:rsid w:val="00DB1479"/>
    <w:rsid w:val="00DB1732"/>
    <w:rsid w:val="00DB2CBE"/>
    <w:rsid w:val="00DB2FF7"/>
    <w:rsid w:val="00DB5439"/>
    <w:rsid w:val="00DB65E5"/>
    <w:rsid w:val="00DB765B"/>
    <w:rsid w:val="00DC0688"/>
    <w:rsid w:val="00DC1193"/>
    <w:rsid w:val="00DC30EB"/>
    <w:rsid w:val="00DC4F35"/>
    <w:rsid w:val="00DC50C8"/>
    <w:rsid w:val="00DC63A4"/>
    <w:rsid w:val="00DC7031"/>
    <w:rsid w:val="00DC71F7"/>
    <w:rsid w:val="00DC7E91"/>
    <w:rsid w:val="00DD025D"/>
    <w:rsid w:val="00DD1D73"/>
    <w:rsid w:val="00DD261E"/>
    <w:rsid w:val="00DD39AE"/>
    <w:rsid w:val="00DD4B1C"/>
    <w:rsid w:val="00DD4D73"/>
    <w:rsid w:val="00DD4FFB"/>
    <w:rsid w:val="00DD5898"/>
    <w:rsid w:val="00DD79F2"/>
    <w:rsid w:val="00DE2840"/>
    <w:rsid w:val="00DE386C"/>
    <w:rsid w:val="00DE4290"/>
    <w:rsid w:val="00DE52B5"/>
    <w:rsid w:val="00DE6E6B"/>
    <w:rsid w:val="00DE7CC1"/>
    <w:rsid w:val="00DF1751"/>
    <w:rsid w:val="00DF21FE"/>
    <w:rsid w:val="00DF25AC"/>
    <w:rsid w:val="00DF5611"/>
    <w:rsid w:val="00DF5AEA"/>
    <w:rsid w:val="00DF5E66"/>
    <w:rsid w:val="00DF5F2A"/>
    <w:rsid w:val="00DF6565"/>
    <w:rsid w:val="00DF7D91"/>
    <w:rsid w:val="00E0220A"/>
    <w:rsid w:val="00E046E5"/>
    <w:rsid w:val="00E06EFA"/>
    <w:rsid w:val="00E07EB7"/>
    <w:rsid w:val="00E124D1"/>
    <w:rsid w:val="00E12D51"/>
    <w:rsid w:val="00E12D52"/>
    <w:rsid w:val="00E1545E"/>
    <w:rsid w:val="00E16232"/>
    <w:rsid w:val="00E16865"/>
    <w:rsid w:val="00E169C8"/>
    <w:rsid w:val="00E17050"/>
    <w:rsid w:val="00E17579"/>
    <w:rsid w:val="00E17B58"/>
    <w:rsid w:val="00E20B31"/>
    <w:rsid w:val="00E21179"/>
    <w:rsid w:val="00E224BF"/>
    <w:rsid w:val="00E23B83"/>
    <w:rsid w:val="00E249AD"/>
    <w:rsid w:val="00E2638F"/>
    <w:rsid w:val="00E27F8A"/>
    <w:rsid w:val="00E30097"/>
    <w:rsid w:val="00E308C0"/>
    <w:rsid w:val="00E323C7"/>
    <w:rsid w:val="00E3299C"/>
    <w:rsid w:val="00E33104"/>
    <w:rsid w:val="00E34DD1"/>
    <w:rsid w:val="00E350F8"/>
    <w:rsid w:val="00E3538E"/>
    <w:rsid w:val="00E37105"/>
    <w:rsid w:val="00E41A1C"/>
    <w:rsid w:val="00E43069"/>
    <w:rsid w:val="00E442FA"/>
    <w:rsid w:val="00E44C20"/>
    <w:rsid w:val="00E44E7E"/>
    <w:rsid w:val="00E46840"/>
    <w:rsid w:val="00E47828"/>
    <w:rsid w:val="00E500E4"/>
    <w:rsid w:val="00E519E6"/>
    <w:rsid w:val="00E51EDA"/>
    <w:rsid w:val="00E52466"/>
    <w:rsid w:val="00E534B4"/>
    <w:rsid w:val="00E53DF2"/>
    <w:rsid w:val="00E541EA"/>
    <w:rsid w:val="00E5458E"/>
    <w:rsid w:val="00E546AB"/>
    <w:rsid w:val="00E56480"/>
    <w:rsid w:val="00E56CB3"/>
    <w:rsid w:val="00E574DB"/>
    <w:rsid w:val="00E5799F"/>
    <w:rsid w:val="00E61DE2"/>
    <w:rsid w:val="00E62719"/>
    <w:rsid w:val="00E62DF2"/>
    <w:rsid w:val="00E63F97"/>
    <w:rsid w:val="00E641AD"/>
    <w:rsid w:val="00E67192"/>
    <w:rsid w:val="00E70E18"/>
    <w:rsid w:val="00E71056"/>
    <w:rsid w:val="00E71083"/>
    <w:rsid w:val="00E72DDE"/>
    <w:rsid w:val="00E7344D"/>
    <w:rsid w:val="00E73C7C"/>
    <w:rsid w:val="00E7476C"/>
    <w:rsid w:val="00E748CC"/>
    <w:rsid w:val="00E74CF3"/>
    <w:rsid w:val="00E80484"/>
    <w:rsid w:val="00E81CE6"/>
    <w:rsid w:val="00E859F7"/>
    <w:rsid w:val="00E8633C"/>
    <w:rsid w:val="00E876C0"/>
    <w:rsid w:val="00E87AEE"/>
    <w:rsid w:val="00E87DBD"/>
    <w:rsid w:val="00E90367"/>
    <w:rsid w:val="00E93104"/>
    <w:rsid w:val="00E95EC2"/>
    <w:rsid w:val="00EA22E1"/>
    <w:rsid w:val="00EA2F78"/>
    <w:rsid w:val="00EA3816"/>
    <w:rsid w:val="00EA44FB"/>
    <w:rsid w:val="00EA614E"/>
    <w:rsid w:val="00EA69B7"/>
    <w:rsid w:val="00EA70FF"/>
    <w:rsid w:val="00EB0234"/>
    <w:rsid w:val="00EB03A0"/>
    <w:rsid w:val="00EB1134"/>
    <w:rsid w:val="00EB225F"/>
    <w:rsid w:val="00EB26D0"/>
    <w:rsid w:val="00EB31A5"/>
    <w:rsid w:val="00EB3A8C"/>
    <w:rsid w:val="00EB44E3"/>
    <w:rsid w:val="00EB4BD6"/>
    <w:rsid w:val="00EB4C5F"/>
    <w:rsid w:val="00EB4C64"/>
    <w:rsid w:val="00EB58AB"/>
    <w:rsid w:val="00EB60D4"/>
    <w:rsid w:val="00EB732A"/>
    <w:rsid w:val="00EB7641"/>
    <w:rsid w:val="00EC37F7"/>
    <w:rsid w:val="00EC3DD3"/>
    <w:rsid w:val="00EC41F9"/>
    <w:rsid w:val="00EC61CE"/>
    <w:rsid w:val="00EC6E07"/>
    <w:rsid w:val="00EC7031"/>
    <w:rsid w:val="00ED1075"/>
    <w:rsid w:val="00ED111C"/>
    <w:rsid w:val="00ED59ED"/>
    <w:rsid w:val="00EE0742"/>
    <w:rsid w:val="00EE08D0"/>
    <w:rsid w:val="00EE1E69"/>
    <w:rsid w:val="00EE1FAD"/>
    <w:rsid w:val="00EE2508"/>
    <w:rsid w:val="00EE2FAB"/>
    <w:rsid w:val="00EE327F"/>
    <w:rsid w:val="00EE335A"/>
    <w:rsid w:val="00EE4842"/>
    <w:rsid w:val="00EE5B58"/>
    <w:rsid w:val="00EE5C38"/>
    <w:rsid w:val="00EE6370"/>
    <w:rsid w:val="00EE75EE"/>
    <w:rsid w:val="00EE781C"/>
    <w:rsid w:val="00EF1688"/>
    <w:rsid w:val="00EF2855"/>
    <w:rsid w:val="00EF316C"/>
    <w:rsid w:val="00EF3248"/>
    <w:rsid w:val="00EF36A0"/>
    <w:rsid w:val="00EF42FC"/>
    <w:rsid w:val="00EF4C7D"/>
    <w:rsid w:val="00EF6EEA"/>
    <w:rsid w:val="00EF7DE9"/>
    <w:rsid w:val="00F009BF"/>
    <w:rsid w:val="00F01F02"/>
    <w:rsid w:val="00F01F08"/>
    <w:rsid w:val="00F02C74"/>
    <w:rsid w:val="00F02FAB"/>
    <w:rsid w:val="00F03638"/>
    <w:rsid w:val="00F03F8D"/>
    <w:rsid w:val="00F04158"/>
    <w:rsid w:val="00F04DC1"/>
    <w:rsid w:val="00F0634A"/>
    <w:rsid w:val="00F067D6"/>
    <w:rsid w:val="00F07469"/>
    <w:rsid w:val="00F07799"/>
    <w:rsid w:val="00F114CE"/>
    <w:rsid w:val="00F11B6E"/>
    <w:rsid w:val="00F13F23"/>
    <w:rsid w:val="00F142E5"/>
    <w:rsid w:val="00F15305"/>
    <w:rsid w:val="00F15600"/>
    <w:rsid w:val="00F15FB2"/>
    <w:rsid w:val="00F17CFA"/>
    <w:rsid w:val="00F20744"/>
    <w:rsid w:val="00F22B31"/>
    <w:rsid w:val="00F25ABC"/>
    <w:rsid w:val="00F26EAE"/>
    <w:rsid w:val="00F27971"/>
    <w:rsid w:val="00F301FB"/>
    <w:rsid w:val="00F3152B"/>
    <w:rsid w:val="00F3183B"/>
    <w:rsid w:val="00F31DAA"/>
    <w:rsid w:val="00F324E6"/>
    <w:rsid w:val="00F3293F"/>
    <w:rsid w:val="00F32BA6"/>
    <w:rsid w:val="00F33C7F"/>
    <w:rsid w:val="00F34111"/>
    <w:rsid w:val="00F35109"/>
    <w:rsid w:val="00F355AB"/>
    <w:rsid w:val="00F359F1"/>
    <w:rsid w:val="00F35FA2"/>
    <w:rsid w:val="00F403F7"/>
    <w:rsid w:val="00F40EC4"/>
    <w:rsid w:val="00F40F96"/>
    <w:rsid w:val="00F417EC"/>
    <w:rsid w:val="00F41AC2"/>
    <w:rsid w:val="00F4267F"/>
    <w:rsid w:val="00F44CA3"/>
    <w:rsid w:val="00F44CC8"/>
    <w:rsid w:val="00F451DC"/>
    <w:rsid w:val="00F456A7"/>
    <w:rsid w:val="00F45CF3"/>
    <w:rsid w:val="00F47C06"/>
    <w:rsid w:val="00F500CD"/>
    <w:rsid w:val="00F51159"/>
    <w:rsid w:val="00F517C0"/>
    <w:rsid w:val="00F51C91"/>
    <w:rsid w:val="00F51E6C"/>
    <w:rsid w:val="00F52AC4"/>
    <w:rsid w:val="00F52B94"/>
    <w:rsid w:val="00F532C2"/>
    <w:rsid w:val="00F547FF"/>
    <w:rsid w:val="00F54ABA"/>
    <w:rsid w:val="00F56B1E"/>
    <w:rsid w:val="00F6142B"/>
    <w:rsid w:val="00F61B0A"/>
    <w:rsid w:val="00F633B5"/>
    <w:rsid w:val="00F64577"/>
    <w:rsid w:val="00F65870"/>
    <w:rsid w:val="00F65BFE"/>
    <w:rsid w:val="00F65D92"/>
    <w:rsid w:val="00F67652"/>
    <w:rsid w:val="00F67A73"/>
    <w:rsid w:val="00F67F54"/>
    <w:rsid w:val="00F70907"/>
    <w:rsid w:val="00F7098D"/>
    <w:rsid w:val="00F720FF"/>
    <w:rsid w:val="00F727CC"/>
    <w:rsid w:val="00F74706"/>
    <w:rsid w:val="00F75CDB"/>
    <w:rsid w:val="00F7729D"/>
    <w:rsid w:val="00F77B45"/>
    <w:rsid w:val="00F8111C"/>
    <w:rsid w:val="00F81393"/>
    <w:rsid w:val="00F81E1A"/>
    <w:rsid w:val="00F83846"/>
    <w:rsid w:val="00F852CF"/>
    <w:rsid w:val="00F8594F"/>
    <w:rsid w:val="00F86011"/>
    <w:rsid w:val="00F863EB"/>
    <w:rsid w:val="00F87643"/>
    <w:rsid w:val="00F87C3A"/>
    <w:rsid w:val="00F910AF"/>
    <w:rsid w:val="00F92410"/>
    <w:rsid w:val="00F92745"/>
    <w:rsid w:val="00F9283F"/>
    <w:rsid w:val="00F970DD"/>
    <w:rsid w:val="00FA1171"/>
    <w:rsid w:val="00FA38BA"/>
    <w:rsid w:val="00FA6883"/>
    <w:rsid w:val="00FB1431"/>
    <w:rsid w:val="00FB389C"/>
    <w:rsid w:val="00FB4129"/>
    <w:rsid w:val="00FB4674"/>
    <w:rsid w:val="00FB4BC7"/>
    <w:rsid w:val="00FB5F8C"/>
    <w:rsid w:val="00FB613F"/>
    <w:rsid w:val="00FB7A5B"/>
    <w:rsid w:val="00FC02B5"/>
    <w:rsid w:val="00FC2558"/>
    <w:rsid w:val="00FC42FB"/>
    <w:rsid w:val="00FC5A51"/>
    <w:rsid w:val="00FC6213"/>
    <w:rsid w:val="00FC7F4F"/>
    <w:rsid w:val="00FD0F2A"/>
    <w:rsid w:val="00FD1BFE"/>
    <w:rsid w:val="00FD1D51"/>
    <w:rsid w:val="00FD2877"/>
    <w:rsid w:val="00FD4B9F"/>
    <w:rsid w:val="00FD5B4A"/>
    <w:rsid w:val="00FD6313"/>
    <w:rsid w:val="00FD670A"/>
    <w:rsid w:val="00FE2586"/>
    <w:rsid w:val="00FE299A"/>
    <w:rsid w:val="00FE33D0"/>
    <w:rsid w:val="00FE4574"/>
    <w:rsid w:val="00FE4679"/>
    <w:rsid w:val="00FE537E"/>
    <w:rsid w:val="00FE5779"/>
    <w:rsid w:val="00FE5B9A"/>
    <w:rsid w:val="00FF02EF"/>
    <w:rsid w:val="00FF15A6"/>
    <w:rsid w:val="00FF200D"/>
    <w:rsid w:val="00FF33DA"/>
    <w:rsid w:val="00FF3427"/>
    <w:rsid w:val="00FF50A9"/>
    <w:rsid w:val="00FF6976"/>
    <w:rsid w:val="00FF6C35"/>
    <w:rsid w:val="00FF74A5"/>
    <w:rsid w:val="00FF7EA9"/>
    <w:rsid w:val="01096A0E"/>
    <w:rsid w:val="01A8442C"/>
    <w:rsid w:val="035B1B19"/>
    <w:rsid w:val="039674B9"/>
    <w:rsid w:val="043E4BCD"/>
    <w:rsid w:val="049A0116"/>
    <w:rsid w:val="05DF1ACC"/>
    <w:rsid w:val="068F77E9"/>
    <w:rsid w:val="077C1927"/>
    <w:rsid w:val="083B772A"/>
    <w:rsid w:val="0B480169"/>
    <w:rsid w:val="0B6D2716"/>
    <w:rsid w:val="0C7E4BE2"/>
    <w:rsid w:val="0D371F45"/>
    <w:rsid w:val="0E7C3B02"/>
    <w:rsid w:val="0EE63540"/>
    <w:rsid w:val="13493CF6"/>
    <w:rsid w:val="14054043"/>
    <w:rsid w:val="17F91FFC"/>
    <w:rsid w:val="183B7A4C"/>
    <w:rsid w:val="18BB3B4D"/>
    <w:rsid w:val="195C1F4A"/>
    <w:rsid w:val="1B774522"/>
    <w:rsid w:val="1B932304"/>
    <w:rsid w:val="1C7A101C"/>
    <w:rsid w:val="1C951E4F"/>
    <w:rsid w:val="1CA2120C"/>
    <w:rsid w:val="1EFA1E2D"/>
    <w:rsid w:val="2039568A"/>
    <w:rsid w:val="20DB6D1F"/>
    <w:rsid w:val="20EB6A43"/>
    <w:rsid w:val="21ED2D2E"/>
    <w:rsid w:val="229348A2"/>
    <w:rsid w:val="22ED2AB5"/>
    <w:rsid w:val="24D85697"/>
    <w:rsid w:val="25957679"/>
    <w:rsid w:val="25C32C15"/>
    <w:rsid w:val="264D6197"/>
    <w:rsid w:val="27000655"/>
    <w:rsid w:val="281A5369"/>
    <w:rsid w:val="2A152FE6"/>
    <w:rsid w:val="2A1C17CC"/>
    <w:rsid w:val="2B79091C"/>
    <w:rsid w:val="2BD03C20"/>
    <w:rsid w:val="2D05190E"/>
    <w:rsid w:val="2D43592D"/>
    <w:rsid w:val="2D817C88"/>
    <w:rsid w:val="2E9532EA"/>
    <w:rsid w:val="302C1CE2"/>
    <w:rsid w:val="30557273"/>
    <w:rsid w:val="308C4966"/>
    <w:rsid w:val="30BF6404"/>
    <w:rsid w:val="326D3892"/>
    <w:rsid w:val="32E737B6"/>
    <w:rsid w:val="34B4286D"/>
    <w:rsid w:val="361E01E9"/>
    <w:rsid w:val="37023893"/>
    <w:rsid w:val="39981A0F"/>
    <w:rsid w:val="39B000B8"/>
    <w:rsid w:val="3A044BB1"/>
    <w:rsid w:val="3B046F5E"/>
    <w:rsid w:val="3C3A169F"/>
    <w:rsid w:val="3C3E5458"/>
    <w:rsid w:val="3C4D608F"/>
    <w:rsid w:val="3D1046BC"/>
    <w:rsid w:val="3DA46A17"/>
    <w:rsid w:val="3FA610E9"/>
    <w:rsid w:val="3FBD560E"/>
    <w:rsid w:val="41341052"/>
    <w:rsid w:val="4214058A"/>
    <w:rsid w:val="42AC5B43"/>
    <w:rsid w:val="42D16545"/>
    <w:rsid w:val="449739E0"/>
    <w:rsid w:val="44BD6EEF"/>
    <w:rsid w:val="44CD2A9F"/>
    <w:rsid w:val="487E5262"/>
    <w:rsid w:val="497E7D7C"/>
    <w:rsid w:val="49AC606B"/>
    <w:rsid w:val="4C1A0576"/>
    <w:rsid w:val="4C4A5728"/>
    <w:rsid w:val="4C4F10C4"/>
    <w:rsid w:val="4C53008E"/>
    <w:rsid w:val="4D56177C"/>
    <w:rsid w:val="4EE24754"/>
    <w:rsid w:val="51CC7F14"/>
    <w:rsid w:val="51EC540F"/>
    <w:rsid w:val="52A84EA7"/>
    <w:rsid w:val="55440B6E"/>
    <w:rsid w:val="55D845F9"/>
    <w:rsid w:val="56D61219"/>
    <w:rsid w:val="57327DEF"/>
    <w:rsid w:val="57471FFC"/>
    <w:rsid w:val="584A64F8"/>
    <w:rsid w:val="591C0033"/>
    <w:rsid w:val="593B5409"/>
    <w:rsid w:val="5B5D1039"/>
    <w:rsid w:val="5B9F48F0"/>
    <w:rsid w:val="5C213D24"/>
    <w:rsid w:val="5CD57540"/>
    <w:rsid w:val="5CE80E88"/>
    <w:rsid w:val="5D074DE8"/>
    <w:rsid w:val="5DCA6F2D"/>
    <w:rsid w:val="5EA640C4"/>
    <w:rsid w:val="60417EAC"/>
    <w:rsid w:val="62011555"/>
    <w:rsid w:val="625423FF"/>
    <w:rsid w:val="62F322D5"/>
    <w:rsid w:val="63365591"/>
    <w:rsid w:val="648A0C06"/>
    <w:rsid w:val="661D3260"/>
    <w:rsid w:val="66AD143D"/>
    <w:rsid w:val="66FB1872"/>
    <w:rsid w:val="670A1F73"/>
    <w:rsid w:val="686223E3"/>
    <w:rsid w:val="6A162C0A"/>
    <w:rsid w:val="6B6B6628"/>
    <w:rsid w:val="6BD87AEB"/>
    <w:rsid w:val="6C9A5BA1"/>
    <w:rsid w:val="6CD2038F"/>
    <w:rsid w:val="6DE14E9F"/>
    <w:rsid w:val="6F0D736C"/>
    <w:rsid w:val="70BE2131"/>
    <w:rsid w:val="714366C5"/>
    <w:rsid w:val="72471C6E"/>
    <w:rsid w:val="72DD5DCF"/>
    <w:rsid w:val="73FB7AD0"/>
    <w:rsid w:val="742D0AC0"/>
    <w:rsid w:val="7430034C"/>
    <w:rsid w:val="745D50A8"/>
    <w:rsid w:val="747B58C1"/>
    <w:rsid w:val="76FD069D"/>
    <w:rsid w:val="77277B0D"/>
    <w:rsid w:val="79F501DD"/>
    <w:rsid w:val="79FA25EC"/>
    <w:rsid w:val="7B403354"/>
    <w:rsid w:val="7BCC6C16"/>
    <w:rsid w:val="7CB438ED"/>
    <w:rsid w:val="7CBE17FE"/>
    <w:rsid w:val="7CC0210F"/>
    <w:rsid w:val="7D18632B"/>
    <w:rsid w:val="7DC92D8A"/>
    <w:rsid w:val="7DE66A9D"/>
    <w:rsid w:val="7E7C4206"/>
    <w:rsid w:val="7F365E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99" w:semiHidden="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0"/>
      <w:lang w:val="en-US" w:eastAsia="zh-CN" w:bidi="ar-SA"/>
    </w:rPr>
  </w:style>
  <w:style w:type="paragraph" w:styleId="4">
    <w:name w:val="heading 1"/>
    <w:basedOn w:val="1"/>
    <w:next w:val="1"/>
    <w:link w:val="55"/>
    <w:qFormat/>
    <w:uiPriority w:val="0"/>
    <w:pPr>
      <w:keepNext/>
      <w:keepLines/>
      <w:spacing w:before="340" w:after="330" w:line="578" w:lineRule="auto"/>
      <w:outlineLvl w:val="0"/>
    </w:pPr>
    <w:rPr>
      <w:b/>
      <w:bCs/>
      <w:kern w:val="44"/>
      <w:sz w:val="44"/>
      <w:szCs w:val="44"/>
    </w:rPr>
  </w:style>
  <w:style w:type="paragraph" w:styleId="5">
    <w:name w:val="heading 2"/>
    <w:basedOn w:val="1"/>
    <w:next w:val="1"/>
    <w:link w:val="41"/>
    <w:qFormat/>
    <w:uiPriority w:val="9"/>
    <w:pPr>
      <w:keepNext/>
      <w:keepLines/>
      <w:numPr>
        <w:ilvl w:val="1"/>
        <w:numId w:val="1"/>
      </w:numPr>
      <w:tabs>
        <w:tab w:val="left" w:pos="490"/>
      </w:tabs>
      <w:adjustRightInd w:val="0"/>
      <w:spacing w:before="260" w:after="260" w:line="416" w:lineRule="atLeast"/>
      <w:textAlignment w:val="baseline"/>
      <w:outlineLvl w:val="1"/>
    </w:pPr>
    <w:rPr>
      <w:b/>
      <w:kern w:val="0"/>
    </w:rPr>
  </w:style>
  <w:style w:type="paragraph" w:styleId="6">
    <w:name w:val="heading 3"/>
    <w:basedOn w:val="1"/>
    <w:next w:val="1"/>
    <w:link w:val="42"/>
    <w:qFormat/>
    <w:uiPriority w:val="9"/>
    <w:pPr>
      <w:keepNext/>
      <w:keepLines/>
      <w:numPr>
        <w:ilvl w:val="2"/>
        <w:numId w:val="1"/>
      </w:numPr>
      <w:tabs>
        <w:tab w:val="left" w:pos="490"/>
        <w:tab w:val="left" w:pos="588"/>
      </w:tabs>
      <w:adjustRightInd w:val="0"/>
      <w:spacing w:line="360" w:lineRule="auto"/>
      <w:textAlignment w:val="baseline"/>
      <w:outlineLvl w:val="2"/>
    </w:pPr>
    <w:rPr>
      <w:snapToGrid w:val="0"/>
      <w:kern w:val="0"/>
      <w:sz w:val="28"/>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qFormat/>
    <w:uiPriority w:val="99"/>
    <w:pPr>
      <w:ind w:firstLine="420"/>
    </w:pPr>
  </w:style>
  <w:style w:type="paragraph" w:styleId="3">
    <w:name w:val="Body Text Indent"/>
    <w:basedOn w:val="1"/>
    <w:qFormat/>
    <w:uiPriority w:val="0"/>
    <w:pPr>
      <w:spacing w:line="360" w:lineRule="auto"/>
      <w:ind w:left="1440" w:hanging="720"/>
      <w:jc w:val="left"/>
    </w:pPr>
    <w:rPr>
      <w:kern w:val="0"/>
      <w:sz w:val="24"/>
      <w:lang w:eastAsia="en-US"/>
    </w:rPr>
  </w:style>
  <w:style w:type="paragraph" w:styleId="7">
    <w:name w:val="Document Map"/>
    <w:basedOn w:val="1"/>
    <w:semiHidden/>
    <w:qFormat/>
    <w:uiPriority w:val="0"/>
    <w:pPr>
      <w:shd w:val="clear" w:color="auto" w:fill="000080"/>
    </w:pPr>
  </w:style>
  <w:style w:type="paragraph" w:styleId="8">
    <w:name w:val="annotation text"/>
    <w:basedOn w:val="1"/>
    <w:link w:val="40"/>
    <w:semiHidden/>
    <w:qFormat/>
    <w:uiPriority w:val="0"/>
    <w:pPr>
      <w:jc w:val="left"/>
    </w:pPr>
  </w:style>
  <w:style w:type="paragraph" w:styleId="9">
    <w:name w:val="Body Text"/>
    <w:basedOn w:val="1"/>
    <w:qFormat/>
    <w:uiPriority w:val="0"/>
    <w:pPr>
      <w:widowControl/>
      <w:jc w:val="left"/>
    </w:pPr>
    <w:rPr>
      <w:color w:val="0000FF"/>
      <w:kern w:val="0"/>
      <w:sz w:val="24"/>
    </w:rPr>
  </w:style>
  <w:style w:type="paragraph" w:styleId="10">
    <w:name w:val="Block Text"/>
    <w:basedOn w:val="1"/>
    <w:qFormat/>
    <w:uiPriority w:val="0"/>
    <w:pPr>
      <w:widowControl/>
      <w:spacing w:after="120"/>
      <w:ind w:left="1440" w:right="1440"/>
      <w:jc w:val="left"/>
    </w:pPr>
    <w:rPr>
      <w:rFonts w:ascii="Arial" w:hAnsi="Arial"/>
      <w:kern w:val="0"/>
      <w:sz w:val="20"/>
      <w:lang w:eastAsia="fr-FR"/>
    </w:rPr>
  </w:style>
  <w:style w:type="paragraph" w:styleId="11">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12">
    <w:name w:val="Plain Text"/>
    <w:basedOn w:val="1"/>
    <w:qFormat/>
    <w:uiPriority w:val="0"/>
    <w:rPr>
      <w:rFonts w:ascii="宋体" w:hAnsi="Courier New" w:cs="Courier New"/>
      <w:szCs w:val="21"/>
    </w:rPr>
  </w:style>
  <w:style w:type="paragraph" w:styleId="13">
    <w:name w:val="Date"/>
    <w:basedOn w:val="1"/>
    <w:next w:val="1"/>
    <w:qFormat/>
    <w:uiPriority w:val="0"/>
    <w:pPr>
      <w:ind w:left="100" w:leftChars="2500"/>
    </w:pPr>
  </w:style>
  <w:style w:type="paragraph" w:styleId="14">
    <w:name w:val="Body Text Indent 2"/>
    <w:basedOn w:val="1"/>
    <w:qFormat/>
    <w:uiPriority w:val="0"/>
    <w:pPr>
      <w:spacing w:after="120" w:line="480" w:lineRule="auto"/>
      <w:ind w:left="283"/>
    </w:pPr>
  </w:style>
  <w:style w:type="paragraph" w:styleId="15">
    <w:name w:val="Balloon Text"/>
    <w:basedOn w:val="1"/>
    <w:semiHidden/>
    <w:qFormat/>
    <w:uiPriority w:val="0"/>
    <w:rPr>
      <w:sz w:val="18"/>
      <w:szCs w:val="18"/>
    </w:rPr>
  </w:style>
  <w:style w:type="paragraph" w:styleId="16">
    <w:name w:val="footer"/>
    <w:basedOn w:val="1"/>
    <w:link w:val="51"/>
    <w:qFormat/>
    <w:uiPriority w:val="99"/>
    <w:pPr>
      <w:tabs>
        <w:tab w:val="center" w:pos="4153"/>
        <w:tab w:val="right" w:pos="8306"/>
      </w:tabs>
      <w:snapToGrid w:val="0"/>
      <w:jc w:val="left"/>
    </w:pPr>
    <w:rPr>
      <w:sz w:val="18"/>
      <w:szCs w:val="18"/>
    </w:rPr>
  </w:style>
  <w:style w:type="paragraph" w:styleId="17">
    <w:name w:val="header"/>
    <w:basedOn w:val="1"/>
    <w:qFormat/>
    <w:uiPriority w:val="0"/>
    <w:pPr>
      <w:widowControl/>
      <w:tabs>
        <w:tab w:val="center" w:pos="4536"/>
        <w:tab w:val="right" w:pos="9072"/>
      </w:tabs>
      <w:jc w:val="left"/>
    </w:pPr>
    <w:rPr>
      <w:kern w:val="0"/>
      <w:sz w:val="24"/>
      <w:lang w:val="fr-FR" w:eastAsia="en-US"/>
    </w:rPr>
  </w:style>
  <w:style w:type="paragraph" w:styleId="18">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9">
    <w:name w:val="Body Text Indent 3"/>
    <w:basedOn w:val="1"/>
    <w:qFormat/>
    <w:uiPriority w:val="0"/>
    <w:pPr>
      <w:widowControl/>
      <w:spacing w:after="120"/>
      <w:ind w:left="283"/>
      <w:jc w:val="left"/>
    </w:pPr>
    <w:rPr>
      <w:kern w:val="0"/>
      <w:sz w:val="16"/>
      <w:szCs w:val="16"/>
      <w:lang w:eastAsia="en-US"/>
    </w:rPr>
  </w:style>
  <w:style w:type="paragraph" w:styleId="20">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30" w:lineRule="atLeast"/>
      <w:jc w:val="left"/>
    </w:pPr>
    <w:rPr>
      <w:rFonts w:ascii="Arial" w:hAnsi="Arial" w:cs="Arial"/>
      <w:kern w:val="0"/>
      <w:szCs w:val="21"/>
    </w:rPr>
  </w:style>
  <w:style w:type="paragraph" w:styleId="2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23">
    <w:name w:val="annotation subject"/>
    <w:basedOn w:val="8"/>
    <w:next w:val="8"/>
    <w:semiHidden/>
    <w:qFormat/>
    <w:uiPriority w:val="0"/>
    <w:rPr>
      <w:b/>
      <w:bCs/>
    </w:rPr>
  </w:style>
  <w:style w:type="table" w:styleId="25">
    <w:name w:val="Table Grid"/>
    <w:basedOn w:val="2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basedOn w:val="26"/>
    <w:qFormat/>
    <w:uiPriority w:val="0"/>
  </w:style>
  <w:style w:type="character" w:styleId="28">
    <w:name w:val="Hyperlink"/>
    <w:qFormat/>
    <w:uiPriority w:val="99"/>
    <w:rPr>
      <w:color w:val="0000FF"/>
      <w:u w:val="single"/>
    </w:rPr>
  </w:style>
  <w:style w:type="character" w:styleId="29">
    <w:name w:val="annotation reference"/>
    <w:semiHidden/>
    <w:qFormat/>
    <w:uiPriority w:val="0"/>
    <w:rPr>
      <w:sz w:val="21"/>
      <w:szCs w:val="21"/>
    </w:rPr>
  </w:style>
  <w:style w:type="paragraph" w:styleId="30">
    <w:name w:val="List Paragraph"/>
    <w:basedOn w:val="1"/>
    <w:link w:val="44"/>
    <w:qFormat/>
    <w:uiPriority w:val="99"/>
    <w:pPr>
      <w:ind w:firstLine="420" w:firstLineChars="200"/>
    </w:pPr>
    <w:rPr>
      <w:rFonts w:ascii="Calibri" w:hAnsi="Calibri"/>
      <w:szCs w:val="22"/>
    </w:rPr>
  </w:style>
  <w:style w:type="paragraph" w:customStyle="1" w:styleId="31">
    <w:name w:val="0"/>
    <w:basedOn w:val="1"/>
    <w:qFormat/>
    <w:uiPriority w:val="0"/>
    <w:pPr>
      <w:widowControl/>
      <w:snapToGrid w:val="0"/>
    </w:pPr>
    <w:rPr>
      <w:kern w:val="0"/>
      <w:szCs w:val="21"/>
    </w:rPr>
  </w:style>
  <w:style w:type="paragraph" w:customStyle="1" w:styleId="32">
    <w:name w:val="Default"/>
    <w:qFormat/>
    <w:uiPriority w:val="0"/>
    <w:pPr>
      <w:widowControl w:val="0"/>
      <w:autoSpaceDE w:val="0"/>
      <w:autoSpaceDN w:val="0"/>
      <w:adjustRightInd w:val="0"/>
    </w:pPr>
    <w:rPr>
      <w:rFonts w:ascii="宋体" w:hAnsi="Times New Roman" w:eastAsia="宋体" w:cs="宋体"/>
      <w:color w:val="000000"/>
      <w:kern w:val="2"/>
      <w:sz w:val="24"/>
      <w:szCs w:val="24"/>
      <w:lang w:val="en-US" w:eastAsia="zh-CN" w:bidi="ar-SA"/>
    </w:rPr>
  </w:style>
  <w:style w:type="paragraph" w:customStyle="1" w:styleId="33">
    <w:name w:val="Char1"/>
    <w:basedOn w:val="1"/>
    <w:qFormat/>
    <w:uiPriority w:val="0"/>
  </w:style>
  <w:style w:type="paragraph" w:customStyle="1" w:styleId="34">
    <w:name w:val="Char Char Char Char Char Char Char Char1 Char Char Char1 Char Char Char Char Char Char Char"/>
    <w:basedOn w:val="1"/>
    <w:qFormat/>
    <w:uiPriority w:val="0"/>
    <w:pPr>
      <w:tabs>
        <w:tab w:val="left" w:pos="1440"/>
      </w:tabs>
      <w:ind w:left="1296" w:hanging="1296"/>
    </w:pPr>
    <w:rPr>
      <w:rFonts w:ascii="Arial" w:hAnsi="Arial" w:cs="Arial"/>
      <w:sz w:val="20"/>
    </w:rPr>
  </w:style>
  <w:style w:type="paragraph" w:customStyle="1" w:styleId="35">
    <w:name w:val="Char Char"/>
    <w:basedOn w:val="1"/>
    <w:qFormat/>
    <w:uiPriority w:val="0"/>
    <w:pPr>
      <w:widowControl/>
      <w:spacing w:after="160" w:line="240" w:lineRule="exact"/>
      <w:jc w:val="left"/>
    </w:pPr>
  </w:style>
  <w:style w:type="paragraph" w:customStyle="1" w:styleId="36">
    <w:name w:val="List Paragraph1"/>
    <w:basedOn w:val="1"/>
    <w:qFormat/>
    <w:uiPriority w:val="0"/>
    <w:pPr>
      <w:ind w:firstLine="420" w:firstLineChars="200"/>
    </w:pPr>
    <w:rPr>
      <w:szCs w:val="21"/>
    </w:rPr>
  </w:style>
  <w:style w:type="paragraph" w:customStyle="1" w:styleId="37">
    <w:name w:val="Char Char1"/>
    <w:basedOn w:val="1"/>
    <w:qFormat/>
    <w:uiPriority w:val="0"/>
    <w:pPr>
      <w:widowControl/>
      <w:tabs>
        <w:tab w:val="left" w:pos="540"/>
        <w:tab w:val="left" w:pos="1260"/>
        <w:tab w:val="left" w:pos="1800"/>
      </w:tabs>
      <w:spacing w:before="240" w:after="160" w:line="240" w:lineRule="exact"/>
      <w:jc w:val="left"/>
    </w:pPr>
    <w:rPr>
      <w:rFonts w:ascii="Verdana" w:hAnsi="Verdana" w:eastAsia="PMingLiU"/>
      <w:kern w:val="0"/>
      <w:sz w:val="24"/>
      <w:lang w:eastAsia="en-US"/>
    </w:rPr>
  </w:style>
  <w:style w:type="paragraph" w:customStyle="1" w:styleId="38">
    <w:name w:val="Char1 Char Char Char Char Char Char Char Char Char"/>
    <w:basedOn w:val="1"/>
    <w:qFormat/>
    <w:uiPriority w:val="0"/>
    <w:pPr>
      <w:widowControl/>
      <w:spacing w:after="160" w:line="240" w:lineRule="exact"/>
      <w:jc w:val="left"/>
    </w:pPr>
  </w:style>
  <w:style w:type="paragraph" w:customStyle="1" w:styleId="39">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40">
    <w:name w:val="批注文字 Char"/>
    <w:link w:val="8"/>
    <w:semiHidden/>
    <w:qFormat/>
    <w:uiPriority w:val="0"/>
    <w:rPr>
      <w:rFonts w:eastAsia="宋体"/>
      <w:kern w:val="2"/>
      <w:sz w:val="21"/>
      <w:szCs w:val="24"/>
      <w:lang w:val="en-US" w:eastAsia="zh-CN" w:bidi="ar-SA"/>
    </w:rPr>
  </w:style>
  <w:style w:type="character" w:customStyle="1" w:styleId="41">
    <w:name w:val="标题 2 Char"/>
    <w:link w:val="5"/>
    <w:qFormat/>
    <w:uiPriority w:val="9"/>
    <w:rPr>
      <w:b/>
      <w:kern w:val="0"/>
    </w:rPr>
  </w:style>
  <w:style w:type="character" w:customStyle="1" w:styleId="42">
    <w:name w:val="标题 3 Char"/>
    <w:link w:val="6"/>
    <w:qFormat/>
    <w:uiPriority w:val="9"/>
    <w:rPr>
      <w:snapToGrid w:val="0"/>
      <w:sz w:val="28"/>
    </w:rPr>
  </w:style>
  <w:style w:type="paragraph" w:customStyle="1" w:styleId="43">
    <w:name w:val="列出段落1"/>
    <w:basedOn w:val="1"/>
    <w:qFormat/>
    <w:uiPriority w:val="99"/>
    <w:pPr>
      <w:ind w:firstLine="420" w:firstLineChars="200"/>
    </w:pPr>
    <w:rPr>
      <w:rFonts w:ascii="Calibri" w:hAnsi="Calibri"/>
      <w:szCs w:val="22"/>
    </w:rPr>
  </w:style>
  <w:style w:type="character" w:customStyle="1" w:styleId="44">
    <w:name w:val="列出段落 Char"/>
    <w:link w:val="30"/>
    <w:qFormat/>
    <w:uiPriority w:val="99"/>
    <w:rPr>
      <w:rFonts w:ascii="Calibri" w:hAnsi="Calibri"/>
      <w:kern w:val="2"/>
      <w:sz w:val="21"/>
      <w:szCs w:val="22"/>
    </w:rPr>
  </w:style>
  <w:style w:type="paragraph" w:customStyle="1" w:styleId="45">
    <w:name w:val="条款正文"/>
    <w:basedOn w:val="1"/>
    <w:qFormat/>
    <w:uiPriority w:val="0"/>
    <w:pPr>
      <w:adjustRightInd w:val="0"/>
      <w:snapToGrid w:val="0"/>
      <w:ind w:left="840" w:leftChars="400" w:firstLine="420" w:firstLineChars="200"/>
    </w:pPr>
  </w:style>
  <w:style w:type="paragraph" w:customStyle="1" w:styleId="46">
    <w:name w:val="条款标题"/>
    <w:basedOn w:val="45"/>
    <w:qFormat/>
    <w:uiPriority w:val="0"/>
    <w:pPr>
      <w:tabs>
        <w:tab w:val="left" w:pos="840"/>
      </w:tabs>
      <w:ind w:left="0" w:leftChars="0" w:firstLine="0" w:firstLineChars="0"/>
    </w:pPr>
    <w:rPr>
      <w:b/>
      <w:szCs w:val="24"/>
    </w:rPr>
  </w:style>
  <w:style w:type="table" w:customStyle="1" w:styleId="47">
    <w:name w:val="网格型1"/>
    <w:basedOn w:val="24"/>
    <w:qFormat/>
    <w:uiPriority w:val="59"/>
    <w:rPr>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48">
    <w:name w:val="网格型2"/>
    <w:basedOn w:val="24"/>
    <w:qFormat/>
    <w:uiPriority w:val="59"/>
    <w:rPr>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49">
    <w:name w:val="网格型3"/>
    <w:basedOn w:val="24"/>
    <w:qFormat/>
    <w:uiPriority w:val="59"/>
    <w:rPr>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50">
    <w:name w:val="apple-converted-space"/>
    <w:qFormat/>
    <w:uiPriority w:val="0"/>
  </w:style>
  <w:style w:type="character" w:customStyle="1" w:styleId="51">
    <w:name w:val="页脚 Char"/>
    <w:basedOn w:val="26"/>
    <w:link w:val="16"/>
    <w:qFormat/>
    <w:uiPriority w:val="99"/>
    <w:rPr>
      <w:sz w:val="18"/>
      <w:szCs w:val="18"/>
    </w:rPr>
  </w:style>
  <w:style w:type="paragraph" w:customStyle="1" w:styleId="52">
    <w:name w:val="列出段落3"/>
    <w:basedOn w:val="1"/>
    <w:qFormat/>
    <w:uiPriority w:val="34"/>
    <w:pPr>
      <w:ind w:firstLine="420" w:firstLineChars="200"/>
    </w:pPr>
  </w:style>
  <w:style w:type="paragraph" w:customStyle="1" w:styleId="53">
    <w:name w:val="WPSOffice手动目录 1"/>
    <w:qFormat/>
    <w:uiPriority w:val="0"/>
    <w:rPr>
      <w:rFonts w:ascii="Times New Roman" w:hAnsi="Times New Roman" w:eastAsia="宋体" w:cs="Times New Roman"/>
      <w:lang w:val="en-US" w:eastAsia="zh-CN" w:bidi="ar-SA"/>
    </w:rPr>
  </w:style>
  <w:style w:type="paragraph" w:customStyle="1" w:styleId="54">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55">
    <w:name w:val="标题 1 Char"/>
    <w:basedOn w:val="26"/>
    <w:link w:val="4"/>
    <w:qFormat/>
    <w:uiPriority w:val="0"/>
    <w:rPr>
      <w:rFonts w:ascii="Times New Roman" w:hAnsi="Times New Roman"/>
      <w:b/>
      <w:bCs/>
      <w:kern w:val="44"/>
      <w:sz w:val="44"/>
      <w:szCs w:val="44"/>
    </w:rPr>
  </w:style>
  <w:style w:type="paragraph" w:customStyle="1" w:styleId="56">
    <w:name w:val="TOC 标题1"/>
    <w:basedOn w:val="4"/>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57">
    <w:name w:val="修订2"/>
    <w:hidden/>
    <w:semiHidden/>
    <w:qFormat/>
    <w:uiPriority w:val="99"/>
    <w:rPr>
      <w:rFonts w:ascii="Times New Roman" w:hAnsi="Times New Roman" w:eastAsia="宋体" w:cs="Times New Roman"/>
      <w:kern w:val="2"/>
      <w:sz w:val="3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diagramColors" Target="diagrams/colors2.xml"/><Relationship Id="rId12" Type="http://schemas.openxmlformats.org/officeDocument/2006/relationships/diagramQuickStyle" Target="diagrams/quickStyle2.xml"/><Relationship Id="rId11" Type="http://schemas.openxmlformats.org/officeDocument/2006/relationships/diagramLayout" Target="diagrams/layout2.xml"/><Relationship Id="rId10" Type="http://schemas.openxmlformats.org/officeDocument/2006/relationships/diagramData" Target="diagrams/data2.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2">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1" loCatId="process" qsTypeId="urn:microsoft.com/office/officeart/2005/8/quickstyle/3d3#1" qsCatId="3D" csTypeId="urn:microsoft.com/office/officeart/2005/8/colors/accent0_1#1" csCatId="mainScheme" phldr="1"/>
      <dgm:spPr/>
    </dgm:pt>
    <dgm:pt modelId="{40E64747-2F9B-4057-9246-59F5BE61F227}">
      <dgm:prSet phldrT="[文本]" phldr="0" custT="1"/>
      <dgm:spPr/>
      <dgm:t>
        <a:bodyPr vert="horz" wrap="square"/>
        <a:p>
          <a:pPr>
            <a:lnSpc>
              <a:spcPct val="100000"/>
            </a:lnSpc>
            <a:spcBef>
              <a:spcPct val="0"/>
            </a:spcBef>
            <a:spcAft>
              <a:spcPct val="35000"/>
            </a:spcAft>
          </a:pPr>
          <a:r>
            <a:rPr lang="zh-CN" altLang="en-US" sz="800">
              <a:latin typeface="微软雅黑" panose="020B0503020204020204" charset="-122"/>
              <a:ea typeface="微软雅黑" panose="020B0503020204020204" charset="-122"/>
            </a:rPr>
            <a:t>会员通过微平台提出院后照护服务需求</a:t>
          </a:r>
          <a:endParaRPr sz="800"/>
        </a:p>
      </dgm:t>
    </dgm:pt>
    <dgm:pt modelId="{E1A7AF8E-D713-471E-AF52-09D384A05E45}" cxnId="{0B660340-3536-4647-A162-621B3510919C}" type="parTrans">
      <dgm:prSet/>
      <dgm:spPr/>
      <dgm:t>
        <a:bodyPr/>
        <a:p>
          <a:endParaRPr lang="zh-CN" altLang="en-US" sz="2000">
            <a:latin typeface="微软雅黑" panose="020B0503020204020204" charset="-122"/>
            <a:ea typeface="微软雅黑" panose="020B0503020204020204" charset="-122"/>
          </a:endParaRPr>
        </a:p>
      </dgm:t>
    </dgm:pt>
    <dgm:pt modelId="{2DA23C85-010D-4F4F-B893-7FD3E2361444}" cxnId="{0B660340-3536-4647-A162-621B3510919C}" type="sibTrans">
      <dgm:prSet custT="1"/>
      <dgm:spPr/>
      <dgm:t>
        <a:bodyPr/>
        <a:p>
          <a:endParaRPr lang="zh-CN" altLang="en-US" sz="600">
            <a:latin typeface="微软雅黑" panose="020B0503020204020204" charset="-122"/>
            <a:ea typeface="微软雅黑" panose="020B0503020204020204" charset="-122"/>
          </a:endParaRPr>
        </a:p>
      </dgm:t>
    </dgm:pt>
    <dgm:pt modelId="{C51C625E-A23E-4CCC-B737-76B96EC6EAB6}">
      <dgm:prSet phldrT="[文本]" custT="1"/>
      <dgm:spPr/>
      <dgm:t>
        <a:bodyPr/>
        <a:p>
          <a:r>
            <a:rPr lang="zh-CN" altLang="en-US" sz="800">
              <a:latin typeface="微软雅黑" panose="020B0503020204020204" charset="-122"/>
              <a:ea typeface="微软雅黑" panose="020B0503020204020204" charset="-122"/>
            </a:rPr>
            <a:t>远盟协调员核实会员身份</a:t>
          </a:r>
        </a:p>
      </dgm:t>
    </dgm:pt>
    <dgm:pt modelId="{E979CA00-70E9-4C55-A9CE-A5D2AB2C5B84}" cxnId="{83FB4CB7-4449-432E-B03D-9EA347EF27BD}" type="parTrans">
      <dgm:prSet/>
      <dgm:spPr/>
      <dgm:t>
        <a:bodyPr/>
        <a:p>
          <a:endParaRPr lang="zh-CN" altLang="en-US" sz="2000">
            <a:latin typeface="微软雅黑" panose="020B0503020204020204" charset="-122"/>
            <a:ea typeface="微软雅黑" panose="020B0503020204020204" charset="-122"/>
          </a:endParaRPr>
        </a:p>
      </dgm:t>
    </dgm:pt>
    <dgm:pt modelId="{4A128348-E447-4B26-8B36-73B7C204CB11}" cxnId="{83FB4CB7-4449-432E-B03D-9EA347EF27BD}" type="sibTrans">
      <dgm:prSet custT="1"/>
      <dgm:spPr/>
      <dgm:t>
        <a:bodyPr/>
        <a:p>
          <a:endParaRPr lang="zh-CN" altLang="en-US" sz="600">
            <a:latin typeface="微软雅黑" panose="020B0503020204020204" charset="-122"/>
            <a:ea typeface="微软雅黑" panose="020B0503020204020204" charset="-122"/>
          </a:endParaRPr>
        </a:p>
      </dgm:t>
    </dgm:pt>
    <dgm:pt modelId="{6B35CEAB-8B5F-4265-A8DB-206B44FDD9C3}">
      <dgm:prSet phldrT="[文本]" custT="1"/>
      <dgm:spPr/>
      <dgm:t>
        <a:bodyPr/>
        <a:p>
          <a:r>
            <a:rPr lang="zh-CN" altLang="en-US" sz="800">
              <a:latin typeface="微软雅黑" panose="020B0503020204020204" charset="-122"/>
              <a:ea typeface="微软雅黑" panose="020B0503020204020204" charset="-122"/>
            </a:rPr>
            <a:t>协调员确认会员身份，记录会员需求并收集会员疾病相关资料</a:t>
          </a:r>
        </a:p>
      </dgm:t>
    </dgm:pt>
    <dgm:pt modelId="{2C6AD0E7-CCCA-4149-BBC1-FAAF510FD044}" cxnId="{03FAC1B7-EFA5-4C1F-9ADD-6044D0C43310}" type="parTrans">
      <dgm:prSet/>
      <dgm:spPr/>
      <dgm:t>
        <a:bodyPr/>
        <a:p>
          <a:endParaRPr lang="zh-CN" altLang="en-US" sz="2000">
            <a:latin typeface="微软雅黑" panose="020B0503020204020204" charset="-122"/>
            <a:ea typeface="微软雅黑" panose="020B0503020204020204" charset="-122"/>
          </a:endParaRPr>
        </a:p>
      </dgm:t>
    </dgm:pt>
    <dgm:pt modelId="{60936BF2-E8BE-4152-96DB-C0455CE97FDC}" cxnId="{03FAC1B7-EFA5-4C1F-9ADD-6044D0C43310}" type="sibTrans">
      <dgm:prSet custT="1"/>
      <dgm:spPr/>
      <dgm:t>
        <a:bodyPr/>
        <a:p>
          <a:endParaRPr lang="zh-CN" altLang="en-US" sz="600">
            <a:latin typeface="微软雅黑" panose="020B0503020204020204" charset="-122"/>
            <a:ea typeface="微软雅黑" panose="020B0503020204020204" charset="-122"/>
          </a:endParaRPr>
        </a:p>
      </dgm:t>
    </dgm:pt>
    <dgm:pt modelId="{1438A96E-8ABD-4249-8DF5-D47A8639A8B7}">
      <dgm:prSet phldr="0" custT="0"/>
      <dgm:spPr/>
      <dgm:t>
        <a:bodyPr vert="horz" wrap="square"/>
        <a:p>
          <a:pPr>
            <a:lnSpc>
              <a:spcPct val="100000"/>
            </a:lnSpc>
            <a:spcBef>
              <a:spcPct val="0"/>
            </a:spcBef>
            <a:spcAft>
              <a:spcPct val="35000"/>
            </a:spcAft>
          </a:pPr>
          <a:r>
            <a:rPr lang="zh-CN">
              <a:latin typeface="微软雅黑" panose="020B0503020204020204" charset="-122"/>
              <a:ea typeface="微软雅黑" panose="020B0503020204020204" charset="-122"/>
            </a:rPr>
            <a:t>专人审核材料确定是否符合术后院后照护服务资格</a:t>
          </a:r>
          <a:endParaRPr lang="zh-CN" altLang="en-US">
            <a:latin typeface="微软雅黑" panose="020B0503020204020204" charset="-122"/>
            <a:ea typeface="微软雅黑" panose="020B0503020204020204" charset="-122"/>
          </a:endParaRPr>
        </a:p>
      </dgm:t>
    </dgm:pt>
    <dgm:pt modelId="{6EE00CBC-C6D2-494B-889B-6E29C534AE3B}" cxnId="{A3F6BEF2-4312-4858-9AA2-6CF4F316D973}" type="parTrans">
      <dgm:prSet/>
      <dgm:spPr/>
      <dgm:t>
        <a:bodyPr/>
        <a:p>
          <a:endParaRPr lang="zh-CN" altLang="en-US"/>
        </a:p>
      </dgm:t>
    </dgm:pt>
    <dgm:pt modelId="{51A4E03E-4E92-493E-9EAC-CF0EF6148B44}" cxnId="{A3F6BEF2-4312-4858-9AA2-6CF4F316D973}" type="sibTrans">
      <dgm:prSet/>
      <dgm:spPr/>
      <dgm:t>
        <a:bodyPr/>
        <a:p>
          <a:endParaRPr lang="zh-CN" altLang="en-US"/>
        </a:p>
      </dgm:t>
    </dgm:pt>
    <dgm:pt modelId="{CC7C356D-28E9-4EE2-B12E-800C5C0D7DD8}">
      <dgm:prSet custT="1"/>
      <dgm:spPr/>
      <dgm:t>
        <a:bodyPr/>
        <a:p>
          <a:r>
            <a:rPr lang="zh-CN" altLang="en-US" sz="800">
              <a:latin typeface="微软雅黑" panose="020B0503020204020204" charset="-122"/>
              <a:ea typeface="微软雅黑" panose="020B0503020204020204" charset="-122"/>
            </a:rPr>
            <a:t>远盟</a:t>
          </a:r>
          <a:r>
            <a:rPr lang="zh-CN" altLang="en-US" sz="800" b="0">
              <a:solidFill>
                <a:sysClr val="windowText" lastClr="000000"/>
              </a:solidFill>
              <a:latin typeface="微软雅黑" panose="020B0503020204020204" charset="-122"/>
              <a:ea typeface="微软雅黑" panose="020B0503020204020204" charset="-122"/>
            </a:rPr>
            <a:t>在</a:t>
          </a:r>
          <a:r>
            <a:rPr lang="en-US" altLang="zh-CN" sz="800" b="0">
              <a:solidFill>
                <a:sysClr val="windowText" lastClr="000000"/>
              </a:solidFill>
              <a:latin typeface="微软雅黑" panose="020B0503020204020204" charset="-122"/>
              <a:ea typeface="微软雅黑" panose="020B0503020204020204" charset="-122"/>
            </a:rPr>
            <a:t>3</a:t>
          </a:r>
          <a:r>
            <a:rPr lang="zh-CN" altLang="en-US" sz="800" b="0">
              <a:solidFill>
                <a:sysClr val="windowText" lastClr="000000"/>
              </a:solidFill>
              <a:latin typeface="微软雅黑" panose="020B0503020204020204" charset="-122"/>
              <a:ea typeface="微软雅黑" panose="020B0503020204020204" charset="-122"/>
            </a:rPr>
            <a:t>个</a:t>
          </a:r>
          <a:r>
            <a:rPr lang="zh-CN" altLang="en-US" sz="800">
              <a:latin typeface="微软雅黑" panose="020B0503020204020204" charset="-122"/>
              <a:ea typeface="微软雅黑" panose="020B0503020204020204" charset="-122"/>
            </a:rPr>
            <a:t>工作日内完成服务安排</a:t>
          </a:r>
        </a:p>
      </dgm:t>
    </dgm:pt>
    <dgm:pt modelId="{806A9A97-27A6-4FE7-9A0F-B0380E5307AE}" cxnId="{27D8E2F4-4DAC-4845-8A49-81CAB415B592}" type="parTrans">
      <dgm:prSet/>
      <dgm:spPr/>
      <dgm:t>
        <a:bodyPr/>
        <a:p>
          <a:endParaRPr lang="zh-CN" altLang="en-US" sz="2000">
            <a:latin typeface="微软雅黑" panose="020B0503020204020204" charset="-122"/>
            <a:ea typeface="微软雅黑" panose="020B0503020204020204" charset="-122"/>
          </a:endParaRPr>
        </a:p>
      </dgm:t>
    </dgm:pt>
    <dgm:pt modelId="{A4EEFB03-D26E-45C6-B482-0FBF2889CF11}" cxnId="{27D8E2F4-4DAC-4845-8A49-81CAB415B592}" type="sibTrans">
      <dgm:prSet custT="1"/>
      <dgm:spPr/>
      <dgm:t>
        <a:bodyPr/>
        <a:p>
          <a:endParaRPr lang="zh-CN" altLang="en-US" sz="600">
            <a:latin typeface="微软雅黑" panose="020B0503020204020204" charset="-122"/>
            <a:ea typeface="微软雅黑" panose="020B0503020204020204" charset="-122"/>
          </a:endParaRPr>
        </a:p>
      </dgm:t>
    </dgm:pt>
    <dgm:pt modelId="{5754AA72-7888-4414-8C98-1E82DC2E42CA}">
      <dgm:prSet custT="1"/>
      <dgm:spPr/>
      <dgm:t>
        <a:bodyPr/>
        <a:p>
          <a:r>
            <a:rPr lang="zh-CN" altLang="en-US" sz="800">
              <a:latin typeface="微软雅黑" panose="020B0503020204020204" charset="-122"/>
              <a:ea typeface="微软雅黑" panose="020B0503020204020204" charset="-122"/>
            </a:rPr>
            <a:t>服务当天，医护人员与会员会面，进行预约的服务项目</a:t>
          </a:r>
        </a:p>
      </dgm:t>
    </dgm:pt>
    <dgm:pt modelId="{8AC7EFBB-0343-48B1-9A3D-4CBA99DAECAB}" cxnId="{1FFF5A4D-B55E-4F8C-A508-DE5B3B6E3234}" type="parTrans">
      <dgm:prSet/>
      <dgm:spPr/>
      <dgm:t>
        <a:bodyPr/>
        <a:p>
          <a:endParaRPr lang="zh-CN" altLang="en-US" sz="2000">
            <a:latin typeface="微软雅黑" panose="020B0503020204020204" charset="-122"/>
            <a:ea typeface="微软雅黑" panose="020B0503020204020204" charset="-122"/>
          </a:endParaRPr>
        </a:p>
      </dgm:t>
    </dgm:pt>
    <dgm:pt modelId="{D9D25292-920E-4B88-887E-60698B73A092}" cxnId="{1FFF5A4D-B55E-4F8C-A508-DE5B3B6E3234}" type="sibTrans">
      <dgm:prSet custT="1"/>
      <dgm:spPr/>
      <dgm:t>
        <a:bodyPr/>
        <a:p>
          <a:endParaRPr lang="zh-CN" altLang="en-US" sz="600">
            <a:latin typeface="微软雅黑" panose="020B0503020204020204" charset="-122"/>
            <a:ea typeface="微软雅黑" panose="020B0503020204020204" charset="-122"/>
          </a:endParaRPr>
        </a:p>
      </dgm:t>
    </dgm:pt>
    <dgm:pt modelId="{28A9F7A6-1229-4DA2-8D63-EAC78DC88ED2}">
      <dgm:prSet custT="1"/>
      <dgm:spPr/>
      <dgm:t>
        <a:bodyPr/>
        <a:p>
          <a:r>
            <a:rPr lang="zh-CN" altLang="en-US" sz="800">
              <a:latin typeface="微软雅黑" panose="020B0503020204020204" charset="-122"/>
              <a:ea typeface="微软雅黑" panose="020B0503020204020204" charset="-122"/>
            </a:rPr>
            <a:t>服务结束</a:t>
          </a:r>
        </a:p>
      </dgm:t>
    </dgm:pt>
    <dgm:pt modelId="{6E0FDC4E-5060-4E75-803B-B8F782DD744F}" cxnId="{224B8DFC-C47B-48BC-8B3A-536227C675E2}" type="parTrans">
      <dgm:prSet/>
      <dgm:spPr/>
      <dgm:t>
        <a:bodyPr/>
        <a:p>
          <a:endParaRPr lang="zh-CN" altLang="en-US" sz="2000">
            <a:latin typeface="微软雅黑" panose="020B0503020204020204" charset="-122"/>
            <a:ea typeface="微软雅黑" panose="020B0503020204020204" charset="-122"/>
          </a:endParaRPr>
        </a:p>
      </dgm:t>
    </dgm:pt>
    <dgm:pt modelId="{EFB43F9D-2406-47D0-9092-365C45EE0D64}" cxnId="{224B8DFC-C47B-48BC-8B3A-536227C675E2}" type="sibTrans">
      <dgm:prSet/>
      <dgm:spPr/>
      <dgm:t>
        <a:bodyPr/>
        <a:p>
          <a:endParaRPr lang="zh-CN" altLang="en-US" sz="2000">
            <a:latin typeface="微软雅黑" panose="020B0503020204020204" charset="-122"/>
            <a:ea typeface="微软雅黑" panose="020B0503020204020204" charset="-122"/>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7">
        <dgm:presLayoutVars>
          <dgm:bulletEnabled val="1"/>
        </dgm:presLayoutVars>
      </dgm:prSet>
      <dgm:spPr/>
      <dgm:t>
        <a:bodyPr/>
        <a:p>
          <a:endParaRPr lang="zh-CN" altLang="en-US"/>
        </a:p>
      </dgm:t>
    </dgm:pt>
    <dgm:pt modelId="{D1AEBDDD-0228-438E-B553-BC4A91551EAE}" type="pres">
      <dgm:prSet presAssocID="{2DA23C85-010D-4F4F-B893-7FD3E2361444}" presName="sibTrans" presStyleLbl="sibTrans2D1" presStyleIdx="0" presStyleCnt="6"/>
      <dgm:spPr/>
      <dgm:t>
        <a:bodyPr/>
        <a:p>
          <a:endParaRPr lang="zh-CN" altLang="en-US"/>
        </a:p>
      </dgm:t>
    </dgm:pt>
    <dgm:pt modelId="{726ACDB0-468B-4420-9F5F-31110F64BD87}" type="pres">
      <dgm:prSet presAssocID="{2DA23C85-010D-4F4F-B893-7FD3E2361444}" presName="connectorText" presStyleLbl="sibTrans2D1" presStyleIdx="0" presStyleCnt="6"/>
      <dgm:spPr/>
      <dgm:t>
        <a:bodyPr/>
        <a:p>
          <a:endParaRPr lang="zh-CN" altLang="en-US"/>
        </a:p>
      </dgm:t>
    </dgm:pt>
    <dgm:pt modelId="{22D8ECA0-65F6-42A2-A242-EFE1FF2D3414}" type="pres">
      <dgm:prSet presAssocID="{C51C625E-A23E-4CCC-B737-76B96EC6EAB6}" presName="node" presStyleLbl="node1" presStyleIdx="1" presStyleCnt="7">
        <dgm:presLayoutVars>
          <dgm:bulletEnabled val="1"/>
        </dgm:presLayoutVars>
      </dgm:prSet>
      <dgm:spPr/>
      <dgm:t>
        <a:bodyPr/>
        <a:p>
          <a:endParaRPr lang="zh-CN" altLang="en-US"/>
        </a:p>
      </dgm:t>
    </dgm:pt>
    <dgm:pt modelId="{FE8EFED5-9AB0-46A5-A1B0-B8425D51FC3A}" type="pres">
      <dgm:prSet presAssocID="{4A128348-E447-4B26-8B36-73B7C204CB11}" presName="sibTrans" presStyleLbl="sibTrans2D1" presStyleIdx="1" presStyleCnt="6"/>
      <dgm:spPr/>
      <dgm:t>
        <a:bodyPr/>
        <a:p>
          <a:endParaRPr lang="zh-CN" altLang="en-US"/>
        </a:p>
      </dgm:t>
    </dgm:pt>
    <dgm:pt modelId="{3712F68D-7CA8-40B6-A517-CD9AF0D0578B}" type="pres">
      <dgm:prSet presAssocID="{4A128348-E447-4B26-8B36-73B7C204CB11}" presName="connectorText" presStyleLbl="sibTrans2D1" presStyleIdx="1" presStyleCnt="6"/>
      <dgm:spPr/>
      <dgm:t>
        <a:bodyPr/>
        <a:p>
          <a:endParaRPr lang="zh-CN" altLang="en-US"/>
        </a:p>
      </dgm:t>
    </dgm:pt>
    <dgm:pt modelId="{47132485-CBE7-420C-9A9B-1151673E30E9}" type="pres">
      <dgm:prSet presAssocID="{6B35CEAB-8B5F-4265-A8DB-206B44FDD9C3}" presName="node" presStyleLbl="node1" presStyleIdx="2" presStyleCnt="7">
        <dgm:presLayoutVars>
          <dgm:bulletEnabled val="1"/>
        </dgm:presLayoutVars>
      </dgm:prSet>
      <dgm:spPr/>
      <dgm:t>
        <a:bodyPr/>
        <a:p>
          <a:endParaRPr lang="zh-CN" altLang="en-US"/>
        </a:p>
      </dgm:t>
    </dgm:pt>
    <dgm:pt modelId="{C5443D97-7181-45AA-9223-E7D7F81D3749}" type="pres">
      <dgm:prSet presAssocID="{60936BF2-E8BE-4152-96DB-C0455CE97FDC}" presName="sibTrans" presStyleLbl="sibTrans2D1" presStyleIdx="2" presStyleCnt="6"/>
      <dgm:spPr/>
      <dgm:t>
        <a:bodyPr/>
        <a:p>
          <a:endParaRPr lang="zh-CN" altLang="en-US"/>
        </a:p>
      </dgm:t>
    </dgm:pt>
    <dgm:pt modelId="{297B13FA-1196-4CB0-8A98-9B7EA756BCA5}" type="pres">
      <dgm:prSet presAssocID="{60936BF2-E8BE-4152-96DB-C0455CE97FDC}" presName="connectorText" presStyleLbl="sibTrans2D1" presStyleIdx="2" presStyleCnt="6"/>
      <dgm:spPr/>
      <dgm:t>
        <a:bodyPr/>
        <a:p>
          <a:endParaRPr lang="zh-CN" altLang="en-US"/>
        </a:p>
      </dgm:t>
    </dgm:pt>
    <dgm:pt modelId="{40716902-BC07-44DF-B28F-327001ABAC94}" type="pres">
      <dgm:prSet presAssocID="{1438A96E-8ABD-4249-8DF5-D47A8639A8B7}" presName="node" presStyleLbl="node1" presStyleIdx="3" presStyleCnt="7">
        <dgm:presLayoutVars>
          <dgm:bulletEnabled val="1"/>
        </dgm:presLayoutVars>
      </dgm:prSet>
      <dgm:spPr/>
      <dgm:t>
        <a:bodyPr/>
        <a:p>
          <a:endParaRPr lang="zh-CN" altLang="en-US"/>
        </a:p>
      </dgm:t>
    </dgm:pt>
    <dgm:pt modelId="{8F08C228-DCFA-44FF-812D-8F119FE87AD2}" type="pres">
      <dgm:prSet presAssocID="{51A4E03E-4E92-493E-9EAC-CF0EF6148B44}" presName="sibTrans" presStyleLbl="sibTrans2D1" presStyleIdx="3" presStyleCnt="6"/>
      <dgm:spPr/>
      <dgm:t>
        <a:bodyPr/>
        <a:p>
          <a:endParaRPr lang="zh-CN" altLang="en-US"/>
        </a:p>
      </dgm:t>
    </dgm:pt>
    <dgm:pt modelId="{DE27854B-313B-4A0C-A898-B6417EBF7F80}" type="pres">
      <dgm:prSet presAssocID="{51A4E03E-4E92-493E-9EAC-CF0EF6148B44}" presName="connectorText" presStyleLbl="sibTrans2D1" presStyleIdx="3" presStyleCnt="6"/>
      <dgm:spPr/>
      <dgm:t>
        <a:bodyPr/>
        <a:p>
          <a:endParaRPr lang="zh-CN" altLang="en-US"/>
        </a:p>
      </dgm:t>
    </dgm:pt>
    <dgm:pt modelId="{90A19B58-607C-4787-806C-91135CA71C27}" type="pres">
      <dgm:prSet presAssocID="{CC7C356D-28E9-4EE2-B12E-800C5C0D7DD8}" presName="node" presStyleLbl="node1" presStyleIdx="4" presStyleCnt="7">
        <dgm:presLayoutVars>
          <dgm:bulletEnabled val="1"/>
        </dgm:presLayoutVars>
      </dgm:prSet>
      <dgm:spPr/>
      <dgm:t>
        <a:bodyPr/>
        <a:p>
          <a:endParaRPr lang="zh-CN" altLang="en-US"/>
        </a:p>
      </dgm:t>
    </dgm:pt>
    <dgm:pt modelId="{A1DACBCF-F1EE-46F1-91C7-E324C33A92D4}" type="pres">
      <dgm:prSet presAssocID="{A4EEFB03-D26E-45C6-B482-0FBF2889CF11}" presName="sibTrans" presStyleLbl="sibTrans2D1" presStyleIdx="4" presStyleCnt="6"/>
      <dgm:spPr/>
      <dgm:t>
        <a:bodyPr/>
        <a:p>
          <a:endParaRPr lang="zh-CN" altLang="en-US"/>
        </a:p>
      </dgm:t>
    </dgm:pt>
    <dgm:pt modelId="{59B2E869-FF2A-406E-A797-7829EA08E8D8}" type="pres">
      <dgm:prSet presAssocID="{A4EEFB03-D26E-45C6-B482-0FBF2889CF11}" presName="connectorText" presStyleLbl="sibTrans2D1" presStyleIdx="4" presStyleCnt="6"/>
      <dgm:spPr/>
      <dgm:t>
        <a:bodyPr/>
        <a:p>
          <a:endParaRPr lang="zh-CN" altLang="en-US"/>
        </a:p>
      </dgm:t>
    </dgm:pt>
    <dgm:pt modelId="{F4D54188-28E6-41D6-9054-A1693A2B0F81}" type="pres">
      <dgm:prSet presAssocID="{5754AA72-7888-4414-8C98-1E82DC2E42CA}" presName="node" presStyleLbl="node1" presStyleIdx="5" presStyleCnt="7">
        <dgm:presLayoutVars>
          <dgm:bulletEnabled val="1"/>
        </dgm:presLayoutVars>
      </dgm:prSet>
      <dgm:spPr/>
      <dgm:t>
        <a:bodyPr/>
        <a:p>
          <a:endParaRPr lang="zh-CN" altLang="en-US"/>
        </a:p>
      </dgm:t>
    </dgm:pt>
    <dgm:pt modelId="{A4F1CB1C-B01B-430B-849D-028C97B2C5BF}" type="pres">
      <dgm:prSet presAssocID="{D9D25292-920E-4B88-887E-60698B73A092}" presName="sibTrans" presStyleLbl="sibTrans2D1" presStyleIdx="5" presStyleCnt="6"/>
      <dgm:spPr/>
      <dgm:t>
        <a:bodyPr/>
        <a:p>
          <a:endParaRPr lang="zh-CN" altLang="en-US"/>
        </a:p>
      </dgm:t>
    </dgm:pt>
    <dgm:pt modelId="{C943B180-D4DF-4C7C-9F43-9A9FC9890297}" type="pres">
      <dgm:prSet presAssocID="{D9D25292-920E-4B88-887E-60698B73A092}" presName="connectorText" presStyleLbl="sibTrans2D1" presStyleIdx="5" presStyleCnt="6"/>
      <dgm:spPr/>
      <dgm:t>
        <a:bodyPr/>
        <a:p>
          <a:endParaRPr lang="zh-CN" altLang="en-US"/>
        </a:p>
      </dgm:t>
    </dgm:pt>
    <dgm:pt modelId="{9DDD396E-54B6-43B3-8A84-0E958CA8D3EE}" type="pres">
      <dgm:prSet presAssocID="{28A9F7A6-1229-4DA2-8D63-EAC78DC88ED2}" presName="node" presStyleLbl="node1" presStyleIdx="6" presStyleCnt="7">
        <dgm:presLayoutVars>
          <dgm:bulletEnabled val="1"/>
        </dgm:presLayoutVars>
      </dgm:prSet>
      <dgm:spPr/>
      <dgm:t>
        <a:bodyPr/>
        <a:p>
          <a:endParaRPr lang="zh-CN" altLang="en-US"/>
        </a:p>
      </dgm:t>
    </dgm:pt>
  </dgm:ptLst>
  <dgm:cxnLst>
    <dgm:cxn modelId="{A3F6BEF2-4312-4858-9AA2-6CF4F316D973}" srcId="{954A5F7A-5B05-4B4A-85F4-F13D09BDA87F}" destId="{1438A96E-8ABD-4249-8DF5-D47A8639A8B7}" srcOrd="3" destOrd="0" parTransId="{6EE00CBC-C6D2-494B-889B-6E29C534AE3B}" sibTransId="{51A4E03E-4E92-493E-9EAC-CF0EF6148B44}"/>
    <dgm:cxn modelId="{1FFF5A4D-B55E-4F8C-A508-DE5B3B6E3234}" srcId="{954A5F7A-5B05-4B4A-85F4-F13D09BDA87F}" destId="{5754AA72-7888-4414-8C98-1E82DC2E42CA}" srcOrd="5" destOrd="0" parTransId="{8AC7EFBB-0343-48B1-9A3D-4CBA99DAECAB}" sibTransId="{D9D25292-920E-4B88-887E-60698B73A092}"/>
    <dgm:cxn modelId="{297BC2F1-A7CB-4FDD-B8CD-3EB20EC0EBB7}" type="presOf" srcId="{4A128348-E447-4B26-8B36-73B7C204CB11}" destId="{FE8EFED5-9AB0-46A5-A1B0-B8425D51FC3A}" srcOrd="0" destOrd="0" presId="urn:microsoft.com/office/officeart/2005/8/layout/process1"/>
    <dgm:cxn modelId="{18CB8645-7F77-4BA8-ADA2-CCCF53B2AC70}" type="presOf" srcId="{60936BF2-E8BE-4152-96DB-C0455CE97FDC}" destId="{297B13FA-1196-4CB0-8A98-9B7EA756BCA5}" srcOrd="1" destOrd="0" presId="urn:microsoft.com/office/officeart/2005/8/layout/process1"/>
    <dgm:cxn modelId="{EDF92C56-0177-4F94-8CA1-93CBE8E9B898}" type="presOf" srcId="{28A9F7A6-1229-4DA2-8D63-EAC78DC88ED2}" destId="{9DDD396E-54B6-43B3-8A84-0E958CA8D3EE}" srcOrd="0" destOrd="0" presId="urn:microsoft.com/office/officeart/2005/8/layout/process1"/>
    <dgm:cxn modelId="{0B660340-3536-4647-A162-621B3510919C}" srcId="{954A5F7A-5B05-4B4A-85F4-F13D09BDA87F}" destId="{40E64747-2F9B-4057-9246-59F5BE61F227}" srcOrd="0" destOrd="0" parTransId="{E1A7AF8E-D713-471E-AF52-09D384A05E45}" sibTransId="{2DA23C85-010D-4F4F-B893-7FD3E2361444}"/>
    <dgm:cxn modelId="{4B45DD75-7D55-4E33-A813-B67A4A411458}" type="presOf" srcId="{4A128348-E447-4B26-8B36-73B7C204CB11}" destId="{3712F68D-7CA8-40B6-A517-CD9AF0D0578B}" srcOrd="1" destOrd="0" presId="urn:microsoft.com/office/officeart/2005/8/layout/process1"/>
    <dgm:cxn modelId="{16882CF9-B327-4D2A-A375-010FE142AA30}" type="presOf" srcId="{51A4E03E-4E92-493E-9EAC-CF0EF6148B44}" destId="{DE27854B-313B-4A0C-A898-B6417EBF7F80}" srcOrd="1" destOrd="0" presId="urn:microsoft.com/office/officeart/2005/8/layout/process1"/>
    <dgm:cxn modelId="{03FAC1B7-EFA5-4C1F-9ADD-6044D0C43310}" srcId="{954A5F7A-5B05-4B4A-85F4-F13D09BDA87F}" destId="{6B35CEAB-8B5F-4265-A8DB-206B44FDD9C3}" srcOrd="2" destOrd="0" parTransId="{2C6AD0E7-CCCA-4149-BBC1-FAAF510FD044}" sibTransId="{60936BF2-E8BE-4152-96DB-C0455CE97FDC}"/>
    <dgm:cxn modelId="{83FB4CB7-4449-432E-B03D-9EA347EF27BD}" srcId="{954A5F7A-5B05-4B4A-85F4-F13D09BDA87F}" destId="{C51C625E-A23E-4CCC-B737-76B96EC6EAB6}" srcOrd="1" destOrd="0" parTransId="{E979CA00-70E9-4C55-A9CE-A5D2AB2C5B84}" sibTransId="{4A128348-E447-4B26-8B36-73B7C204CB11}"/>
    <dgm:cxn modelId="{27D8E2F4-4DAC-4845-8A49-81CAB415B592}" srcId="{954A5F7A-5B05-4B4A-85F4-F13D09BDA87F}" destId="{CC7C356D-28E9-4EE2-B12E-800C5C0D7DD8}" srcOrd="4" destOrd="0" parTransId="{806A9A97-27A6-4FE7-9A0F-B0380E5307AE}" sibTransId="{A4EEFB03-D26E-45C6-B482-0FBF2889CF11}"/>
    <dgm:cxn modelId="{B6CB7E8E-7788-454E-A7B1-523A75DDECA4}" type="presOf" srcId="{954A5F7A-5B05-4B4A-85F4-F13D09BDA87F}" destId="{6608EF43-3527-4D35-9334-2824E194C033}" srcOrd="0" destOrd="0" presId="urn:microsoft.com/office/officeart/2005/8/layout/process1"/>
    <dgm:cxn modelId="{A592BCEC-2EB5-42BC-A8D5-387429047B52}" type="presOf" srcId="{40E64747-2F9B-4057-9246-59F5BE61F227}" destId="{04249B03-D202-43E2-941E-25711E4B77AC}" srcOrd="0" destOrd="0" presId="urn:microsoft.com/office/officeart/2005/8/layout/process1"/>
    <dgm:cxn modelId="{47D01541-EEF7-4D0B-80E7-CF518FE2A681}" type="presOf" srcId="{1438A96E-8ABD-4249-8DF5-D47A8639A8B7}" destId="{40716902-BC07-44DF-B28F-327001ABAC94}" srcOrd="0" destOrd="0" presId="urn:microsoft.com/office/officeart/2005/8/layout/process1"/>
    <dgm:cxn modelId="{13BA875B-6099-4206-813E-F982182259EC}" type="presOf" srcId="{2DA23C85-010D-4F4F-B893-7FD3E2361444}" destId="{726ACDB0-468B-4420-9F5F-31110F64BD87}" srcOrd="1" destOrd="0" presId="urn:microsoft.com/office/officeart/2005/8/layout/process1"/>
    <dgm:cxn modelId="{CB645430-8A3B-41A6-922B-F167401C465C}" type="presOf" srcId="{51A4E03E-4E92-493E-9EAC-CF0EF6148B44}" destId="{8F08C228-DCFA-44FF-812D-8F119FE87AD2}" srcOrd="0" destOrd="0" presId="urn:microsoft.com/office/officeart/2005/8/layout/process1"/>
    <dgm:cxn modelId="{1EC6385B-4782-4A6B-8368-C7F67FB1069D}" type="presOf" srcId="{C51C625E-A23E-4CCC-B737-76B96EC6EAB6}" destId="{22D8ECA0-65F6-42A2-A242-EFE1FF2D3414}" srcOrd="0" destOrd="0" presId="urn:microsoft.com/office/officeart/2005/8/layout/process1"/>
    <dgm:cxn modelId="{B8611F8E-D50F-4318-915F-5CDBE8191E86}" type="presOf" srcId="{D9D25292-920E-4B88-887E-60698B73A092}" destId="{A4F1CB1C-B01B-430B-849D-028C97B2C5BF}" srcOrd="0" destOrd="0" presId="urn:microsoft.com/office/officeart/2005/8/layout/process1"/>
    <dgm:cxn modelId="{224B8DFC-C47B-48BC-8B3A-536227C675E2}" srcId="{954A5F7A-5B05-4B4A-85F4-F13D09BDA87F}" destId="{28A9F7A6-1229-4DA2-8D63-EAC78DC88ED2}" srcOrd="6" destOrd="0" parTransId="{6E0FDC4E-5060-4E75-803B-B8F782DD744F}" sibTransId="{EFB43F9D-2406-47D0-9092-365C45EE0D64}"/>
    <dgm:cxn modelId="{7532291A-6731-4047-B177-31BFC204971A}" type="presOf" srcId="{CC7C356D-28E9-4EE2-B12E-800C5C0D7DD8}" destId="{90A19B58-607C-4787-806C-91135CA71C27}" srcOrd="0" destOrd="0" presId="urn:microsoft.com/office/officeart/2005/8/layout/process1"/>
    <dgm:cxn modelId="{DBDF4AA9-A1B3-4E79-B8A3-420402BBDE58}" type="presOf" srcId="{A4EEFB03-D26E-45C6-B482-0FBF2889CF11}" destId="{A1DACBCF-F1EE-46F1-91C7-E324C33A92D4}" srcOrd="0" destOrd="0" presId="urn:microsoft.com/office/officeart/2005/8/layout/process1"/>
    <dgm:cxn modelId="{3762EFA2-C961-41BD-A98F-DDAA4B6D4013}" type="presOf" srcId="{D9D25292-920E-4B88-887E-60698B73A092}" destId="{C943B180-D4DF-4C7C-9F43-9A9FC9890297}" srcOrd="1" destOrd="0" presId="urn:microsoft.com/office/officeart/2005/8/layout/process1"/>
    <dgm:cxn modelId="{F2D5B480-99DC-456B-9680-35BC9E27A8D2}" type="presOf" srcId="{2DA23C85-010D-4F4F-B893-7FD3E2361444}" destId="{D1AEBDDD-0228-438E-B553-BC4A91551EAE}" srcOrd="0" destOrd="0" presId="urn:microsoft.com/office/officeart/2005/8/layout/process1"/>
    <dgm:cxn modelId="{129AFA8B-C3B3-4B68-B743-E713D4F83A08}" type="presOf" srcId="{6B35CEAB-8B5F-4265-A8DB-206B44FDD9C3}" destId="{47132485-CBE7-420C-9A9B-1151673E30E9}" srcOrd="0" destOrd="0" presId="urn:microsoft.com/office/officeart/2005/8/layout/process1"/>
    <dgm:cxn modelId="{F60E7D9D-18B5-4E83-B9D0-0517F6DE7B6E}" type="presOf" srcId="{60936BF2-E8BE-4152-96DB-C0455CE97FDC}" destId="{C5443D97-7181-45AA-9223-E7D7F81D3749}" srcOrd="0" destOrd="0" presId="urn:microsoft.com/office/officeart/2005/8/layout/process1"/>
    <dgm:cxn modelId="{BE1EFAF2-4624-49CC-89BC-3CF07B70989D}" type="presOf" srcId="{5754AA72-7888-4414-8C98-1E82DC2E42CA}" destId="{F4D54188-28E6-41D6-9054-A1693A2B0F81}" srcOrd="0" destOrd="0" presId="urn:microsoft.com/office/officeart/2005/8/layout/process1"/>
    <dgm:cxn modelId="{72DAB4C5-E442-4374-8CB6-223CCFB49E8A}" type="presOf" srcId="{A4EEFB03-D26E-45C6-B482-0FBF2889CF11}" destId="{59B2E869-FF2A-406E-A797-7829EA08E8D8}" srcOrd="1" destOrd="0" presId="urn:microsoft.com/office/officeart/2005/8/layout/process1"/>
    <dgm:cxn modelId="{50390778-8F65-4046-8EF1-7403EBD569F6}" type="presParOf" srcId="{6608EF43-3527-4D35-9334-2824E194C033}" destId="{04249B03-D202-43E2-941E-25711E4B77AC}" srcOrd="0" destOrd="0" presId="urn:microsoft.com/office/officeart/2005/8/layout/process1"/>
    <dgm:cxn modelId="{29F11DFD-A899-4693-B7C1-263652436D08}" type="presParOf" srcId="{6608EF43-3527-4D35-9334-2824E194C033}" destId="{D1AEBDDD-0228-438E-B553-BC4A91551EAE}" srcOrd="1" destOrd="0" presId="urn:microsoft.com/office/officeart/2005/8/layout/process1"/>
    <dgm:cxn modelId="{2376CAB9-0895-4A91-ACC1-89EE444A8A00}" type="presParOf" srcId="{D1AEBDDD-0228-438E-B553-BC4A91551EAE}" destId="{726ACDB0-468B-4420-9F5F-31110F64BD87}" srcOrd="0" destOrd="0" presId="urn:microsoft.com/office/officeart/2005/8/layout/process1"/>
    <dgm:cxn modelId="{1E90E8B2-BE85-4FD9-B481-E8ADB8C94AC2}" type="presParOf" srcId="{6608EF43-3527-4D35-9334-2824E194C033}" destId="{22D8ECA0-65F6-42A2-A242-EFE1FF2D3414}" srcOrd="2" destOrd="0" presId="urn:microsoft.com/office/officeart/2005/8/layout/process1"/>
    <dgm:cxn modelId="{293CE038-9E16-4A12-9097-B3F8CEFB3791}" type="presParOf" srcId="{6608EF43-3527-4D35-9334-2824E194C033}" destId="{FE8EFED5-9AB0-46A5-A1B0-B8425D51FC3A}" srcOrd="3" destOrd="0" presId="urn:microsoft.com/office/officeart/2005/8/layout/process1"/>
    <dgm:cxn modelId="{1DEB54B9-82DA-4CDC-9B4C-6C6C884CDA2E}" type="presParOf" srcId="{FE8EFED5-9AB0-46A5-A1B0-B8425D51FC3A}" destId="{3712F68D-7CA8-40B6-A517-CD9AF0D0578B}" srcOrd="0" destOrd="0" presId="urn:microsoft.com/office/officeart/2005/8/layout/process1"/>
    <dgm:cxn modelId="{6CD27CC5-634B-40A6-9629-72881EC8A101}" type="presParOf" srcId="{6608EF43-3527-4D35-9334-2824E194C033}" destId="{47132485-CBE7-420C-9A9B-1151673E30E9}" srcOrd="4" destOrd="0" presId="urn:microsoft.com/office/officeart/2005/8/layout/process1"/>
    <dgm:cxn modelId="{B067C70A-0DA5-43F0-97D9-EFAE5D32451D}" type="presParOf" srcId="{6608EF43-3527-4D35-9334-2824E194C033}" destId="{C5443D97-7181-45AA-9223-E7D7F81D3749}" srcOrd="5" destOrd="0" presId="urn:microsoft.com/office/officeart/2005/8/layout/process1"/>
    <dgm:cxn modelId="{1C41AD1F-C748-4AA9-B81B-949D1A5C3C4A}" type="presParOf" srcId="{C5443D97-7181-45AA-9223-E7D7F81D3749}" destId="{297B13FA-1196-4CB0-8A98-9B7EA756BCA5}" srcOrd="0" destOrd="0" presId="urn:microsoft.com/office/officeart/2005/8/layout/process1"/>
    <dgm:cxn modelId="{3F6849BF-FCEC-42B9-B480-CE2916CB45F6}" type="presParOf" srcId="{6608EF43-3527-4D35-9334-2824E194C033}" destId="{40716902-BC07-44DF-B28F-327001ABAC94}" srcOrd="6" destOrd="0" presId="urn:microsoft.com/office/officeart/2005/8/layout/process1"/>
    <dgm:cxn modelId="{CC1FA118-7491-4FA2-831F-0A3319F68ED0}" type="presParOf" srcId="{6608EF43-3527-4D35-9334-2824E194C033}" destId="{8F08C228-DCFA-44FF-812D-8F119FE87AD2}" srcOrd="7" destOrd="0" presId="urn:microsoft.com/office/officeart/2005/8/layout/process1"/>
    <dgm:cxn modelId="{C52686FD-008B-4571-BF25-37F0AF66E610}" type="presParOf" srcId="{8F08C228-DCFA-44FF-812D-8F119FE87AD2}" destId="{DE27854B-313B-4A0C-A898-B6417EBF7F80}" srcOrd="0" destOrd="0" presId="urn:microsoft.com/office/officeart/2005/8/layout/process1"/>
    <dgm:cxn modelId="{7D33F676-86B9-4B9C-A153-7DB34694E9AE}" type="presParOf" srcId="{6608EF43-3527-4D35-9334-2824E194C033}" destId="{90A19B58-607C-4787-806C-91135CA71C27}" srcOrd="8" destOrd="0" presId="urn:microsoft.com/office/officeart/2005/8/layout/process1"/>
    <dgm:cxn modelId="{78DD5AA2-94D2-4B70-857D-50F397C4AAF9}" type="presParOf" srcId="{6608EF43-3527-4D35-9334-2824E194C033}" destId="{A1DACBCF-F1EE-46F1-91C7-E324C33A92D4}" srcOrd="9" destOrd="0" presId="urn:microsoft.com/office/officeart/2005/8/layout/process1"/>
    <dgm:cxn modelId="{EA984839-752C-4869-B6F4-D7087F4B4266}" type="presParOf" srcId="{A1DACBCF-F1EE-46F1-91C7-E324C33A92D4}" destId="{59B2E869-FF2A-406E-A797-7829EA08E8D8}" srcOrd="0" destOrd="0" presId="urn:microsoft.com/office/officeart/2005/8/layout/process1"/>
    <dgm:cxn modelId="{04951FF5-BE68-409E-8978-DED61CFA6536}" type="presParOf" srcId="{6608EF43-3527-4D35-9334-2824E194C033}" destId="{F4D54188-28E6-41D6-9054-A1693A2B0F81}" srcOrd="10" destOrd="0" presId="urn:microsoft.com/office/officeart/2005/8/layout/process1"/>
    <dgm:cxn modelId="{7D6FB00F-94A3-4BAB-A144-AE829CF0B12E}" type="presParOf" srcId="{6608EF43-3527-4D35-9334-2824E194C033}" destId="{A4F1CB1C-B01B-430B-849D-028C97B2C5BF}" srcOrd="11" destOrd="0" presId="urn:microsoft.com/office/officeart/2005/8/layout/process1"/>
    <dgm:cxn modelId="{92065EE2-FCDF-4E47-8D76-0D1D94764841}" type="presParOf" srcId="{A4F1CB1C-B01B-430B-849D-028C97B2C5BF}" destId="{C943B180-D4DF-4C7C-9F43-9A9FC9890297}" srcOrd="0" destOrd="0" presId="urn:microsoft.com/office/officeart/2005/8/layout/process1"/>
    <dgm:cxn modelId="{3DBE3BD9-D9CB-49DF-8E6F-11A8ABFD7A3D}" type="presParOf" srcId="{6608EF43-3527-4D35-9334-2824E194C033}" destId="{9DDD396E-54B6-43B3-8A84-0E958CA8D3EE}" srcOrd="12"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1" loCatId="process" qsTypeId="urn:microsoft.com/office/officeart/2005/8/quickstyle/3d3#2" qsCatId="3D" csTypeId="urn:microsoft.com/office/officeart/2005/8/colors/accent0_1#2" csCatId="mainScheme" phldr="1"/>
      <dgm:spPr/>
    </dgm:pt>
    <dgm:pt modelId="{40E64747-2F9B-4057-9246-59F5BE61F227}">
      <dgm:prSet phldrT="[文本]" phldr="0" custT="1"/>
      <dgm:spPr/>
      <dgm:t>
        <a:bodyPr vert="horz" wrap="square"/>
        <a:p>
          <a:pPr>
            <a:lnSpc>
              <a:spcPct val="100000"/>
            </a:lnSpc>
            <a:spcBef>
              <a:spcPct val="0"/>
            </a:spcBef>
            <a:spcAft>
              <a:spcPct val="35000"/>
            </a:spcAft>
          </a:pPr>
          <a:r>
            <a:rPr lang="zh-CN" altLang="en-US" sz="800">
              <a:latin typeface="微软雅黑" panose="020B0503020204020204" charset="-122"/>
              <a:ea typeface="微软雅黑" panose="020B0503020204020204" charset="-122"/>
            </a:rPr>
            <a:t>会员通过微平台提出院后照护服务需求</a:t>
          </a:r>
          <a:endParaRPr sz="800"/>
        </a:p>
      </dgm:t>
    </dgm:pt>
    <dgm:pt modelId="{E1A7AF8E-D713-471E-AF52-09D384A05E45}" cxnId="{E343DB9B-D5B2-47D2-9FE3-5FA01BE6CF52}" type="parTrans">
      <dgm:prSet/>
      <dgm:spPr/>
      <dgm:t>
        <a:bodyPr/>
        <a:p>
          <a:endParaRPr lang="zh-CN" altLang="en-US" sz="2000">
            <a:latin typeface="微软雅黑" panose="020B0503020204020204" charset="-122"/>
            <a:ea typeface="微软雅黑" panose="020B0503020204020204" charset="-122"/>
          </a:endParaRPr>
        </a:p>
      </dgm:t>
    </dgm:pt>
    <dgm:pt modelId="{2DA23C85-010D-4F4F-B893-7FD3E2361444}" cxnId="{E343DB9B-D5B2-47D2-9FE3-5FA01BE6CF52}" type="sibTrans">
      <dgm:prSet custT="1"/>
      <dgm:spPr/>
      <dgm:t>
        <a:bodyPr/>
        <a:p>
          <a:endParaRPr lang="zh-CN" altLang="en-US" sz="600">
            <a:latin typeface="微软雅黑" panose="020B0503020204020204" charset="-122"/>
            <a:ea typeface="微软雅黑" panose="020B0503020204020204" charset="-122"/>
          </a:endParaRPr>
        </a:p>
      </dgm:t>
    </dgm:pt>
    <dgm:pt modelId="{C51C625E-A23E-4CCC-B737-76B96EC6EAB6}">
      <dgm:prSet phldrT="[文本]" custT="1"/>
      <dgm:spPr/>
      <dgm:t>
        <a:bodyPr/>
        <a:p>
          <a:r>
            <a:rPr lang="zh-CN" altLang="en-US" sz="800">
              <a:latin typeface="微软雅黑" panose="020B0503020204020204" charset="-122"/>
              <a:ea typeface="微软雅黑" panose="020B0503020204020204" charset="-122"/>
            </a:rPr>
            <a:t>远盟协调员核实会员身份</a:t>
          </a:r>
        </a:p>
      </dgm:t>
    </dgm:pt>
    <dgm:pt modelId="{E979CA00-70E9-4C55-A9CE-A5D2AB2C5B84}" cxnId="{56CEAB76-948B-4F5D-98D4-3FB538F74551}" type="parTrans">
      <dgm:prSet/>
      <dgm:spPr/>
      <dgm:t>
        <a:bodyPr/>
        <a:p>
          <a:endParaRPr lang="zh-CN" altLang="en-US" sz="2000">
            <a:latin typeface="微软雅黑" panose="020B0503020204020204" charset="-122"/>
            <a:ea typeface="微软雅黑" panose="020B0503020204020204" charset="-122"/>
          </a:endParaRPr>
        </a:p>
      </dgm:t>
    </dgm:pt>
    <dgm:pt modelId="{4A128348-E447-4B26-8B36-73B7C204CB11}" cxnId="{56CEAB76-948B-4F5D-98D4-3FB538F74551}" type="sibTrans">
      <dgm:prSet custT="1"/>
      <dgm:spPr/>
      <dgm:t>
        <a:bodyPr/>
        <a:p>
          <a:endParaRPr lang="zh-CN" altLang="en-US" sz="600">
            <a:latin typeface="微软雅黑" panose="020B0503020204020204" charset="-122"/>
            <a:ea typeface="微软雅黑" panose="020B0503020204020204" charset="-122"/>
          </a:endParaRPr>
        </a:p>
      </dgm:t>
    </dgm:pt>
    <dgm:pt modelId="{6B35CEAB-8B5F-4265-A8DB-206B44FDD9C3}">
      <dgm:prSet phldrT="[文本]" custT="1"/>
      <dgm:spPr/>
      <dgm:t>
        <a:bodyPr/>
        <a:p>
          <a:r>
            <a:rPr lang="zh-CN" altLang="en-US" sz="800">
              <a:latin typeface="微软雅黑" panose="020B0503020204020204" charset="-122"/>
              <a:ea typeface="微软雅黑" panose="020B0503020204020204" charset="-122"/>
            </a:rPr>
            <a:t>协调员确认会员身份，记录会员需求并收集会员疾病相关资料</a:t>
          </a:r>
        </a:p>
      </dgm:t>
    </dgm:pt>
    <dgm:pt modelId="{2C6AD0E7-CCCA-4149-BBC1-FAAF510FD044}" cxnId="{BC450FB8-6C97-4A7E-9673-CD80C7437B2F}" type="parTrans">
      <dgm:prSet/>
      <dgm:spPr/>
      <dgm:t>
        <a:bodyPr/>
        <a:p>
          <a:endParaRPr lang="zh-CN" altLang="en-US" sz="2000">
            <a:latin typeface="微软雅黑" panose="020B0503020204020204" charset="-122"/>
            <a:ea typeface="微软雅黑" panose="020B0503020204020204" charset="-122"/>
          </a:endParaRPr>
        </a:p>
      </dgm:t>
    </dgm:pt>
    <dgm:pt modelId="{60936BF2-E8BE-4152-96DB-C0455CE97FDC}" cxnId="{BC450FB8-6C97-4A7E-9673-CD80C7437B2F}" type="sibTrans">
      <dgm:prSet custT="1"/>
      <dgm:spPr/>
      <dgm:t>
        <a:bodyPr/>
        <a:p>
          <a:endParaRPr lang="zh-CN" altLang="en-US" sz="600">
            <a:latin typeface="微软雅黑" panose="020B0503020204020204" charset="-122"/>
            <a:ea typeface="微软雅黑" panose="020B0503020204020204" charset="-122"/>
          </a:endParaRPr>
        </a:p>
      </dgm:t>
    </dgm:pt>
    <dgm:pt modelId="{1438A96E-8ABD-4249-8DF5-D47A8639A8B7}">
      <dgm:prSet phldr="0" custT="0"/>
      <dgm:spPr/>
      <dgm:t>
        <a:bodyPr vert="horz" wrap="square"/>
        <a:p>
          <a:pPr>
            <a:lnSpc>
              <a:spcPct val="100000"/>
            </a:lnSpc>
            <a:spcBef>
              <a:spcPct val="0"/>
            </a:spcBef>
            <a:spcAft>
              <a:spcPct val="35000"/>
            </a:spcAft>
          </a:pPr>
          <a:r>
            <a:rPr lang="zh-CN"/>
            <a:t>专人审核材料确定是否符合术后院后照护服务资格</a:t>
          </a:r>
          <a:endParaRPr altLang="en-US"/>
        </a:p>
      </dgm:t>
    </dgm:pt>
    <dgm:pt modelId="{6EE00CBC-C6D2-494B-889B-6E29C534AE3B}" cxnId="{4A6BB0BD-645C-48F9-8D66-8EAC491AFBAD}" type="parTrans">
      <dgm:prSet/>
      <dgm:spPr/>
      <dgm:t>
        <a:bodyPr/>
        <a:p>
          <a:endParaRPr lang="zh-CN" altLang="en-US"/>
        </a:p>
      </dgm:t>
    </dgm:pt>
    <dgm:pt modelId="{51A4E03E-4E92-493E-9EAC-CF0EF6148B44}" cxnId="{4A6BB0BD-645C-48F9-8D66-8EAC491AFBAD}" type="sibTrans">
      <dgm:prSet/>
      <dgm:spPr/>
      <dgm:t>
        <a:bodyPr/>
        <a:p>
          <a:endParaRPr lang="zh-CN" altLang="en-US"/>
        </a:p>
      </dgm:t>
    </dgm:pt>
    <dgm:pt modelId="{CC7C356D-28E9-4EE2-B12E-800C5C0D7DD8}">
      <dgm:prSet custT="1"/>
      <dgm:spPr/>
      <dgm:t>
        <a:bodyPr/>
        <a:p>
          <a:r>
            <a:rPr lang="zh-CN" altLang="en-US" sz="800">
              <a:latin typeface="微软雅黑" panose="020B0503020204020204" charset="-122"/>
              <a:ea typeface="微软雅黑" panose="020B0503020204020204" charset="-122"/>
            </a:rPr>
            <a:t>远盟</a:t>
          </a:r>
          <a:r>
            <a:rPr lang="zh-CN" altLang="en-US" sz="800" b="0">
              <a:solidFill>
                <a:sysClr val="windowText" lastClr="000000"/>
              </a:solidFill>
              <a:latin typeface="微软雅黑" panose="020B0503020204020204" charset="-122"/>
              <a:ea typeface="微软雅黑" panose="020B0503020204020204" charset="-122"/>
            </a:rPr>
            <a:t>在</a:t>
          </a:r>
          <a:r>
            <a:rPr lang="en-US" altLang="zh-CN" sz="800" b="0">
              <a:solidFill>
                <a:sysClr val="windowText" lastClr="000000"/>
              </a:solidFill>
              <a:latin typeface="微软雅黑" panose="020B0503020204020204" charset="-122"/>
              <a:ea typeface="微软雅黑" panose="020B0503020204020204" charset="-122"/>
            </a:rPr>
            <a:t>3</a:t>
          </a:r>
          <a:r>
            <a:rPr lang="zh-CN" altLang="en-US" sz="800" b="0">
              <a:solidFill>
                <a:sysClr val="windowText" lastClr="000000"/>
              </a:solidFill>
              <a:latin typeface="微软雅黑" panose="020B0503020204020204" charset="-122"/>
              <a:ea typeface="微软雅黑" panose="020B0503020204020204" charset="-122"/>
            </a:rPr>
            <a:t>个</a:t>
          </a:r>
          <a:r>
            <a:rPr lang="zh-CN" altLang="en-US" sz="800">
              <a:latin typeface="微软雅黑" panose="020B0503020204020204" charset="-122"/>
              <a:ea typeface="微软雅黑" panose="020B0503020204020204" charset="-122"/>
            </a:rPr>
            <a:t>工作日内完成服务安排</a:t>
          </a:r>
        </a:p>
      </dgm:t>
    </dgm:pt>
    <dgm:pt modelId="{806A9A97-27A6-4FE7-9A0F-B0380E5307AE}" cxnId="{0E1503D2-93CE-4EC8-A27C-9D14B4B3AE74}" type="parTrans">
      <dgm:prSet/>
      <dgm:spPr/>
      <dgm:t>
        <a:bodyPr/>
        <a:p>
          <a:endParaRPr lang="zh-CN" altLang="en-US" sz="2000">
            <a:latin typeface="微软雅黑" panose="020B0503020204020204" charset="-122"/>
            <a:ea typeface="微软雅黑" panose="020B0503020204020204" charset="-122"/>
          </a:endParaRPr>
        </a:p>
      </dgm:t>
    </dgm:pt>
    <dgm:pt modelId="{A4EEFB03-D26E-45C6-B482-0FBF2889CF11}" cxnId="{0E1503D2-93CE-4EC8-A27C-9D14B4B3AE74}" type="sibTrans">
      <dgm:prSet custT="1"/>
      <dgm:spPr/>
      <dgm:t>
        <a:bodyPr/>
        <a:p>
          <a:endParaRPr lang="zh-CN" altLang="en-US" sz="600">
            <a:latin typeface="微软雅黑" panose="020B0503020204020204" charset="-122"/>
            <a:ea typeface="微软雅黑" panose="020B0503020204020204" charset="-122"/>
          </a:endParaRPr>
        </a:p>
      </dgm:t>
    </dgm:pt>
    <dgm:pt modelId="{5754AA72-7888-4414-8C98-1E82DC2E42CA}">
      <dgm:prSet custT="1"/>
      <dgm:spPr/>
      <dgm:t>
        <a:bodyPr/>
        <a:p>
          <a:r>
            <a:rPr lang="zh-CN" altLang="en-US" sz="800">
              <a:latin typeface="微软雅黑" panose="020B0503020204020204" charset="-122"/>
              <a:ea typeface="微软雅黑" panose="020B0503020204020204" charset="-122"/>
            </a:rPr>
            <a:t>服务当天，医护人员与会员会面，进行预约的服务项目</a:t>
          </a:r>
        </a:p>
      </dgm:t>
    </dgm:pt>
    <dgm:pt modelId="{8AC7EFBB-0343-48B1-9A3D-4CBA99DAECAB}" cxnId="{3129B9F7-24D6-49E7-AA15-E7E4A06DDCCC}" type="parTrans">
      <dgm:prSet/>
      <dgm:spPr/>
      <dgm:t>
        <a:bodyPr/>
        <a:p>
          <a:endParaRPr lang="zh-CN" altLang="en-US" sz="2000">
            <a:latin typeface="微软雅黑" panose="020B0503020204020204" charset="-122"/>
            <a:ea typeface="微软雅黑" panose="020B0503020204020204" charset="-122"/>
          </a:endParaRPr>
        </a:p>
      </dgm:t>
    </dgm:pt>
    <dgm:pt modelId="{D9D25292-920E-4B88-887E-60698B73A092}" cxnId="{3129B9F7-24D6-49E7-AA15-E7E4A06DDCCC}" type="sibTrans">
      <dgm:prSet custT="1"/>
      <dgm:spPr/>
      <dgm:t>
        <a:bodyPr/>
        <a:p>
          <a:endParaRPr lang="zh-CN" altLang="en-US" sz="600">
            <a:latin typeface="微软雅黑" panose="020B0503020204020204" charset="-122"/>
            <a:ea typeface="微软雅黑" panose="020B0503020204020204" charset="-122"/>
          </a:endParaRPr>
        </a:p>
      </dgm:t>
    </dgm:pt>
    <dgm:pt modelId="{28A9F7A6-1229-4DA2-8D63-EAC78DC88ED2}">
      <dgm:prSet custT="1"/>
      <dgm:spPr/>
      <dgm:t>
        <a:bodyPr/>
        <a:p>
          <a:r>
            <a:rPr lang="zh-CN" altLang="en-US" sz="800">
              <a:latin typeface="微软雅黑" panose="020B0503020204020204" charset="-122"/>
              <a:ea typeface="微软雅黑" panose="020B0503020204020204" charset="-122"/>
            </a:rPr>
            <a:t>服务结束</a:t>
          </a:r>
        </a:p>
      </dgm:t>
    </dgm:pt>
    <dgm:pt modelId="{6E0FDC4E-5060-4E75-803B-B8F782DD744F}" cxnId="{C7332C03-4EF3-4BA9-A496-81EC818E02AA}" type="parTrans">
      <dgm:prSet/>
      <dgm:spPr/>
      <dgm:t>
        <a:bodyPr/>
        <a:p>
          <a:endParaRPr lang="zh-CN" altLang="en-US" sz="2000">
            <a:latin typeface="微软雅黑" panose="020B0503020204020204" charset="-122"/>
            <a:ea typeface="微软雅黑" panose="020B0503020204020204" charset="-122"/>
          </a:endParaRPr>
        </a:p>
      </dgm:t>
    </dgm:pt>
    <dgm:pt modelId="{EFB43F9D-2406-47D0-9092-365C45EE0D64}" cxnId="{C7332C03-4EF3-4BA9-A496-81EC818E02AA}" type="sibTrans">
      <dgm:prSet/>
      <dgm:spPr/>
      <dgm:t>
        <a:bodyPr/>
        <a:p>
          <a:endParaRPr lang="zh-CN" altLang="en-US" sz="2000">
            <a:latin typeface="微软雅黑" panose="020B0503020204020204" charset="-122"/>
            <a:ea typeface="微软雅黑" panose="020B0503020204020204" charset="-122"/>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7">
        <dgm:presLayoutVars>
          <dgm:bulletEnabled val="1"/>
        </dgm:presLayoutVars>
      </dgm:prSet>
      <dgm:spPr/>
      <dgm:t>
        <a:bodyPr/>
        <a:p>
          <a:endParaRPr lang="zh-CN" altLang="en-US"/>
        </a:p>
      </dgm:t>
    </dgm:pt>
    <dgm:pt modelId="{D1AEBDDD-0228-438E-B553-BC4A91551EAE}" type="pres">
      <dgm:prSet presAssocID="{2DA23C85-010D-4F4F-B893-7FD3E2361444}" presName="sibTrans" presStyleLbl="sibTrans2D1" presStyleIdx="0" presStyleCnt="6"/>
      <dgm:spPr/>
      <dgm:t>
        <a:bodyPr/>
        <a:p>
          <a:endParaRPr lang="zh-CN" altLang="en-US"/>
        </a:p>
      </dgm:t>
    </dgm:pt>
    <dgm:pt modelId="{726ACDB0-468B-4420-9F5F-31110F64BD87}" type="pres">
      <dgm:prSet presAssocID="{2DA23C85-010D-4F4F-B893-7FD3E2361444}" presName="connectorText" presStyleLbl="sibTrans2D1" presStyleIdx="0" presStyleCnt="6"/>
      <dgm:spPr/>
      <dgm:t>
        <a:bodyPr/>
        <a:p>
          <a:endParaRPr lang="zh-CN" altLang="en-US"/>
        </a:p>
      </dgm:t>
    </dgm:pt>
    <dgm:pt modelId="{22D8ECA0-65F6-42A2-A242-EFE1FF2D3414}" type="pres">
      <dgm:prSet presAssocID="{C51C625E-A23E-4CCC-B737-76B96EC6EAB6}" presName="node" presStyleLbl="node1" presStyleIdx="1" presStyleCnt="7">
        <dgm:presLayoutVars>
          <dgm:bulletEnabled val="1"/>
        </dgm:presLayoutVars>
      </dgm:prSet>
      <dgm:spPr/>
      <dgm:t>
        <a:bodyPr/>
        <a:p>
          <a:endParaRPr lang="zh-CN" altLang="en-US"/>
        </a:p>
      </dgm:t>
    </dgm:pt>
    <dgm:pt modelId="{FE8EFED5-9AB0-46A5-A1B0-B8425D51FC3A}" type="pres">
      <dgm:prSet presAssocID="{4A128348-E447-4B26-8B36-73B7C204CB11}" presName="sibTrans" presStyleLbl="sibTrans2D1" presStyleIdx="1" presStyleCnt="6"/>
      <dgm:spPr/>
      <dgm:t>
        <a:bodyPr/>
        <a:p>
          <a:endParaRPr lang="zh-CN" altLang="en-US"/>
        </a:p>
      </dgm:t>
    </dgm:pt>
    <dgm:pt modelId="{3712F68D-7CA8-40B6-A517-CD9AF0D0578B}" type="pres">
      <dgm:prSet presAssocID="{4A128348-E447-4B26-8B36-73B7C204CB11}" presName="connectorText" presStyleLbl="sibTrans2D1" presStyleIdx="1" presStyleCnt="6"/>
      <dgm:spPr/>
      <dgm:t>
        <a:bodyPr/>
        <a:p>
          <a:endParaRPr lang="zh-CN" altLang="en-US"/>
        </a:p>
      </dgm:t>
    </dgm:pt>
    <dgm:pt modelId="{47132485-CBE7-420C-9A9B-1151673E30E9}" type="pres">
      <dgm:prSet presAssocID="{6B35CEAB-8B5F-4265-A8DB-206B44FDD9C3}" presName="node" presStyleLbl="node1" presStyleIdx="2" presStyleCnt="7">
        <dgm:presLayoutVars>
          <dgm:bulletEnabled val="1"/>
        </dgm:presLayoutVars>
      </dgm:prSet>
      <dgm:spPr/>
      <dgm:t>
        <a:bodyPr/>
        <a:p>
          <a:endParaRPr lang="zh-CN" altLang="en-US"/>
        </a:p>
      </dgm:t>
    </dgm:pt>
    <dgm:pt modelId="{C5443D97-7181-45AA-9223-E7D7F81D3749}" type="pres">
      <dgm:prSet presAssocID="{60936BF2-E8BE-4152-96DB-C0455CE97FDC}" presName="sibTrans" presStyleLbl="sibTrans2D1" presStyleIdx="2" presStyleCnt="6"/>
      <dgm:spPr/>
      <dgm:t>
        <a:bodyPr/>
        <a:p>
          <a:endParaRPr lang="zh-CN" altLang="en-US"/>
        </a:p>
      </dgm:t>
    </dgm:pt>
    <dgm:pt modelId="{297B13FA-1196-4CB0-8A98-9B7EA756BCA5}" type="pres">
      <dgm:prSet presAssocID="{60936BF2-E8BE-4152-96DB-C0455CE97FDC}" presName="connectorText" presStyleLbl="sibTrans2D1" presStyleIdx="2" presStyleCnt="6"/>
      <dgm:spPr/>
      <dgm:t>
        <a:bodyPr/>
        <a:p>
          <a:endParaRPr lang="zh-CN" altLang="en-US"/>
        </a:p>
      </dgm:t>
    </dgm:pt>
    <dgm:pt modelId="{40716902-BC07-44DF-B28F-327001ABAC94}" type="pres">
      <dgm:prSet presAssocID="{1438A96E-8ABD-4249-8DF5-D47A8639A8B7}" presName="node" presStyleLbl="node1" presStyleIdx="3" presStyleCnt="7">
        <dgm:presLayoutVars>
          <dgm:bulletEnabled val="1"/>
        </dgm:presLayoutVars>
      </dgm:prSet>
      <dgm:spPr/>
      <dgm:t>
        <a:bodyPr/>
        <a:p>
          <a:endParaRPr lang="zh-CN" altLang="en-US"/>
        </a:p>
      </dgm:t>
    </dgm:pt>
    <dgm:pt modelId="{8F08C228-DCFA-44FF-812D-8F119FE87AD2}" type="pres">
      <dgm:prSet presAssocID="{51A4E03E-4E92-493E-9EAC-CF0EF6148B44}" presName="sibTrans" presStyleLbl="sibTrans2D1" presStyleIdx="3" presStyleCnt="6"/>
      <dgm:spPr/>
      <dgm:t>
        <a:bodyPr/>
        <a:p>
          <a:endParaRPr lang="zh-CN" altLang="en-US"/>
        </a:p>
      </dgm:t>
    </dgm:pt>
    <dgm:pt modelId="{DE27854B-313B-4A0C-A898-B6417EBF7F80}" type="pres">
      <dgm:prSet presAssocID="{51A4E03E-4E92-493E-9EAC-CF0EF6148B44}" presName="connectorText" presStyleLbl="sibTrans2D1" presStyleIdx="3" presStyleCnt="6"/>
      <dgm:spPr/>
      <dgm:t>
        <a:bodyPr/>
        <a:p>
          <a:endParaRPr lang="zh-CN" altLang="en-US"/>
        </a:p>
      </dgm:t>
    </dgm:pt>
    <dgm:pt modelId="{90A19B58-607C-4787-806C-91135CA71C27}" type="pres">
      <dgm:prSet presAssocID="{CC7C356D-28E9-4EE2-B12E-800C5C0D7DD8}" presName="node" presStyleLbl="node1" presStyleIdx="4" presStyleCnt="7">
        <dgm:presLayoutVars>
          <dgm:bulletEnabled val="1"/>
        </dgm:presLayoutVars>
      </dgm:prSet>
      <dgm:spPr/>
      <dgm:t>
        <a:bodyPr/>
        <a:p>
          <a:endParaRPr lang="zh-CN" altLang="en-US"/>
        </a:p>
      </dgm:t>
    </dgm:pt>
    <dgm:pt modelId="{A1DACBCF-F1EE-46F1-91C7-E324C33A92D4}" type="pres">
      <dgm:prSet presAssocID="{A4EEFB03-D26E-45C6-B482-0FBF2889CF11}" presName="sibTrans" presStyleLbl="sibTrans2D1" presStyleIdx="4" presStyleCnt="6"/>
      <dgm:spPr/>
      <dgm:t>
        <a:bodyPr/>
        <a:p>
          <a:endParaRPr lang="zh-CN" altLang="en-US"/>
        </a:p>
      </dgm:t>
    </dgm:pt>
    <dgm:pt modelId="{59B2E869-FF2A-406E-A797-7829EA08E8D8}" type="pres">
      <dgm:prSet presAssocID="{A4EEFB03-D26E-45C6-B482-0FBF2889CF11}" presName="connectorText" presStyleLbl="sibTrans2D1" presStyleIdx="4" presStyleCnt="6"/>
      <dgm:spPr/>
      <dgm:t>
        <a:bodyPr/>
        <a:p>
          <a:endParaRPr lang="zh-CN" altLang="en-US"/>
        </a:p>
      </dgm:t>
    </dgm:pt>
    <dgm:pt modelId="{F4D54188-28E6-41D6-9054-A1693A2B0F81}" type="pres">
      <dgm:prSet presAssocID="{5754AA72-7888-4414-8C98-1E82DC2E42CA}" presName="node" presStyleLbl="node1" presStyleIdx="5" presStyleCnt="7">
        <dgm:presLayoutVars>
          <dgm:bulletEnabled val="1"/>
        </dgm:presLayoutVars>
      </dgm:prSet>
      <dgm:spPr/>
      <dgm:t>
        <a:bodyPr/>
        <a:p>
          <a:endParaRPr lang="zh-CN" altLang="en-US"/>
        </a:p>
      </dgm:t>
    </dgm:pt>
    <dgm:pt modelId="{A4F1CB1C-B01B-430B-849D-028C97B2C5BF}" type="pres">
      <dgm:prSet presAssocID="{D9D25292-920E-4B88-887E-60698B73A092}" presName="sibTrans" presStyleLbl="sibTrans2D1" presStyleIdx="5" presStyleCnt="6"/>
      <dgm:spPr/>
      <dgm:t>
        <a:bodyPr/>
        <a:p>
          <a:endParaRPr lang="zh-CN" altLang="en-US"/>
        </a:p>
      </dgm:t>
    </dgm:pt>
    <dgm:pt modelId="{C943B180-D4DF-4C7C-9F43-9A9FC9890297}" type="pres">
      <dgm:prSet presAssocID="{D9D25292-920E-4B88-887E-60698B73A092}" presName="connectorText" presStyleLbl="sibTrans2D1" presStyleIdx="5" presStyleCnt="6"/>
      <dgm:spPr/>
      <dgm:t>
        <a:bodyPr/>
        <a:p>
          <a:endParaRPr lang="zh-CN" altLang="en-US"/>
        </a:p>
      </dgm:t>
    </dgm:pt>
    <dgm:pt modelId="{9DDD396E-54B6-43B3-8A84-0E958CA8D3EE}" type="pres">
      <dgm:prSet presAssocID="{28A9F7A6-1229-4DA2-8D63-EAC78DC88ED2}" presName="node" presStyleLbl="node1" presStyleIdx="6" presStyleCnt="7">
        <dgm:presLayoutVars>
          <dgm:bulletEnabled val="1"/>
        </dgm:presLayoutVars>
      </dgm:prSet>
      <dgm:spPr/>
      <dgm:t>
        <a:bodyPr/>
        <a:p>
          <a:endParaRPr lang="zh-CN" altLang="en-US"/>
        </a:p>
      </dgm:t>
    </dgm:pt>
  </dgm:ptLst>
  <dgm:cxnLst>
    <dgm:cxn modelId="{041F08A4-4D0D-4E0F-BE94-39515811CD33}" type="presOf" srcId="{CC7C356D-28E9-4EE2-B12E-800C5C0D7DD8}" destId="{90A19B58-607C-4787-806C-91135CA71C27}" srcOrd="0" destOrd="0" presId="urn:microsoft.com/office/officeart/2005/8/layout/process1"/>
    <dgm:cxn modelId="{CEA9F667-C177-405B-BDEF-D1C5576C257F}" type="presOf" srcId="{4A128348-E447-4B26-8B36-73B7C204CB11}" destId="{3712F68D-7CA8-40B6-A517-CD9AF0D0578B}" srcOrd="1" destOrd="0" presId="urn:microsoft.com/office/officeart/2005/8/layout/process1"/>
    <dgm:cxn modelId="{4B7386D4-0D57-4320-A6BA-CEAD143FBDE9}" type="presOf" srcId="{6B35CEAB-8B5F-4265-A8DB-206B44FDD9C3}" destId="{47132485-CBE7-420C-9A9B-1151673E30E9}" srcOrd="0" destOrd="0" presId="urn:microsoft.com/office/officeart/2005/8/layout/process1"/>
    <dgm:cxn modelId="{4A6BB0BD-645C-48F9-8D66-8EAC491AFBAD}" srcId="{954A5F7A-5B05-4B4A-85F4-F13D09BDA87F}" destId="{1438A96E-8ABD-4249-8DF5-D47A8639A8B7}" srcOrd="3" destOrd="0" parTransId="{6EE00CBC-C6D2-494B-889B-6E29C534AE3B}" sibTransId="{51A4E03E-4E92-493E-9EAC-CF0EF6148B44}"/>
    <dgm:cxn modelId="{0E1503D2-93CE-4EC8-A27C-9D14B4B3AE74}" srcId="{954A5F7A-5B05-4B4A-85F4-F13D09BDA87F}" destId="{CC7C356D-28E9-4EE2-B12E-800C5C0D7DD8}" srcOrd="4" destOrd="0" parTransId="{806A9A97-27A6-4FE7-9A0F-B0380E5307AE}" sibTransId="{A4EEFB03-D26E-45C6-B482-0FBF2889CF11}"/>
    <dgm:cxn modelId="{1F4D6FF9-CFD0-437C-8393-96C95BE16E59}" type="presOf" srcId="{60936BF2-E8BE-4152-96DB-C0455CE97FDC}" destId="{297B13FA-1196-4CB0-8A98-9B7EA756BCA5}" srcOrd="1" destOrd="0" presId="urn:microsoft.com/office/officeart/2005/8/layout/process1"/>
    <dgm:cxn modelId="{6168BEC3-2667-4B81-B3B9-4601A8D9FDD0}" type="presOf" srcId="{51A4E03E-4E92-493E-9EAC-CF0EF6148B44}" destId="{DE27854B-313B-4A0C-A898-B6417EBF7F80}" srcOrd="1" destOrd="0" presId="urn:microsoft.com/office/officeart/2005/8/layout/process1"/>
    <dgm:cxn modelId="{21C154A6-A09C-4088-B1CD-960003C9DE98}" type="presOf" srcId="{D9D25292-920E-4B88-887E-60698B73A092}" destId="{C943B180-D4DF-4C7C-9F43-9A9FC9890297}" srcOrd="1" destOrd="0" presId="urn:microsoft.com/office/officeart/2005/8/layout/process1"/>
    <dgm:cxn modelId="{974A9CBD-7FB7-4567-9448-36B6E7957B90}" type="presOf" srcId="{5754AA72-7888-4414-8C98-1E82DC2E42CA}" destId="{F4D54188-28E6-41D6-9054-A1693A2B0F81}" srcOrd="0" destOrd="0" presId="urn:microsoft.com/office/officeart/2005/8/layout/process1"/>
    <dgm:cxn modelId="{BC450FB8-6C97-4A7E-9673-CD80C7437B2F}" srcId="{954A5F7A-5B05-4B4A-85F4-F13D09BDA87F}" destId="{6B35CEAB-8B5F-4265-A8DB-206B44FDD9C3}" srcOrd="2" destOrd="0" parTransId="{2C6AD0E7-CCCA-4149-BBC1-FAAF510FD044}" sibTransId="{60936BF2-E8BE-4152-96DB-C0455CE97FDC}"/>
    <dgm:cxn modelId="{6C8D1ADC-95DF-4792-A7DC-108EADF0ABA4}" type="presOf" srcId="{2DA23C85-010D-4F4F-B893-7FD3E2361444}" destId="{D1AEBDDD-0228-438E-B553-BC4A91551EAE}" srcOrd="0" destOrd="0" presId="urn:microsoft.com/office/officeart/2005/8/layout/process1"/>
    <dgm:cxn modelId="{56CEAB76-948B-4F5D-98D4-3FB538F74551}" srcId="{954A5F7A-5B05-4B4A-85F4-F13D09BDA87F}" destId="{C51C625E-A23E-4CCC-B737-76B96EC6EAB6}" srcOrd="1" destOrd="0" parTransId="{E979CA00-70E9-4C55-A9CE-A5D2AB2C5B84}" sibTransId="{4A128348-E447-4B26-8B36-73B7C204CB11}"/>
    <dgm:cxn modelId="{D69D6878-953D-4435-836B-33B3A1934E82}" type="presOf" srcId="{1438A96E-8ABD-4249-8DF5-D47A8639A8B7}" destId="{40716902-BC07-44DF-B28F-327001ABAC94}" srcOrd="0" destOrd="0" presId="urn:microsoft.com/office/officeart/2005/8/layout/process1"/>
    <dgm:cxn modelId="{373EF6FF-A2F3-41C2-AAC7-2CFEC5A62AC8}" type="presOf" srcId="{C51C625E-A23E-4CCC-B737-76B96EC6EAB6}" destId="{22D8ECA0-65F6-42A2-A242-EFE1FF2D3414}" srcOrd="0" destOrd="0" presId="urn:microsoft.com/office/officeart/2005/8/layout/process1"/>
    <dgm:cxn modelId="{FE39CAB8-D04B-4FC8-971E-334DC005A637}" type="presOf" srcId="{A4EEFB03-D26E-45C6-B482-0FBF2889CF11}" destId="{59B2E869-FF2A-406E-A797-7829EA08E8D8}" srcOrd="1" destOrd="0" presId="urn:microsoft.com/office/officeart/2005/8/layout/process1"/>
    <dgm:cxn modelId="{E343DB9B-D5B2-47D2-9FE3-5FA01BE6CF52}" srcId="{954A5F7A-5B05-4B4A-85F4-F13D09BDA87F}" destId="{40E64747-2F9B-4057-9246-59F5BE61F227}" srcOrd="0" destOrd="0" parTransId="{E1A7AF8E-D713-471E-AF52-09D384A05E45}" sibTransId="{2DA23C85-010D-4F4F-B893-7FD3E2361444}"/>
    <dgm:cxn modelId="{C7332C03-4EF3-4BA9-A496-81EC818E02AA}" srcId="{954A5F7A-5B05-4B4A-85F4-F13D09BDA87F}" destId="{28A9F7A6-1229-4DA2-8D63-EAC78DC88ED2}" srcOrd="6" destOrd="0" parTransId="{6E0FDC4E-5060-4E75-803B-B8F782DD744F}" sibTransId="{EFB43F9D-2406-47D0-9092-365C45EE0D64}"/>
    <dgm:cxn modelId="{9933EFFC-ADCF-4A08-9573-CFC32D355BF7}" type="presOf" srcId="{A4EEFB03-D26E-45C6-B482-0FBF2889CF11}" destId="{A1DACBCF-F1EE-46F1-91C7-E324C33A92D4}" srcOrd="0" destOrd="0" presId="urn:microsoft.com/office/officeart/2005/8/layout/process1"/>
    <dgm:cxn modelId="{7C6F2F6A-7576-43EC-B283-1A661711570E}" type="presOf" srcId="{954A5F7A-5B05-4B4A-85F4-F13D09BDA87F}" destId="{6608EF43-3527-4D35-9334-2824E194C033}" srcOrd="0" destOrd="0" presId="urn:microsoft.com/office/officeart/2005/8/layout/process1"/>
    <dgm:cxn modelId="{FD0A3D88-2F9A-42CF-BB28-ADCD9EF0ED02}" type="presOf" srcId="{2DA23C85-010D-4F4F-B893-7FD3E2361444}" destId="{726ACDB0-468B-4420-9F5F-31110F64BD87}" srcOrd="1" destOrd="0" presId="urn:microsoft.com/office/officeart/2005/8/layout/process1"/>
    <dgm:cxn modelId="{F34026E8-CA53-4F9B-9714-069267BF73D6}" type="presOf" srcId="{51A4E03E-4E92-493E-9EAC-CF0EF6148B44}" destId="{8F08C228-DCFA-44FF-812D-8F119FE87AD2}" srcOrd="0" destOrd="0" presId="urn:microsoft.com/office/officeart/2005/8/layout/process1"/>
    <dgm:cxn modelId="{B16AB10E-D358-49CF-962D-B3EAC621684C}" type="presOf" srcId="{28A9F7A6-1229-4DA2-8D63-EAC78DC88ED2}" destId="{9DDD396E-54B6-43B3-8A84-0E958CA8D3EE}" srcOrd="0" destOrd="0" presId="urn:microsoft.com/office/officeart/2005/8/layout/process1"/>
    <dgm:cxn modelId="{E6681287-AAC6-43AF-9DEE-5C97627E9028}" type="presOf" srcId="{40E64747-2F9B-4057-9246-59F5BE61F227}" destId="{04249B03-D202-43E2-941E-25711E4B77AC}" srcOrd="0" destOrd="0" presId="urn:microsoft.com/office/officeart/2005/8/layout/process1"/>
    <dgm:cxn modelId="{3129B9F7-24D6-49E7-AA15-E7E4A06DDCCC}" srcId="{954A5F7A-5B05-4B4A-85F4-F13D09BDA87F}" destId="{5754AA72-7888-4414-8C98-1E82DC2E42CA}" srcOrd="5" destOrd="0" parTransId="{8AC7EFBB-0343-48B1-9A3D-4CBA99DAECAB}" sibTransId="{D9D25292-920E-4B88-887E-60698B73A092}"/>
    <dgm:cxn modelId="{03F25CC3-4984-4F16-A1CD-9DE985734CF1}" type="presOf" srcId="{60936BF2-E8BE-4152-96DB-C0455CE97FDC}" destId="{C5443D97-7181-45AA-9223-E7D7F81D3749}" srcOrd="0" destOrd="0" presId="urn:microsoft.com/office/officeart/2005/8/layout/process1"/>
    <dgm:cxn modelId="{5F418FCB-37AA-4146-841C-228F8C2B9375}" type="presOf" srcId="{4A128348-E447-4B26-8B36-73B7C204CB11}" destId="{FE8EFED5-9AB0-46A5-A1B0-B8425D51FC3A}" srcOrd="0" destOrd="0" presId="urn:microsoft.com/office/officeart/2005/8/layout/process1"/>
    <dgm:cxn modelId="{47611DC8-28DD-49F7-8F51-E00B8D97850A}" type="presOf" srcId="{D9D25292-920E-4B88-887E-60698B73A092}" destId="{A4F1CB1C-B01B-430B-849D-028C97B2C5BF}" srcOrd="0" destOrd="0" presId="urn:microsoft.com/office/officeart/2005/8/layout/process1"/>
    <dgm:cxn modelId="{8872E31A-6D43-490B-9F41-4271A46B91C9}" type="presParOf" srcId="{6608EF43-3527-4D35-9334-2824E194C033}" destId="{04249B03-D202-43E2-941E-25711E4B77AC}" srcOrd="0" destOrd="0" presId="urn:microsoft.com/office/officeart/2005/8/layout/process1"/>
    <dgm:cxn modelId="{B9B34B1E-1E1D-47DB-841A-42FA901F23A1}" type="presParOf" srcId="{6608EF43-3527-4D35-9334-2824E194C033}" destId="{D1AEBDDD-0228-438E-B553-BC4A91551EAE}" srcOrd="1" destOrd="0" presId="urn:microsoft.com/office/officeart/2005/8/layout/process1"/>
    <dgm:cxn modelId="{72C2FFAA-2A28-425F-86BF-10701EE2F399}" type="presParOf" srcId="{D1AEBDDD-0228-438E-B553-BC4A91551EAE}" destId="{726ACDB0-468B-4420-9F5F-31110F64BD87}" srcOrd="0" destOrd="0" presId="urn:microsoft.com/office/officeart/2005/8/layout/process1"/>
    <dgm:cxn modelId="{E2C8534A-30AC-401B-98C0-C1263E466D67}" type="presParOf" srcId="{6608EF43-3527-4D35-9334-2824E194C033}" destId="{22D8ECA0-65F6-42A2-A242-EFE1FF2D3414}" srcOrd="2" destOrd="0" presId="urn:microsoft.com/office/officeart/2005/8/layout/process1"/>
    <dgm:cxn modelId="{7CDDF3C7-CD58-4505-97B8-69899197E55C}" type="presParOf" srcId="{6608EF43-3527-4D35-9334-2824E194C033}" destId="{FE8EFED5-9AB0-46A5-A1B0-B8425D51FC3A}" srcOrd="3" destOrd="0" presId="urn:microsoft.com/office/officeart/2005/8/layout/process1"/>
    <dgm:cxn modelId="{835A5328-BB2F-49E0-88CE-873B75CC676A}" type="presParOf" srcId="{FE8EFED5-9AB0-46A5-A1B0-B8425D51FC3A}" destId="{3712F68D-7CA8-40B6-A517-CD9AF0D0578B}" srcOrd="0" destOrd="0" presId="urn:microsoft.com/office/officeart/2005/8/layout/process1"/>
    <dgm:cxn modelId="{3358583C-FF62-4196-926F-76479D163407}" type="presParOf" srcId="{6608EF43-3527-4D35-9334-2824E194C033}" destId="{47132485-CBE7-420C-9A9B-1151673E30E9}" srcOrd="4" destOrd="0" presId="urn:microsoft.com/office/officeart/2005/8/layout/process1"/>
    <dgm:cxn modelId="{9E574AC6-7CB0-48D8-8D76-372F21BF312B}" type="presParOf" srcId="{6608EF43-3527-4D35-9334-2824E194C033}" destId="{C5443D97-7181-45AA-9223-E7D7F81D3749}" srcOrd="5" destOrd="0" presId="urn:microsoft.com/office/officeart/2005/8/layout/process1"/>
    <dgm:cxn modelId="{3817500B-2A3B-49D5-924A-739B9F255369}" type="presParOf" srcId="{C5443D97-7181-45AA-9223-E7D7F81D3749}" destId="{297B13FA-1196-4CB0-8A98-9B7EA756BCA5}" srcOrd="0" destOrd="0" presId="urn:microsoft.com/office/officeart/2005/8/layout/process1"/>
    <dgm:cxn modelId="{20B85B9F-0A21-450A-8B30-A553453E974C}" type="presParOf" srcId="{6608EF43-3527-4D35-9334-2824E194C033}" destId="{40716902-BC07-44DF-B28F-327001ABAC94}" srcOrd="6" destOrd="0" presId="urn:microsoft.com/office/officeart/2005/8/layout/process1"/>
    <dgm:cxn modelId="{F66B3943-A008-4473-902C-1D74D23AC94C}" type="presParOf" srcId="{6608EF43-3527-4D35-9334-2824E194C033}" destId="{8F08C228-DCFA-44FF-812D-8F119FE87AD2}" srcOrd="7" destOrd="0" presId="urn:microsoft.com/office/officeart/2005/8/layout/process1"/>
    <dgm:cxn modelId="{2ACEBEA8-3D79-48A5-BF0F-468600BF9583}" type="presParOf" srcId="{8F08C228-DCFA-44FF-812D-8F119FE87AD2}" destId="{DE27854B-313B-4A0C-A898-B6417EBF7F80}" srcOrd="0" destOrd="0" presId="urn:microsoft.com/office/officeart/2005/8/layout/process1"/>
    <dgm:cxn modelId="{F3267DB4-BA59-4DCA-BC6A-9ED341403F6D}" type="presParOf" srcId="{6608EF43-3527-4D35-9334-2824E194C033}" destId="{90A19B58-607C-4787-806C-91135CA71C27}" srcOrd="8" destOrd="0" presId="urn:microsoft.com/office/officeart/2005/8/layout/process1"/>
    <dgm:cxn modelId="{FD215C43-3539-4AD4-9EBE-A73AF707CB7F}" type="presParOf" srcId="{6608EF43-3527-4D35-9334-2824E194C033}" destId="{A1DACBCF-F1EE-46F1-91C7-E324C33A92D4}" srcOrd="9" destOrd="0" presId="urn:microsoft.com/office/officeart/2005/8/layout/process1"/>
    <dgm:cxn modelId="{874D1685-3E75-47C9-9008-BD1FAC5D16FC}" type="presParOf" srcId="{A1DACBCF-F1EE-46F1-91C7-E324C33A92D4}" destId="{59B2E869-FF2A-406E-A797-7829EA08E8D8}" srcOrd="0" destOrd="0" presId="urn:microsoft.com/office/officeart/2005/8/layout/process1"/>
    <dgm:cxn modelId="{651AF117-D32E-4255-BE94-ABD0AD16EE38}" type="presParOf" srcId="{6608EF43-3527-4D35-9334-2824E194C033}" destId="{F4D54188-28E6-41D6-9054-A1693A2B0F81}" srcOrd="10" destOrd="0" presId="urn:microsoft.com/office/officeart/2005/8/layout/process1"/>
    <dgm:cxn modelId="{E722F326-7FBC-4199-BF61-95975095254D}" type="presParOf" srcId="{6608EF43-3527-4D35-9334-2824E194C033}" destId="{A4F1CB1C-B01B-430B-849D-028C97B2C5BF}" srcOrd="11" destOrd="0" presId="urn:microsoft.com/office/officeart/2005/8/layout/process1"/>
    <dgm:cxn modelId="{BE04AE1B-67AA-4FFF-BFCD-2DFBDC34C831}" type="presParOf" srcId="{A4F1CB1C-B01B-430B-849D-028C97B2C5BF}" destId="{C943B180-D4DF-4C7C-9F43-9A9FC9890297}" srcOrd="0" destOrd="0" presId="urn:microsoft.com/office/officeart/2005/8/layout/process1"/>
    <dgm:cxn modelId="{3699D77F-53C8-443D-8478-041D90BEE7A6}" type="presParOf" srcId="{6608EF43-3527-4D35-9334-2824E194C033}" destId="{9DDD396E-54B6-43B3-8A84-0E958CA8D3EE}" srcOrd="12"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1">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3d3#2">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8727F0-6063-426F-ACD3-E9A8646A365D}">
  <ds:schemaRefs/>
</ds:datastoreItem>
</file>

<file path=customXml/itemProps3.xml><?xml version="1.0" encoding="utf-8"?>
<ds:datastoreItem xmlns:ds="http://schemas.openxmlformats.org/officeDocument/2006/customXml" ds:itemID="{F43A6F75-08C1-44AE-B47F-629D616D893C}">
  <ds:schemaRefs/>
</ds:datastoreItem>
</file>

<file path=docProps/app.xml><?xml version="1.0" encoding="utf-8"?>
<Properties xmlns="http://schemas.openxmlformats.org/officeDocument/2006/extended-properties" xmlns:vt="http://schemas.openxmlformats.org/officeDocument/2006/docPropsVTypes">
  <Template>Normal</Template>
  <Pages>27</Pages>
  <Words>2305</Words>
  <Characters>13140</Characters>
  <Lines>109</Lines>
  <Paragraphs>30</Paragraphs>
  <TotalTime>283</TotalTime>
  <ScaleCrop>false</ScaleCrop>
  <LinksUpToDate>false</LinksUpToDate>
  <CharactersWithSpaces>15415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2020-11-30T04:02:00Z</dcterms:created>
  <dc:creator>李盈璇</dc:creator>
  <cp:lastModifiedBy>美希</cp:lastModifiedBy>
  <dcterms:modified xsi:type="dcterms:W3CDTF">2020-12-13T15:36:16Z</dcterms:modified>
  <dc:title>保险公司</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