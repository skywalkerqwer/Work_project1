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64C7" w14:textId="77777777" w:rsidR="00891B3E" w:rsidRPr="00C61D59" w:rsidRDefault="00743AA7" w:rsidP="00D439A0">
      <w:pPr>
        <w:pStyle w:val="1"/>
        <w:numPr>
          <w:ilvl w:val="0"/>
          <w:numId w:val="0"/>
        </w:numPr>
        <w:spacing w:before="312" w:after="156" w:line="360" w:lineRule="auto"/>
        <w:jc w:val="both"/>
        <w:rPr>
          <w:rFonts w:asciiTheme="minorEastAsia" w:eastAsiaTheme="minorEastAsia" w:hAnsiTheme="minorEastAsia"/>
          <w:sz w:val="36"/>
          <w:szCs w:val="36"/>
        </w:rPr>
      </w:pPr>
      <w:bookmarkStart w:id="0" w:name="_Toc58378119"/>
      <w:bookmarkStart w:id="1" w:name="_Toc46033449"/>
      <w:bookmarkStart w:id="2" w:name="_Toc46204577"/>
      <w:bookmarkStart w:id="3" w:name="_Toc58378007"/>
      <w:bookmarkStart w:id="4" w:name="_Toc3834"/>
      <w:bookmarkStart w:id="5" w:name="_Toc27594"/>
      <w:bookmarkStart w:id="6" w:name="_Toc19977"/>
      <w:bookmarkStart w:id="7" w:name="_Toc15896237"/>
      <w:bookmarkStart w:id="8" w:name="_Toc18262"/>
      <w:bookmarkEnd w:id="0"/>
      <w:bookmarkEnd w:id="1"/>
      <w:bookmarkEnd w:id="2"/>
      <w:bookmarkEnd w:id="3"/>
      <w:bookmarkEnd w:id="4"/>
      <w:bookmarkEnd w:id="5"/>
      <w:bookmarkEnd w:id="6"/>
      <w:r>
        <w:rPr>
          <w:rFonts w:asciiTheme="minorEastAsia" w:eastAsiaTheme="minorEastAsia" w:hAnsiTheme="minorEastAsia" w:hint="eastAsia"/>
          <w:sz w:val="36"/>
          <w:szCs w:val="36"/>
        </w:rPr>
        <w:t>安心无忧百万医疗健康管理服务</w:t>
      </w:r>
      <w:r w:rsidR="00891B3E" w:rsidRPr="00C61D59">
        <w:rPr>
          <w:rFonts w:asciiTheme="minorEastAsia" w:eastAsiaTheme="minorEastAsia" w:hAnsiTheme="minorEastAsia" w:hint="eastAsia"/>
          <w:sz w:val="36"/>
          <w:szCs w:val="36"/>
        </w:rPr>
        <w:t>功能性需求</w:t>
      </w:r>
      <w:bookmarkEnd w:id="7"/>
      <w:bookmarkEnd w:id="8"/>
      <w:r w:rsidR="00394F92">
        <w:rPr>
          <w:rFonts w:asciiTheme="minorEastAsia" w:eastAsiaTheme="minorEastAsia" w:hAnsiTheme="minorEastAsia" w:hint="eastAsia"/>
          <w:sz w:val="36"/>
          <w:szCs w:val="36"/>
        </w:rPr>
        <w:t>V</w:t>
      </w:r>
      <w:r w:rsidR="001C795C">
        <w:rPr>
          <w:rFonts w:asciiTheme="minorEastAsia" w:eastAsiaTheme="minorEastAsia" w:hAnsiTheme="minorEastAsia" w:hint="eastAsia"/>
          <w:sz w:val="36"/>
          <w:szCs w:val="36"/>
        </w:rPr>
        <w:t>2</w:t>
      </w:r>
    </w:p>
    <w:p w14:paraId="1E21E6A9" w14:textId="77777777" w:rsidR="00891B3E" w:rsidRPr="00C61D59" w:rsidRDefault="00891B3E" w:rsidP="00891B3E">
      <w:pPr>
        <w:pStyle w:val="p0"/>
        <w:ind w:firstLine="420"/>
        <w:rPr>
          <w:rFonts w:asciiTheme="minorEastAsia" w:eastAsiaTheme="minorEastAsia" w:hAnsiTheme="minorEastAsia"/>
        </w:rPr>
      </w:pPr>
    </w:p>
    <w:p w14:paraId="159A95FF" w14:textId="77777777" w:rsidR="00891B3E" w:rsidRPr="00C61D59" w:rsidRDefault="00A4129C" w:rsidP="009A2ACC">
      <w:pPr>
        <w:pStyle w:val="3"/>
        <w:numPr>
          <w:ilvl w:val="0"/>
          <w:numId w:val="0"/>
        </w:numPr>
        <w:tabs>
          <w:tab w:val="clear" w:pos="709"/>
        </w:tabs>
        <w:spacing w:before="0" w:after="0"/>
        <w:ind w:left="709" w:hanging="709"/>
        <w:rPr>
          <w:rFonts w:asciiTheme="minorEastAsia" w:eastAsiaTheme="minorEastAsia" w:hAnsiTheme="minorEastAsia"/>
        </w:rPr>
      </w:pPr>
      <w:bookmarkStart w:id="9" w:name="_Toc15896239"/>
      <w:r>
        <w:rPr>
          <w:rFonts w:asciiTheme="minorEastAsia" w:eastAsiaTheme="minorEastAsia" w:hAnsiTheme="minorEastAsia" w:hint="eastAsia"/>
        </w:rPr>
        <w:t>1</w:t>
      </w:r>
      <w:r w:rsidR="009A2ACC" w:rsidRPr="00C61D59">
        <w:rPr>
          <w:rFonts w:asciiTheme="minorEastAsia" w:eastAsiaTheme="minorEastAsia" w:hAnsiTheme="minorEastAsia" w:hint="eastAsia"/>
        </w:rPr>
        <w:t>.1</w:t>
      </w:r>
      <w:r w:rsidR="00891B3E" w:rsidRPr="00C61D59">
        <w:rPr>
          <w:rFonts w:asciiTheme="minorEastAsia" w:eastAsiaTheme="minorEastAsia" w:hAnsiTheme="minorEastAsia" w:hint="eastAsia"/>
        </w:rPr>
        <w:t>功能简介</w:t>
      </w:r>
      <w:bookmarkEnd w:id="9"/>
    </w:p>
    <w:p w14:paraId="66791EBE" w14:textId="77777777" w:rsidR="00891B3E" w:rsidRPr="00C61D59" w:rsidRDefault="00891B3E" w:rsidP="0070272E">
      <w:pPr>
        <w:pStyle w:val="p24"/>
        <w:ind w:left="720" w:firstLine="0"/>
        <w:rPr>
          <w:rFonts w:asciiTheme="minorEastAsia" w:eastAsiaTheme="minorEastAsia" w:hAnsiTheme="minorEastAsia"/>
        </w:rPr>
      </w:pPr>
      <w:r w:rsidRPr="00C61D59">
        <w:rPr>
          <w:rFonts w:asciiTheme="minorEastAsia" w:eastAsiaTheme="minorEastAsia" w:hAnsiTheme="minorEastAsia" w:hint="eastAsia"/>
        </w:rPr>
        <w:t>购买安心无忧百万医疗产品赠送附加值服务，并对接第三方公司附加值服务（</w:t>
      </w:r>
      <w:r w:rsidR="00A4129C">
        <w:rPr>
          <w:rFonts w:asciiTheme="minorEastAsia" w:eastAsiaTheme="minorEastAsia" w:hAnsiTheme="minorEastAsia" w:hint="eastAsia"/>
        </w:rPr>
        <w:t>院内</w:t>
      </w:r>
      <w:r w:rsidR="00C948CC">
        <w:rPr>
          <w:rFonts w:asciiTheme="minorEastAsia" w:eastAsiaTheme="minorEastAsia" w:hAnsiTheme="minorEastAsia" w:hint="eastAsia"/>
        </w:rPr>
        <w:t>护工</w:t>
      </w:r>
      <w:r w:rsidR="00A4129C">
        <w:rPr>
          <w:rFonts w:asciiTheme="minorEastAsia" w:eastAsiaTheme="minorEastAsia" w:hAnsiTheme="minorEastAsia" w:hint="eastAsia"/>
        </w:rPr>
        <w:t>服务、院后</w:t>
      </w:r>
      <w:r w:rsidR="00C948CC">
        <w:rPr>
          <w:rFonts w:asciiTheme="minorEastAsia" w:eastAsiaTheme="minorEastAsia" w:hAnsiTheme="minorEastAsia" w:hint="eastAsia"/>
        </w:rPr>
        <w:t>护理</w:t>
      </w:r>
      <w:r w:rsidR="00A4129C">
        <w:rPr>
          <w:rFonts w:asciiTheme="minorEastAsia" w:eastAsiaTheme="minorEastAsia" w:hAnsiTheme="minorEastAsia" w:hint="eastAsia"/>
        </w:rPr>
        <w:t>服务</w:t>
      </w:r>
      <w:r w:rsidRPr="00C61D59">
        <w:rPr>
          <w:rFonts w:asciiTheme="minorEastAsia" w:eastAsiaTheme="minorEastAsia" w:hAnsiTheme="minorEastAsia" w:hint="eastAsia"/>
        </w:rPr>
        <w:t>）。</w:t>
      </w:r>
      <w:r w:rsidR="00EF782A">
        <w:rPr>
          <w:rFonts w:asciiTheme="minorEastAsia" w:eastAsiaTheme="minorEastAsia" w:hAnsiTheme="minorEastAsia" w:hint="eastAsia"/>
        </w:rPr>
        <w:t>两项服务有效期与安心无忧百万医疗险保单有效期保持一致，</w:t>
      </w:r>
      <w:r w:rsidRPr="00C61D59">
        <w:rPr>
          <w:rFonts w:asciiTheme="minorEastAsia" w:eastAsiaTheme="minorEastAsia" w:hAnsiTheme="minorEastAsia" w:hint="eastAsia"/>
        </w:rPr>
        <w:t>客户通过微信端申请服务，我公司实施了解状态，第三方如未及时响应，我方发送预警邮件。</w:t>
      </w:r>
    </w:p>
    <w:p w14:paraId="4F9D4753" w14:textId="77777777" w:rsidR="00891B3E" w:rsidRPr="00C61D59" w:rsidRDefault="00A4129C" w:rsidP="00891B3E">
      <w:pPr>
        <w:pStyle w:val="3"/>
        <w:numPr>
          <w:ilvl w:val="0"/>
          <w:numId w:val="0"/>
        </w:numPr>
        <w:spacing w:before="0" w:after="0"/>
        <w:ind w:left="709" w:hanging="709"/>
        <w:rPr>
          <w:rFonts w:asciiTheme="minorEastAsia" w:eastAsiaTheme="minorEastAsia" w:hAnsiTheme="minorEastAsia"/>
        </w:rPr>
      </w:pPr>
      <w:bookmarkStart w:id="10" w:name="_Toc19506"/>
      <w:bookmarkStart w:id="11" w:name="_Toc15896240"/>
      <w:bookmarkEnd w:id="10"/>
      <w:r>
        <w:rPr>
          <w:rFonts w:asciiTheme="minorEastAsia" w:eastAsiaTheme="minorEastAsia" w:hAnsiTheme="minorEastAsia" w:hint="eastAsia"/>
        </w:rPr>
        <w:t>1</w:t>
      </w:r>
      <w:r w:rsidR="009A2ACC" w:rsidRPr="00C61D59">
        <w:rPr>
          <w:rFonts w:asciiTheme="minorEastAsia" w:eastAsiaTheme="minorEastAsia" w:hAnsiTheme="minorEastAsia" w:hint="eastAsia"/>
        </w:rPr>
        <w:t>.2</w:t>
      </w:r>
      <w:r w:rsidR="00244669">
        <w:rPr>
          <w:rFonts w:asciiTheme="minorEastAsia" w:eastAsiaTheme="minorEastAsia" w:hAnsiTheme="minorEastAsia" w:hint="eastAsia"/>
        </w:rPr>
        <w:t>院内护工</w:t>
      </w:r>
      <w:r w:rsidR="00891B3E" w:rsidRPr="00C61D59">
        <w:rPr>
          <w:rFonts w:asciiTheme="minorEastAsia" w:eastAsiaTheme="minorEastAsia" w:hAnsiTheme="minorEastAsia" w:hint="eastAsia"/>
        </w:rPr>
        <w:t>服务流程</w:t>
      </w:r>
      <w:bookmarkEnd w:id="11"/>
    </w:p>
    <w:p w14:paraId="5FC60EFF" w14:textId="77777777" w:rsidR="00891B3E" w:rsidRPr="00C61D59" w:rsidRDefault="00A4129C" w:rsidP="00891B3E">
      <w:pPr>
        <w:pStyle w:val="4"/>
        <w:numPr>
          <w:ilvl w:val="0"/>
          <w:numId w:val="0"/>
        </w:numPr>
        <w:spacing w:before="0" w:after="0"/>
        <w:ind w:left="851" w:hanging="851"/>
        <w:rPr>
          <w:rFonts w:asciiTheme="minorEastAsia" w:eastAsiaTheme="minorEastAsia" w:hAnsiTheme="minorEastAsia"/>
        </w:rPr>
      </w:pPr>
      <w:r>
        <w:rPr>
          <w:rFonts w:asciiTheme="minorEastAsia" w:eastAsiaTheme="minorEastAsia" w:hAnsiTheme="minorEastAsia" w:hint="eastAsia"/>
        </w:rPr>
        <w:t>1</w:t>
      </w:r>
      <w:r w:rsidR="00891B3E" w:rsidRPr="00C61D59">
        <w:rPr>
          <w:rFonts w:asciiTheme="minorEastAsia" w:eastAsiaTheme="minorEastAsia" w:hAnsiTheme="minorEastAsia" w:hint="eastAsia"/>
        </w:rPr>
        <w:t>.</w:t>
      </w:r>
      <w:r w:rsidR="00743AA7">
        <w:rPr>
          <w:rFonts w:asciiTheme="minorEastAsia" w:eastAsiaTheme="minorEastAsia" w:hAnsiTheme="minorEastAsia" w:hint="eastAsia"/>
        </w:rPr>
        <w:t>2</w:t>
      </w:r>
      <w:r w:rsidR="009A2ACC" w:rsidRPr="00C61D59">
        <w:rPr>
          <w:rFonts w:asciiTheme="minorEastAsia" w:eastAsiaTheme="minorEastAsia" w:hAnsiTheme="minorEastAsia" w:hint="eastAsia"/>
        </w:rPr>
        <w:t>.1</w:t>
      </w:r>
      <w:r w:rsidR="00891B3E" w:rsidRPr="00C61D59">
        <w:rPr>
          <w:rFonts w:asciiTheme="minorEastAsia" w:eastAsiaTheme="minorEastAsia" w:hAnsiTheme="minorEastAsia" w:hint="eastAsia"/>
        </w:rPr>
        <w:t xml:space="preserve">  路径</w:t>
      </w:r>
    </w:p>
    <w:p w14:paraId="4C3A304A" w14:textId="77777777" w:rsidR="009A2ACC" w:rsidRPr="00C61D59" w:rsidRDefault="009A2ACC" w:rsidP="00891B3E">
      <w:pPr>
        <w:pStyle w:val="4"/>
        <w:numPr>
          <w:ilvl w:val="0"/>
          <w:numId w:val="0"/>
        </w:numPr>
        <w:spacing w:before="0" w:after="0"/>
        <w:ind w:left="851" w:hanging="851"/>
        <w:rPr>
          <w:rFonts w:asciiTheme="minorEastAsia" w:eastAsiaTheme="minorEastAsia" w:hAnsiTheme="minorEastAsia"/>
        </w:rPr>
      </w:pPr>
      <w:r w:rsidRPr="00C61D59">
        <w:rPr>
          <w:rFonts w:asciiTheme="minorEastAsia" w:eastAsiaTheme="minorEastAsia" w:hAnsiTheme="minorEastAsia" w:hint="eastAsia"/>
        </w:rPr>
        <w:t>官网 --&gt; 服务大厅--&gt; 健康服务--&gt;</w:t>
      </w:r>
      <w:r w:rsidR="00A4129C">
        <w:rPr>
          <w:rFonts w:asciiTheme="minorEastAsia" w:eastAsiaTheme="minorEastAsia" w:hAnsiTheme="minorEastAsia" w:hint="eastAsia"/>
        </w:rPr>
        <w:t>院内</w:t>
      </w:r>
      <w:r w:rsidR="00B53808">
        <w:rPr>
          <w:rFonts w:asciiTheme="minorEastAsia" w:eastAsiaTheme="minorEastAsia" w:hAnsiTheme="minorEastAsia" w:hint="eastAsia"/>
        </w:rPr>
        <w:t>护工</w:t>
      </w:r>
      <w:r w:rsidRPr="00C61D59">
        <w:rPr>
          <w:rFonts w:asciiTheme="minorEastAsia" w:eastAsiaTheme="minorEastAsia" w:hAnsiTheme="minorEastAsia" w:hint="eastAsia"/>
        </w:rPr>
        <w:t>服务</w:t>
      </w:r>
      <w:r w:rsidR="00C113A7" w:rsidRPr="00C61D59">
        <w:rPr>
          <w:rFonts w:asciiTheme="minorEastAsia" w:eastAsiaTheme="minorEastAsia" w:hAnsiTheme="minorEastAsia" w:hint="eastAsia"/>
        </w:rPr>
        <w:t>--&gt;</w:t>
      </w:r>
      <w:r w:rsidR="00C113A7">
        <w:rPr>
          <w:rFonts w:asciiTheme="minorEastAsia" w:eastAsiaTheme="minorEastAsia" w:hAnsiTheme="minorEastAsia" w:hint="eastAsia"/>
        </w:rPr>
        <w:t>院内护工服务申请</w:t>
      </w:r>
      <w:r w:rsidR="001C795C">
        <w:rPr>
          <w:rFonts w:asciiTheme="minorEastAsia" w:eastAsiaTheme="minorEastAsia" w:hAnsiTheme="minorEastAsia" w:hint="eastAsia"/>
        </w:rPr>
        <w:t>、</w:t>
      </w:r>
      <w:r w:rsidR="00C113A7">
        <w:rPr>
          <w:rFonts w:asciiTheme="minorEastAsia" w:eastAsiaTheme="minorEastAsia" w:hAnsiTheme="minorEastAsia" w:hint="eastAsia"/>
        </w:rPr>
        <w:t>院内护工服务查询</w:t>
      </w:r>
    </w:p>
    <w:p w14:paraId="6F5B770C" w14:textId="77777777" w:rsidR="00891B3E" w:rsidRPr="00C61D59" w:rsidRDefault="00A4129C" w:rsidP="00891B3E">
      <w:pPr>
        <w:pStyle w:val="4"/>
        <w:numPr>
          <w:ilvl w:val="0"/>
          <w:numId w:val="0"/>
        </w:numPr>
        <w:spacing w:before="0" w:after="0"/>
        <w:ind w:left="851" w:hanging="851"/>
        <w:rPr>
          <w:rFonts w:asciiTheme="minorEastAsia" w:eastAsiaTheme="minorEastAsia" w:hAnsiTheme="minorEastAsia"/>
        </w:rPr>
      </w:pPr>
      <w:r>
        <w:rPr>
          <w:rFonts w:asciiTheme="minorEastAsia" w:eastAsiaTheme="minorEastAsia" w:hAnsiTheme="minorEastAsia" w:hint="eastAsia"/>
        </w:rPr>
        <w:t>1</w:t>
      </w:r>
      <w:r w:rsidR="00891B3E" w:rsidRPr="00C61D59">
        <w:rPr>
          <w:rFonts w:asciiTheme="minorEastAsia" w:eastAsiaTheme="minorEastAsia" w:hAnsiTheme="minorEastAsia" w:hint="eastAsia"/>
        </w:rPr>
        <w:t>.</w:t>
      </w:r>
      <w:r w:rsidR="00743AA7">
        <w:rPr>
          <w:rFonts w:asciiTheme="minorEastAsia" w:eastAsiaTheme="minorEastAsia" w:hAnsiTheme="minorEastAsia" w:hint="eastAsia"/>
        </w:rPr>
        <w:t>2</w:t>
      </w:r>
      <w:r w:rsidR="009A2ACC" w:rsidRPr="00C61D59">
        <w:rPr>
          <w:rFonts w:asciiTheme="minorEastAsia" w:eastAsiaTheme="minorEastAsia" w:hAnsiTheme="minorEastAsia" w:hint="eastAsia"/>
        </w:rPr>
        <w:t>.2</w:t>
      </w:r>
      <w:r w:rsidR="00891B3E" w:rsidRPr="00C61D59">
        <w:rPr>
          <w:rFonts w:asciiTheme="minorEastAsia" w:eastAsiaTheme="minorEastAsia" w:hAnsiTheme="minorEastAsia" w:hint="eastAsia"/>
        </w:rPr>
        <w:t xml:space="preserve">  </w:t>
      </w:r>
      <w:r w:rsidR="00244669">
        <w:rPr>
          <w:rFonts w:asciiTheme="minorEastAsia" w:eastAsiaTheme="minorEastAsia" w:hAnsiTheme="minorEastAsia" w:hint="eastAsia"/>
        </w:rPr>
        <w:t>流程</w:t>
      </w:r>
    </w:p>
    <w:p w14:paraId="22F30458" w14:textId="77777777" w:rsidR="00244669" w:rsidRPr="001138BA" w:rsidRDefault="00244669" w:rsidP="00244669">
      <w:pPr>
        <w:ind w:firstLineChars="200" w:firstLine="480"/>
        <w:rPr>
          <w:rFonts w:ascii="新宋体" w:eastAsia="新宋体" w:hAnsi="新宋体"/>
          <w:sz w:val="24"/>
          <w:szCs w:val="24"/>
        </w:rPr>
      </w:pPr>
      <w:r w:rsidRPr="00244669">
        <w:rPr>
          <w:rFonts w:ascii="新宋体" w:eastAsia="新宋体" w:hAnsi="新宋体" w:hint="eastAsia"/>
          <w:color w:val="000000" w:themeColor="text1"/>
          <w:sz w:val="24"/>
          <w:szCs w:val="24"/>
        </w:rPr>
        <w:t>院内护工服务：适用于购买“安心无忧百万医疗” 的客户（缴费成功且已过等待期），客户发起申请后，</w:t>
      </w:r>
      <w:r w:rsidRPr="001138BA">
        <w:rPr>
          <w:rFonts w:ascii="新宋体" w:eastAsia="新宋体" w:hAnsi="新宋体" w:hint="eastAsia"/>
          <w:sz w:val="24"/>
          <w:szCs w:val="24"/>
        </w:rPr>
        <w:t>系统内部预审（该服务投/被保人仅能使用</w:t>
      </w:r>
      <w:r w:rsidR="00B5150E" w:rsidRPr="001138BA">
        <w:rPr>
          <w:rFonts w:ascii="新宋体" w:eastAsia="新宋体" w:hAnsi="新宋体" w:hint="eastAsia"/>
          <w:sz w:val="24"/>
          <w:szCs w:val="24"/>
        </w:rPr>
        <w:t>2</w:t>
      </w:r>
      <w:r w:rsidRPr="001138BA">
        <w:rPr>
          <w:rFonts w:ascii="新宋体" w:eastAsia="新宋体" w:hAnsi="新宋体" w:hint="eastAsia"/>
          <w:sz w:val="24"/>
          <w:szCs w:val="24"/>
        </w:rPr>
        <w:t>次</w:t>
      </w:r>
      <w:r w:rsidR="00EF782A">
        <w:rPr>
          <w:rFonts w:ascii="新宋体" w:eastAsia="新宋体" w:hAnsi="新宋体" w:hint="eastAsia"/>
          <w:sz w:val="24"/>
          <w:szCs w:val="24"/>
        </w:rPr>
        <w:t>/年</w:t>
      </w:r>
      <w:r w:rsidRPr="001138BA">
        <w:rPr>
          <w:rFonts w:ascii="新宋体" w:eastAsia="新宋体" w:hAnsi="新宋体" w:hint="eastAsia"/>
          <w:sz w:val="24"/>
          <w:szCs w:val="24"/>
        </w:rPr>
        <w:t>，预审时需判断该服务是否被使用过），</w:t>
      </w:r>
      <w:r w:rsidR="00C113A7" w:rsidRPr="001138BA">
        <w:rPr>
          <w:rFonts w:ascii="新宋体" w:eastAsia="新宋体" w:hAnsi="新宋体" w:hint="eastAsia"/>
          <w:sz w:val="24"/>
          <w:szCs w:val="24"/>
        </w:rPr>
        <w:t>审核过程中增加授权页面，告知客户</w:t>
      </w:r>
      <w:r w:rsidR="00B5150E" w:rsidRPr="001138BA">
        <w:rPr>
          <w:rFonts w:ascii="新宋体" w:eastAsia="新宋体" w:hAnsi="新宋体" w:hint="eastAsia"/>
          <w:sz w:val="24"/>
          <w:szCs w:val="24"/>
        </w:rPr>
        <w:t>信息将被传送至第三方，停留8秒，待客户同意后且</w:t>
      </w:r>
      <w:r w:rsidRPr="001138BA">
        <w:rPr>
          <w:rFonts w:ascii="新宋体" w:eastAsia="新宋体" w:hAnsi="新宋体" w:hint="eastAsia"/>
          <w:sz w:val="24"/>
          <w:szCs w:val="24"/>
        </w:rPr>
        <w:t>符合条件后，将数据传给第三方</w:t>
      </w:r>
      <w:r w:rsidR="00106C70" w:rsidRPr="001138BA">
        <w:rPr>
          <w:rFonts w:ascii="新宋体" w:eastAsia="新宋体" w:hAnsi="新宋体" w:hint="eastAsia"/>
          <w:sz w:val="24"/>
          <w:szCs w:val="24"/>
        </w:rPr>
        <w:t>，第三方完成服务后反馈给我司数据</w:t>
      </w:r>
      <w:r w:rsidRPr="001138BA">
        <w:rPr>
          <w:rFonts w:ascii="新宋体" w:eastAsia="新宋体" w:hAnsi="新宋体" w:hint="eastAsia"/>
          <w:sz w:val="24"/>
          <w:szCs w:val="24"/>
        </w:rPr>
        <w:t>；</w:t>
      </w:r>
    </w:p>
    <w:p w14:paraId="5FFA568B" w14:textId="77777777" w:rsidR="001138BA" w:rsidRPr="001138BA" w:rsidRDefault="00C113A7" w:rsidP="00C113A7">
      <w:pPr>
        <w:pStyle w:val="HTML"/>
        <w:shd w:val="clear" w:color="auto" w:fill="FFFFFF"/>
        <w:rPr>
          <w:rFonts w:ascii="新宋体" w:eastAsia="新宋体" w:hAnsi="新宋体"/>
        </w:rPr>
      </w:pPr>
      <w:r w:rsidRPr="001138BA">
        <w:rPr>
          <w:rFonts w:ascii="新宋体" w:eastAsia="新宋体" w:hAnsi="新宋体" w:hint="eastAsia"/>
        </w:rPr>
        <w:t>授权页面信息:</w:t>
      </w:r>
    </w:p>
    <w:p w14:paraId="21D703A4" w14:textId="77777777" w:rsidR="001138BA" w:rsidRDefault="001138BA" w:rsidP="001138BA">
      <w:pPr>
        <w:pStyle w:val="HTML"/>
        <w:numPr>
          <w:ilvl w:val="0"/>
          <w:numId w:val="5"/>
        </w:numPr>
        <w:shd w:val="clear" w:color="auto" w:fill="FFFFFF"/>
        <w:rPr>
          <w:rFonts w:ascii="inherit" w:hAnsi="inherit" w:hint="eastAsia"/>
          <w:color w:val="000000"/>
        </w:rPr>
      </w:pPr>
      <w:r>
        <w:rPr>
          <w:rFonts w:ascii="inherit" w:hAnsi="inherit" w:hint="eastAsia"/>
          <w:color w:val="000000"/>
        </w:rPr>
        <w:t>本服务由本公司授权的第三方服务供应商为您提供，若您与供应商服务而产生的纠纷，本公司会尽力协调解决，但不因此负任何法律责任。</w:t>
      </w:r>
    </w:p>
    <w:p w14:paraId="50B368B1" w14:textId="77777777" w:rsidR="001138BA" w:rsidRDefault="001138BA" w:rsidP="001138BA">
      <w:pPr>
        <w:pStyle w:val="HTML"/>
        <w:numPr>
          <w:ilvl w:val="0"/>
          <w:numId w:val="5"/>
        </w:numPr>
        <w:shd w:val="clear" w:color="auto" w:fill="FFFFFF"/>
        <w:rPr>
          <w:rFonts w:ascii="inherit" w:hAnsi="inherit" w:hint="eastAsia"/>
          <w:color w:val="000000"/>
        </w:rPr>
      </w:pPr>
      <w:r>
        <w:rPr>
          <w:rFonts w:ascii="inherit" w:hAnsi="inherit" w:hint="eastAsia"/>
          <w:color w:val="000000"/>
        </w:rPr>
        <w:t>本公司尊重并保护您的隐私权，未经您许可本公司不会将任何与您相关的信息泄露给无关的第三方，为了更好的为您提供服务，本公司及服务供应商可能会就您申请的服务时将在必须披露的范围内，向您询问姓名、性别、电话号码、地址、保单等信息。</w:t>
      </w:r>
    </w:p>
    <w:p w14:paraId="0DC43E66" w14:textId="77777777" w:rsidR="001138BA" w:rsidRDefault="001138BA" w:rsidP="001138BA">
      <w:pPr>
        <w:pStyle w:val="HTML"/>
        <w:numPr>
          <w:ilvl w:val="0"/>
          <w:numId w:val="5"/>
        </w:numPr>
        <w:shd w:val="clear" w:color="auto" w:fill="FFFFFF"/>
        <w:rPr>
          <w:rFonts w:ascii="inherit" w:hAnsi="inherit" w:hint="eastAsia"/>
          <w:color w:val="000000"/>
        </w:rPr>
      </w:pPr>
      <w:r w:rsidRPr="00C113A7">
        <w:rPr>
          <w:rFonts w:ascii="inherit" w:hAnsi="inherit"/>
          <w:color w:val="000000"/>
        </w:rPr>
        <w:t>为了与您进行健康服务的</w:t>
      </w:r>
      <w:r>
        <w:rPr>
          <w:rFonts w:ascii="inherit" w:hAnsi="inherit" w:hint="eastAsia"/>
          <w:color w:val="000000"/>
        </w:rPr>
        <w:t>申请</w:t>
      </w:r>
      <w:r>
        <w:rPr>
          <w:rFonts w:ascii="inherit" w:hAnsi="inherit"/>
          <w:color w:val="000000"/>
        </w:rPr>
        <w:t>，您同意将您提供的个人信息通过服务平台</w:t>
      </w:r>
      <w:r>
        <w:rPr>
          <w:rFonts w:ascii="inherit" w:hAnsi="inherit" w:hint="eastAsia"/>
          <w:color w:val="000000"/>
        </w:rPr>
        <w:t>授权展现给第三方服务供应商</w:t>
      </w:r>
      <w:r w:rsidRPr="00C113A7">
        <w:rPr>
          <w:rFonts w:ascii="inherit" w:hAnsi="inherit"/>
          <w:color w:val="000000"/>
        </w:rPr>
        <w:t>。</w:t>
      </w:r>
    </w:p>
    <w:p w14:paraId="3C9A7857" w14:textId="77777777" w:rsidR="001138BA" w:rsidRDefault="001138BA" w:rsidP="001138BA">
      <w:pPr>
        <w:pStyle w:val="HTML"/>
        <w:numPr>
          <w:ilvl w:val="0"/>
          <w:numId w:val="5"/>
        </w:numPr>
        <w:shd w:val="clear" w:color="auto" w:fill="FFFFFF"/>
        <w:rPr>
          <w:rFonts w:ascii="inherit" w:hAnsi="inherit" w:hint="eastAsia"/>
          <w:color w:val="000000"/>
        </w:rPr>
      </w:pPr>
      <w:r w:rsidRPr="00C113A7">
        <w:rPr>
          <w:rFonts w:ascii="inherit" w:hAnsi="inherit"/>
          <w:color w:val="000000"/>
        </w:rPr>
        <w:t>为向您呈现最终的服务结果并提供健康管理服务，我们将会获得、保存、处理、分析您的个人信息及相关报告数据。</w:t>
      </w:r>
    </w:p>
    <w:p w14:paraId="0D077EAB" w14:textId="77777777" w:rsidR="001138BA" w:rsidRPr="001138BA" w:rsidRDefault="001138BA" w:rsidP="00C113A7">
      <w:pPr>
        <w:pStyle w:val="HTML"/>
        <w:shd w:val="clear" w:color="auto" w:fill="FFFFFF"/>
        <w:rPr>
          <w:rFonts w:ascii="inherit" w:hAnsi="inherit" w:hint="eastAsia"/>
          <w:color w:val="000000"/>
        </w:rPr>
      </w:pPr>
      <w:r>
        <w:rPr>
          <w:rFonts w:ascii="inherit" w:hAnsi="inherit" w:hint="eastAsia"/>
          <w:color w:val="000000"/>
        </w:rPr>
        <w:t>停留</w:t>
      </w:r>
      <w:r>
        <w:rPr>
          <w:rFonts w:ascii="inherit" w:hAnsi="inherit" w:hint="eastAsia"/>
          <w:color w:val="000000"/>
        </w:rPr>
        <w:t>8</w:t>
      </w:r>
      <w:r>
        <w:rPr>
          <w:rFonts w:ascii="inherit" w:hAnsi="inherit" w:hint="eastAsia"/>
          <w:color w:val="000000"/>
        </w:rPr>
        <w:t>秒后可选择同意</w:t>
      </w:r>
      <w:r>
        <w:rPr>
          <w:rFonts w:ascii="inherit" w:hAnsi="inherit" w:hint="eastAsia"/>
          <w:color w:val="000000"/>
        </w:rPr>
        <w:t>/</w:t>
      </w:r>
      <w:r>
        <w:rPr>
          <w:rFonts w:ascii="inherit" w:hAnsi="inherit" w:hint="eastAsia"/>
          <w:color w:val="000000"/>
        </w:rPr>
        <w:t>不同意，进入审核下一步。</w:t>
      </w:r>
    </w:p>
    <w:p w14:paraId="73933086" w14:textId="77777777" w:rsidR="00C113A7" w:rsidRPr="00C113A7" w:rsidRDefault="00C113A7" w:rsidP="00244669">
      <w:pPr>
        <w:ind w:firstLineChars="200" w:firstLine="480"/>
        <w:rPr>
          <w:rFonts w:ascii="新宋体" w:eastAsia="新宋体" w:hAnsi="新宋体"/>
          <w:color w:val="FF0000"/>
          <w:sz w:val="24"/>
          <w:szCs w:val="24"/>
        </w:rPr>
      </w:pPr>
    </w:p>
    <w:p w14:paraId="70B96CAD" w14:textId="77777777" w:rsidR="00891B3E" w:rsidRPr="00E314D4" w:rsidRDefault="00B5150E" w:rsidP="00244669">
      <w:pPr>
        <w:pStyle w:val="4"/>
        <w:numPr>
          <w:ilvl w:val="0"/>
          <w:numId w:val="0"/>
        </w:numPr>
        <w:spacing w:before="0" w:after="0"/>
        <w:rPr>
          <w:rFonts w:asciiTheme="minorEastAsia" w:eastAsiaTheme="minorEastAsia" w:hAnsiTheme="minorEastAsia"/>
          <w:color w:val="auto"/>
        </w:rPr>
      </w:pPr>
      <w:r w:rsidRPr="00E314D4">
        <w:rPr>
          <w:rFonts w:asciiTheme="minorEastAsia" w:eastAsiaTheme="minorEastAsia" w:hAnsiTheme="minorEastAsia" w:hint="eastAsia"/>
          <w:color w:val="auto"/>
        </w:rPr>
        <w:t>数据字段：</w:t>
      </w:r>
      <w:r w:rsidR="00E314D4" w:rsidRPr="00E314D4">
        <w:rPr>
          <w:rFonts w:asciiTheme="minorEastAsia" w:eastAsiaTheme="minorEastAsia" w:hAnsiTheme="minorEastAsia" w:hint="eastAsia"/>
          <w:color w:val="auto"/>
        </w:rPr>
        <w:t>被保人的信息 五要素 手机号，服务结束时间、保单号、险种代码、险种名称、保单所在的机构、渠道、服务赠送部门、客户属性、结算类型:实付，预付-购买“安心无忧百万医疗保险产品的”。</w:t>
      </w:r>
    </w:p>
    <w:p w14:paraId="148B2D8C" w14:textId="77777777" w:rsidR="00891B3E" w:rsidRPr="00C61D59" w:rsidRDefault="00A4129C" w:rsidP="00891B3E">
      <w:pPr>
        <w:pStyle w:val="4"/>
        <w:numPr>
          <w:ilvl w:val="0"/>
          <w:numId w:val="0"/>
        </w:numPr>
        <w:spacing w:before="0" w:after="0"/>
        <w:ind w:left="851" w:hanging="851"/>
        <w:rPr>
          <w:rFonts w:asciiTheme="minorEastAsia" w:eastAsiaTheme="minorEastAsia" w:hAnsiTheme="minorEastAsia"/>
        </w:rPr>
      </w:pPr>
      <w:r>
        <w:rPr>
          <w:rFonts w:asciiTheme="minorEastAsia" w:eastAsiaTheme="minorEastAsia" w:hAnsiTheme="minorEastAsia" w:hint="eastAsia"/>
        </w:rPr>
        <w:t>1</w:t>
      </w:r>
      <w:r w:rsidR="00891B3E" w:rsidRPr="00C61D59">
        <w:rPr>
          <w:rFonts w:asciiTheme="minorEastAsia" w:eastAsiaTheme="minorEastAsia" w:hAnsiTheme="minorEastAsia" w:hint="eastAsia"/>
        </w:rPr>
        <w:t>.</w:t>
      </w:r>
      <w:r w:rsidR="00743AA7">
        <w:rPr>
          <w:rFonts w:asciiTheme="minorEastAsia" w:eastAsiaTheme="minorEastAsia" w:hAnsiTheme="minorEastAsia" w:hint="eastAsia"/>
        </w:rPr>
        <w:t>2</w:t>
      </w:r>
      <w:r w:rsidR="009A2ACC" w:rsidRPr="00C61D59">
        <w:rPr>
          <w:rFonts w:asciiTheme="minorEastAsia" w:eastAsiaTheme="minorEastAsia" w:hAnsiTheme="minorEastAsia" w:hint="eastAsia"/>
        </w:rPr>
        <w:t>.3</w:t>
      </w:r>
      <w:r w:rsidR="00891B3E" w:rsidRPr="00C61D59">
        <w:rPr>
          <w:rFonts w:asciiTheme="minorEastAsia" w:eastAsiaTheme="minorEastAsia" w:hAnsiTheme="minorEastAsia" w:hint="eastAsia"/>
        </w:rPr>
        <w:t xml:space="preserve"> 规则说明</w:t>
      </w:r>
    </w:p>
    <w:p w14:paraId="3A5F21B6" w14:textId="77777777" w:rsidR="00891B3E" w:rsidRPr="00C61D59" w:rsidRDefault="00891B3E" w:rsidP="00891B3E">
      <w:pPr>
        <w:pStyle w:val="p24"/>
        <w:rPr>
          <w:rFonts w:asciiTheme="minorEastAsia" w:eastAsiaTheme="minorEastAsia" w:hAnsiTheme="minorEastAsia"/>
        </w:rPr>
      </w:pPr>
      <w:r w:rsidRPr="00C61D59">
        <w:rPr>
          <w:rFonts w:asciiTheme="minorEastAsia" w:eastAsiaTheme="minorEastAsia" w:hAnsiTheme="minorEastAsia" w:hint="eastAsia"/>
        </w:rPr>
        <w:t>1、数据源： BI抽取核心中险种为：a.适用于购买“</w:t>
      </w:r>
      <w:r w:rsidR="00463112" w:rsidRPr="00C61D59">
        <w:rPr>
          <w:rFonts w:asciiTheme="minorEastAsia" w:eastAsiaTheme="minorEastAsia" w:hAnsiTheme="minorEastAsia" w:hint="eastAsia"/>
        </w:rPr>
        <w:t>安心无忧</w:t>
      </w:r>
      <w:r w:rsidR="009A2ACC" w:rsidRPr="00C61D59">
        <w:rPr>
          <w:rFonts w:asciiTheme="minorEastAsia" w:eastAsiaTheme="minorEastAsia" w:hAnsiTheme="minorEastAsia" w:hint="eastAsia"/>
        </w:rPr>
        <w:t>百万医疗</w:t>
      </w:r>
      <w:r w:rsidRPr="00C61D59">
        <w:rPr>
          <w:rFonts w:asciiTheme="minorEastAsia" w:eastAsiaTheme="minorEastAsia" w:hAnsiTheme="minorEastAsia" w:hint="eastAsia"/>
        </w:rPr>
        <w:t>” 的客户，</w:t>
      </w:r>
      <w:r w:rsidRPr="00C61D59">
        <w:rPr>
          <w:rFonts w:asciiTheme="minorEastAsia" w:eastAsiaTheme="minorEastAsia" w:hAnsiTheme="minorEastAsia" w:hint="eastAsia"/>
          <w:color w:val="948A54" w:themeColor="background2" w:themeShade="80"/>
        </w:rPr>
        <w:t>自保单生效日期起</w:t>
      </w:r>
      <w:r w:rsidRPr="00C61D59">
        <w:rPr>
          <w:rFonts w:asciiTheme="minorEastAsia" w:eastAsiaTheme="minorEastAsia" w:hAnsiTheme="minorEastAsia" w:hint="eastAsia"/>
        </w:rPr>
        <w:t>，</w:t>
      </w:r>
      <w:r w:rsidR="00C948CC">
        <w:rPr>
          <w:rFonts w:asciiTheme="minorEastAsia" w:eastAsiaTheme="minorEastAsia" w:hAnsiTheme="minorEastAsia" w:hint="eastAsia"/>
        </w:rPr>
        <w:t>等待期</w:t>
      </w:r>
      <w:r w:rsidRPr="00C61D59">
        <w:rPr>
          <w:rFonts w:asciiTheme="minorEastAsia" w:eastAsiaTheme="minorEastAsia" w:hAnsiTheme="minorEastAsia" w:hint="eastAsia"/>
        </w:rPr>
        <w:t>次日</w:t>
      </w:r>
      <w:r w:rsidRPr="00C61D59">
        <w:rPr>
          <w:rFonts w:asciiTheme="minorEastAsia" w:eastAsiaTheme="minorEastAsia" w:hAnsiTheme="minorEastAsia" w:hint="eastAsia"/>
          <w:color w:val="948A54" w:themeColor="background2" w:themeShade="80"/>
        </w:rPr>
        <w:t>（</w:t>
      </w:r>
      <w:r w:rsidRPr="00C61D59">
        <w:rPr>
          <w:rFonts w:asciiTheme="minorEastAsia" w:eastAsiaTheme="minorEastAsia" w:hAnsiTheme="minorEastAsia" w:hint="eastAsia"/>
          <w:color w:val="948A54" w:themeColor="background2" w:themeShade="80"/>
          <w:u w:val="single"/>
        </w:rPr>
        <w:t>例如：保单生效日为20</w:t>
      </w:r>
      <w:r w:rsidR="00463112" w:rsidRPr="00C61D59">
        <w:rPr>
          <w:rFonts w:asciiTheme="minorEastAsia" w:eastAsiaTheme="minorEastAsia" w:hAnsiTheme="minorEastAsia" w:hint="eastAsia"/>
          <w:color w:val="948A54" w:themeColor="background2" w:themeShade="80"/>
          <w:u w:val="single"/>
        </w:rPr>
        <w:t>20</w:t>
      </w:r>
      <w:r w:rsidRPr="00C61D59">
        <w:rPr>
          <w:rFonts w:asciiTheme="minorEastAsia" w:eastAsiaTheme="minorEastAsia" w:hAnsiTheme="minorEastAsia" w:hint="eastAsia"/>
          <w:color w:val="948A54" w:themeColor="background2" w:themeShade="80"/>
          <w:u w:val="single"/>
        </w:rPr>
        <w:t>.1.1</w:t>
      </w:r>
      <w:r w:rsidR="00C948CC">
        <w:rPr>
          <w:rFonts w:asciiTheme="minorEastAsia" w:eastAsiaTheme="minorEastAsia" w:hAnsiTheme="minorEastAsia" w:hint="eastAsia"/>
          <w:color w:val="948A54" w:themeColor="background2" w:themeShade="80"/>
          <w:u w:val="single"/>
        </w:rPr>
        <w:t>等待</w:t>
      </w:r>
      <w:r w:rsidRPr="00C61D59">
        <w:rPr>
          <w:rFonts w:asciiTheme="minorEastAsia" w:eastAsiaTheme="minorEastAsia" w:hAnsiTheme="minorEastAsia" w:hint="eastAsia"/>
          <w:color w:val="948A54" w:themeColor="background2" w:themeShade="80"/>
          <w:u w:val="single"/>
        </w:rPr>
        <w:t>期</w:t>
      </w:r>
      <w:r w:rsidR="00463112" w:rsidRPr="00C61D59">
        <w:rPr>
          <w:rFonts w:asciiTheme="minorEastAsia" w:eastAsiaTheme="minorEastAsia" w:hAnsiTheme="minorEastAsia" w:hint="eastAsia"/>
          <w:color w:val="948A54" w:themeColor="background2" w:themeShade="80"/>
          <w:u w:val="single"/>
        </w:rPr>
        <w:t>30</w:t>
      </w:r>
      <w:r w:rsidRPr="00C61D59">
        <w:rPr>
          <w:rFonts w:asciiTheme="minorEastAsia" w:eastAsiaTheme="minorEastAsia" w:hAnsiTheme="minorEastAsia" w:hint="eastAsia"/>
          <w:color w:val="948A54" w:themeColor="background2" w:themeShade="80"/>
          <w:u w:val="single"/>
        </w:rPr>
        <w:t>日，</w:t>
      </w:r>
      <w:r w:rsidR="00C948CC">
        <w:rPr>
          <w:rFonts w:asciiTheme="minorEastAsia" w:eastAsiaTheme="minorEastAsia" w:hAnsiTheme="minorEastAsia" w:hint="eastAsia"/>
          <w:color w:val="948A54" w:themeColor="background2" w:themeShade="80"/>
          <w:u w:val="single"/>
        </w:rPr>
        <w:t>等待</w:t>
      </w:r>
      <w:r w:rsidRPr="00C61D59">
        <w:rPr>
          <w:rFonts w:asciiTheme="minorEastAsia" w:eastAsiaTheme="minorEastAsia" w:hAnsiTheme="minorEastAsia" w:hint="eastAsia"/>
          <w:color w:val="948A54" w:themeColor="background2" w:themeShade="80"/>
          <w:u w:val="single"/>
        </w:rPr>
        <w:t>期 次日 20</w:t>
      </w:r>
      <w:r w:rsidR="00463112" w:rsidRPr="00C61D59">
        <w:rPr>
          <w:rFonts w:asciiTheme="minorEastAsia" w:eastAsiaTheme="minorEastAsia" w:hAnsiTheme="minorEastAsia" w:hint="eastAsia"/>
          <w:color w:val="948A54" w:themeColor="background2" w:themeShade="80"/>
          <w:u w:val="single"/>
        </w:rPr>
        <w:t>20</w:t>
      </w:r>
      <w:r w:rsidRPr="00C61D59">
        <w:rPr>
          <w:rFonts w:asciiTheme="minorEastAsia" w:eastAsiaTheme="minorEastAsia" w:hAnsiTheme="minorEastAsia" w:hint="eastAsia"/>
          <w:color w:val="948A54" w:themeColor="background2" w:themeShade="80"/>
          <w:u w:val="single"/>
        </w:rPr>
        <w:t>.1.</w:t>
      </w:r>
      <w:r w:rsidR="00463112" w:rsidRPr="00C61D59">
        <w:rPr>
          <w:rFonts w:asciiTheme="minorEastAsia" w:eastAsiaTheme="minorEastAsia" w:hAnsiTheme="minorEastAsia" w:hint="eastAsia"/>
          <w:color w:val="948A54" w:themeColor="background2" w:themeShade="80"/>
          <w:u w:val="single"/>
        </w:rPr>
        <w:t>3</w:t>
      </w:r>
      <w:r w:rsidRPr="00C61D59">
        <w:rPr>
          <w:rFonts w:asciiTheme="minorEastAsia" w:eastAsiaTheme="minorEastAsia" w:hAnsiTheme="minorEastAsia" w:hint="eastAsia"/>
          <w:color w:val="948A54" w:themeColor="background2" w:themeShade="80"/>
          <w:u w:val="single"/>
        </w:rPr>
        <w:t>1），</w:t>
      </w:r>
      <w:r w:rsidR="00C948CC">
        <w:rPr>
          <w:rFonts w:asciiTheme="minorEastAsia" w:eastAsiaTheme="minorEastAsia" w:hAnsiTheme="minorEastAsia" w:hint="eastAsia"/>
        </w:rPr>
        <w:t>且保单有效的客户，限为被保人</w:t>
      </w:r>
      <w:r w:rsidRPr="00C61D59">
        <w:rPr>
          <w:rFonts w:asciiTheme="minorEastAsia" w:eastAsiaTheme="minorEastAsia" w:hAnsiTheme="minorEastAsia" w:hint="eastAsia"/>
        </w:rPr>
        <w:t>。数据推送至</w:t>
      </w:r>
      <w:r w:rsidR="00A4129C">
        <w:rPr>
          <w:rFonts w:asciiTheme="minorEastAsia" w:eastAsiaTheme="minorEastAsia" w:hAnsiTheme="minorEastAsia" w:hint="eastAsia"/>
          <w:highlight w:val="cyan"/>
        </w:rPr>
        <w:t>网销</w:t>
      </w:r>
      <w:r w:rsidRPr="00C61D59">
        <w:rPr>
          <w:rFonts w:asciiTheme="minorEastAsia" w:eastAsiaTheme="minorEastAsia" w:hAnsiTheme="minorEastAsia" w:hint="eastAsia"/>
          <w:highlight w:val="cyan"/>
        </w:rPr>
        <w:t>平台。</w:t>
      </w:r>
    </w:p>
    <w:p w14:paraId="6E9D1264" w14:textId="77777777" w:rsidR="00891B3E" w:rsidRPr="00C61D59" w:rsidRDefault="00891B3E" w:rsidP="00891B3E">
      <w:pPr>
        <w:pStyle w:val="p24"/>
        <w:ind w:firstLine="0"/>
        <w:rPr>
          <w:rFonts w:asciiTheme="minorEastAsia" w:eastAsiaTheme="minorEastAsia" w:hAnsiTheme="minorEastAsia"/>
        </w:rPr>
      </w:pPr>
    </w:p>
    <w:p w14:paraId="1AD766EA" w14:textId="77777777" w:rsidR="00891B3E" w:rsidRPr="00C61D59" w:rsidRDefault="00891B3E" w:rsidP="00891B3E">
      <w:pPr>
        <w:pStyle w:val="p24"/>
        <w:rPr>
          <w:ins w:id="12" w:author="HQDXXFWB010" w:date="2019-08-08T16:10:00Z"/>
          <w:rFonts w:asciiTheme="minorEastAsia" w:eastAsiaTheme="minorEastAsia" w:hAnsiTheme="minorEastAsia"/>
          <w:color w:val="0070C0"/>
        </w:rPr>
      </w:pPr>
      <w:commentRangeStart w:id="13"/>
      <w:r w:rsidRPr="00C61D59">
        <w:rPr>
          <w:rFonts w:asciiTheme="minorEastAsia" w:eastAsiaTheme="minorEastAsia" w:hAnsiTheme="minorEastAsia" w:hint="eastAsia"/>
          <w:color w:val="0070C0"/>
        </w:rPr>
        <w:t>2</w:t>
      </w:r>
      <w:r w:rsidR="00C948CC">
        <w:rPr>
          <w:rFonts w:asciiTheme="minorEastAsia" w:eastAsiaTheme="minorEastAsia" w:hAnsiTheme="minorEastAsia" w:hint="eastAsia"/>
          <w:color w:val="0070C0"/>
        </w:rPr>
        <w:t>、核心提供的字段：</w:t>
      </w:r>
      <w:r w:rsidRPr="00C61D59">
        <w:rPr>
          <w:rFonts w:asciiTheme="minorEastAsia" w:eastAsiaTheme="minorEastAsia" w:hAnsiTheme="minorEastAsia" w:hint="eastAsia"/>
          <w:color w:val="0070C0"/>
        </w:rPr>
        <w:t>被保人的信息 五要素 手机号，服务结束时间、保单号、险种代码、险种名称、保单所在的机构、渠道、服务赠送部门、客户属性、结算类型:实付，预付-购买“</w:t>
      </w:r>
      <w:r w:rsidR="00570C9D" w:rsidRPr="00C61D59">
        <w:rPr>
          <w:rFonts w:asciiTheme="minorEastAsia" w:eastAsiaTheme="minorEastAsia" w:hAnsiTheme="minorEastAsia" w:hint="eastAsia"/>
          <w:color w:val="0070C0"/>
        </w:rPr>
        <w:t>安心无忧</w:t>
      </w:r>
      <w:r w:rsidR="00A4129C">
        <w:rPr>
          <w:rFonts w:asciiTheme="minorEastAsia" w:eastAsiaTheme="minorEastAsia" w:hAnsiTheme="minorEastAsia" w:hint="eastAsia"/>
          <w:color w:val="0070C0"/>
        </w:rPr>
        <w:t>百万医疗保险</w:t>
      </w:r>
      <w:r w:rsidRPr="00C61D59">
        <w:rPr>
          <w:rFonts w:asciiTheme="minorEastAsia" w:eastAsiaTheme="minorEastAsia" w:hAnsiTheme="minorEastAsia" w:hint="eastAsia"/>
          <w:color w:val="0070C0"/>
        </w:rPr>
        <w:t>产品的”。</w:t>
      </w:r>
      <w:commentRangeEnd w:id="13"/>
      <w:r w:rsidR="007E7D6A">
        <w:rPr>
          <w:rStyle w:val="a6"/>
          <w:rFonts w:asciiTheme="minorHAnsi" w:eastAsiaTheme="minorEastAsia" w:hAnsiTheme="minorHAnsi" w:cstheme="minorBidi"/>
          <w:kern w:val="2"/>
        </w:rPr>
        <w:commentReference w:id="13"/>
      </w:r>
    </w:p>
    <w:p w14:paraId="5493D7BA" w14:textId="77777777" w:rsidR="00891B3E" w:rsidRPr="00C61D59" w:rsidRDefault="00891B3E" w:rsidP="00891B3E">
      <w:pPr>
        <w:pStyle w:val="p24"/>
        <w:rPr>
          <w:rFonts w:asciiTheme="minorEastAsia" w:eastAsiaTheme="minorEastAsia" w:hAnsiTheme="minorEastAsia"/>
          <w:color w:val="948A54" w:themeColor="background2" w:themeShade="80"/>
        </w:rPr>
      </w:pPr>
    </w:p>
    <w:p w14:paraId="46C7E7AA" w14:textId="77777777" w:rsidR="00891B3E" w:rsidRPr="00C61D59" w:rsidRDefault="009A2ACC" w:rsidP="00891B3E">
      <w:pPr>
        <w:pStyle w:val="p24"/>
        <w:rPr>
          <w:rFonts w:asciiTheme="minorEastAsia" w:eastAsiaTheme="minorEastAsia" w:hAnsiTheme="minorEastAsia"/>
        </w:rPr>
      </w:pPr>
      <w:r w:rsidRPr="00C61D59">
        <w:rPr>
          <w:rFonts w:asciiTheme="minorEastAsia" w:eastAsiaTheme="minorEastAsia" w:hAnsiTheme="minorEastAsia" w:hint="eastAsia"/>
        </w:rPr>
        <w:t>3</w:t>
      </w:r>
      <w:r w:rsidR="00891B3E" w:rsidRPr="00C61D59">
        <w:rPr>
          <w:rFonts w:asciiTheme="minorEastAsia" w:eastAsiaTheme="minorEastAsia" w:hAnsiTheme="minorEastAsia" w:hint="eastAsia"/>
        </w:rPr>
        <w:t>、当前时间与交至日比较，交至日晚于当前时间说明已缴费，</w:t>
      </w:r>
      <w:r w:rsidR="00244669">
        <w:rPr>
          <w:rFonts w:asciiTheme="minorEastAsia" w:eastAsiaTheme="minorEastAsia" w:hAnsiTheme="minorEastAsia" w:hint="eastAsia"/>
          <w:color w:val="FF0000"/>
        </w:rPr>
        <w:t>院内护工</w:t>
      </w:r>
      <w:r w:rsidR="00891B3E" w:rsidRPr="00C61D59">
        <w:rPr>
          <w:rFonts w:asciiTheme="minorEastAsia" w:eastAsiaTheme="minorEastAsia" w:hAnsiTheme="minorEastAsia" w:hint="eastAsia"/>
        </w:rPr>
        <w:t>服务，若否，提示：“服务已到期”。服务结束时间为交至日。服务结束时间以最晚的为准。</w:t>
      </w:r>
    </w:p>
    <w:p w14:paraId="7E0F5093" w14:textId="77777777" w:rsidR="00570C9D" w:rsidRPr="00C61D59" w:rsidRDefault="009A2ACC" w:rsidP="00891B3E">
      <w:pPr>
        <w:pStyle w:val="p24"/>
        <w:rPr>
          <w:rFonts w:asciiTheme="minorEastAsia" w:eastAsiaTheme="minorEastAsia" w:hAnsiTheme="minorEastAsia"/>
        </w:rPr>
      </w:pPr>
      <w:r w:rsidRPr="00C61D59">
        <w:rPr>
          <w:rFonts w:asciiTheme="minorEastAsia" w:eastAsiaTheme="minorEastAsia" w:hAnsiTheme="minorEastAsia" w:hint="eastAsia"/>
        </w:rPr>
        <w:t>4</w:t>
      </w:r>
      <w:r w:rsidR="00891B3E" w:rsidRPr="00C61D59">
        <w:rPr>
          <w:rFonts w:asciiTheme="minorEastAsia" w:eastAsiaTheme="minorEastAsia" w:hAnsiTheme="minorEastAsia" w:hint="eastAsia"/>
        </w:rPr>
        <w:t>、</w:t>
      </w:r>
      <w:r w:rsidR="00570C9D" w:rsidRPr="00C61D59">
        <w:rPr>
          <w:rFonts w:asciiTheme="minorEastAsia" w:eastAsiaTheme="minorEastAsia" w:hAnsiTheme="minorEastAsia" w:hint="eastAsia"/>
        </w:rPr>
        <w:t>安心无忧</w:t>
      </w:r>
      <w:r w:rsidR="00891B3E" w:rsidRPr="00C61D59">
        <w:rPr>
          <w:rFonts w:asciiTheme="minorEastAsia" w:eastAsiaTheme="minorEastAsia" w:hAnsiTheme="minorEastAsia" w:hint="eastAsia"/>
        </w:rPr>
        <w:t>使用</w:t>
      </w:r>
      <w:r w:rsidR="00244669">
        <w:rPr>
          <w:rFonts w:asciiTheme="minorEastAsia" w:eastAsiaTheme="minorEastAsia" w:hAnsiTheme="minorEastAsia" w:hint="eastAsia"/>
        </w:rPr>
        <w:t>院内护工</w:t>
      </w:r>
      <w:r w:rsidRPr="00C61D59">
        <w:rPr>
          <w:rFonts w:asciiTheme="minorEastAsia" w:eastAsiaTheme="minorEastAsia" w:hAnsiTheme="minorEastAsia" w:hint="eastAsia"/>
        </w:rPr>
        <w:t>服务次数为2次</w:t>
      </w:r>
      <w:r w:rsidR="00CE5E6B">
        <w:rPr>
          <w:rFonts w:asciiTheme="minorEastAsia" w:eastAsiaTheme="minorEastAsia" w:hAnsiTheme="minorEastAsia" w:hint="eastAsia"/>
        </w:rPr>
        <w:t>/年</w:t>
      </w:r>
      <w:r w:rsidR="00891B3E" w:rsidRPr="00C61D59">
        <w:rPr>
          <w:rFonts w:asciiTheme="minorEastAsia" w:eastAsiaTheme="minorEastAsia" w:hAnsiTheme="minorEastAsia" w:hint="eastAsia"/>
        </w:rPr>
        <w:t>。</w:t>
      </w:r>
    </w:p>
    <w:p w14:paraId="2C932638" w14:textId="77777777" w:rsidR="00891B3E" w:rsidRPr="00C61D59" w:rsidRDefault="009A2ACC" w:rsidP="00891B3E">
      <w:pPr>
        <w:pStyle w:val="p24"/>
        <w:rPr>
          <w:rFonts w:asciiTheme="minorEastAsia" w:eastAsiaTheme="minorEastAsia" w:hAnsiTheme="minorEastAsia"/>
        </w:rPr>
      </w:pPr>
      <w:r w:rsidRPr="00C61D59">
        <w:rPr>
          <w:rFonts w:asciiTheme="minorEastAsia" w:eastAsiaTheme="minorEastAsia" w:hAnsiTheme="minorEastAsia" w:hint="eastAsia"/>
        </w:rPr>
        <w:t>5</w:t>
      </w:r>
      <w:r w:rsidR="00891B3E" w:rsidRPr="00C61D59">
        <w:rPr>
          <w:rFonts w:asciiTheme="minorEastAsia" w:eastAsiaTheme="minorEastAsia" w:hAnsiTheme="minorEastAsia" w:hint="eastAsia"/>
        </w:rPr>
        <w:t>、数据推送频率：每天更新新增客户的客户清单。</w:t>
      </w:r>
    </w:p>
    <w:p w14:paraId="242DEDEA" w14:textId="77777777" w:rsidR="00891B3E" w:rsidRPr="00C61D59" w:rsidRDefault="009A2ACC" w:rsidP="00891B3E">
      <w:pPr>
        <w:pStyle w:val="p24"/>
        <w:rPr>
          <w:rFonts w:asciiTheme="minorEastAsia" w:eastAsiaTheme="minorEastAsia" w:hAnsiTheme="minorEastAsia"/>
        </w:rPr>
      </w:pPr>
      <w:commentRangeStart w:id="14"/>
      <w:r w:rsidRPr="00C61D59">
        <w:rPr>
          <w:rFonts w:asciiTheme="minorEastAsia" w:eastAsiaTheme="minorEastAsia" w:hAnsiTheme="minorEastAsia" w:hint="eastAsia"/>
        </w:rPr>
        <w:t>6</w:t>
      </w:r>
      <w:r w:rsidR="00A4129C">
        <w:rPr>
          <w:rFonts w:asciiTheme="minorEastAsia" w:eastAsiaTheme="minorEastAsia" w:hAnsiTheme="minorEastAsia" w:hint="eastAsia"/>
        </w:rPr>
        <w:t>、网销</w:t>
      </w:r>
      <w:r w:rsidR="00891B3E" w:rsidRPr="00C61D59">
        <w:rPr>
          <w:rFonts w:asciiTheme="minorEastAsia" w:eastAsiaTheme="minorEastAsia" w:hAnsiTheme="minorEastAsia" w:hint="eastAsia"/>
        </w:rPr>
        <w:t>平台中客户清单为全量的数据，与第三方进行数据对接，第三方收到名单后，次日生效。其中数据经过加密后传给第三方。</w:t>
      </w:r>
      <w:commentRangeEnd w:id="14"/>
      <w:r w:rsidR="002A4CA8">
        <w:rPr>
          <w:rStyle w:val="a6"/>
          <w:rFonts w:asciiTheme="minorHAnsi" w:eastAsiaTheme="minorEastAsia" w:hAnsiTheme="minorHAnsi" w:cstheme="minorBidi"/>
          <w:kern w:val="2"/>
        </w:rPr>
        <w:commentReference w:id="14"/>
      </w:r>
    </w:p>
    <w:p w14:paraId="110CECFF" w14:textId="77777777" w:rsidR="00891B3E" w:rsidRPr="00C61D59" w:rsidRDefault="009A2ACC" w:rsidP="00891B3E">
      <w:pPr>
        <w:pStyle w:val="p24"/>
        <w:rPr>
          <w:rFonts w:asciiTheme="minorEastAsia" w:eastAsiaTheme="minorEastAsia" w:hAnsiTheme="minorEastAsia"/>
        </w:rPr>
      </w:pPr>
      <w:r w:rsidRPr="00C61D59">
        <w:rPr>
          <w:rFonts w:asciiTheme="minorEastAsia" w:eastAsiaTheme="minorEastAsia" w:hAnsiTheme="minorEastAsia" w:hint="eastAsia"/>
        </w:rPr>
        <w:t>7</w:t>
      </w:r>
      <w:r w:rsidR="00570C9D" w:rsidRPr="00C61D59">
        <w:rPr>
          <w:rFonts w:asciiTheme="minorEastAsia" w:eastAsiaTheme="minorEastAsia" w:hAnsiTheme="minorEastAsia" w:hint="eastAsia"/>
        </w:rPr>
        <w:t>、用于购买“安心无忧</w:t>
      </w:r>
      <w:r w:rsidR="00A4129C">
        <w:rPr>
          <w:rFonts w:asciiTheme="minorEastAsia" w:eastAsiaTheme="minorEastAsia" w:hAnsiTheme="minorEastAsia" w:hint="eastAsia"/>
        </w:rPr>
        <w:t>百万医疗保险</w:t>
      </w:r>
      <w:r w:rsidR="00891B3E" w:rsidRPr="00C61D59">
        <w:rPr>
          <w:rFonts w:asciiTheme="minorEastAsia" w:eastAsiaTheme="minorEastAsia" w:hAnsiTheme="minorEastAsia" w:hint="eastAsia"/>
        </w:rPr>
        <w:t xml:space="preserve">” 的客户， </w:t>
      </w:r>
      <w:r w:rsidR="00C948CC">
        <w:rPr>
          <w:rFonts w:asciiTheme="minorEastAsia" w:eastAsiaTheme="minorEastAsia" w:hAnsiTheme="minorEastAsia" w:hint="eastAsia"/>
        </w:rPr>
        <w:t>系统内部预审（该服务</w:t>
      </w:r>
      <w:r w:rsidR="00891B3E" w:rsidRPr="00C61D59">
        <w:rPr>
          <w:rFonts w:asciiTheme="minorEastAsia" w:eastAsiaTheme="minorEastAsia" w:hAnsiTheme="minorEastAsia" w:hint="eastAsia"/>
        </w:rPr>
        <w:t>被保人仅能使用</w:t>
      </w:r>
      <w:r w:rsidR="00C948CC" w:rsidRPr="00C948CC">
        <w:rPr>
          <w:rFonts w:asciiTheme="minorEastAsia" w:eastAsiaTheme="minorEastAsia" w:hAnsiTheme="minorEastAsia" w:hint="eastAsia"/>
          <w:color w:val="FF0000"/>
        </w:rPr>
        <w:t>2</w:t>
      </w:r>
      <w:r w:rsidR="00891B3E" w:rsidRPr="00C61D59">
        <w:rPr>
          <w:rFonts w:asciiTheme="minorEastAsia" w:eastAsiaTheme="minorEastAsia" w:hAnsiTheme="minorEastAsia" w:hint="eastAsia"/>
        </w:rPr>
        <w:t>次</w:t>
      </w:r>
      <w:r w:rsidR="00CE5E6B">
        <w:rPr>
          <w:rFonts w:asciiTheme="minorEastAsia" w:eastAsiaTheme="minorEastAsia" w:hAnsiTheme="minorEastAsia" w:hint="eastAsia"/>
        </w:rPr>
        <w:t>/年</w:t>
      </w:r>
      <w:r w:rsidR="00891B3E" w:rsidRPr="00C61D59">
        <w:rPr>
          <w:rFonts w:asciiTheme="minorEastAsia" w:eastAsiaTheme="minorEastAsia" w:hAnsiTheme="minorEastAsia" w:hint="eastAsia"/>
        </w:rPr>
        <w:t>，</w:t>
      </w:r>
    </w:p>
    <w:p w14:paraId="37ECB4F3" w14:textId="77777777" w:rsidR="00891B3E" w:rsidRPr="00B5150E" w:rsidRDefault="00891B3E" w:rsidP="00E60B7C">
      <w:pPr>
        <w:pStyle w:val="p24"/>
        <w:rPr>
          <w:rFonts w:asciiTheme="minorEastAsia" w:eastAsiaTheme="minorEastAsia" w:hAnsiTheme="minorEastAsia"/>
          <w:color w:val="FF0000"/>
        </w:rPr>
      </w:pPr>
      <w:commentRangeStart w:id="15"/>
      <w:r w:rsidRPr="00C61D59">
        <w:rPr>
          <w:rFonts w:asciiTheme="minorEastAsia" w:eastAsiaTheme="minorEastAsia" w:hAnsiTheme="minorEastAsia" w:hint="eastAsia"/>
        </w:rPr>
        <w:t>预审时 1.判断此客户是否有剩余此服务 即减去服务中的，如否，提示“服务已使用”。2.在申请时，判断是否有购买此产品 ，若购买此产品，下拉框显示投被保人。若只是</w:t>
      </w:r>
      <w:r w:rsidR="00C61D59" w:rsidRPr="00C61D59">
        <w:rPr>
          <w:rFonts w:asciiTheme="minorEastAsia" w:eastAsiaTheme="minorEastAsia" w:hAnsiTheme="minorEastAsia" w:hint="eastAsia"/>
        </w:rPr>
        <w:t>客户，</w:t>
      </w:r>
      <w:r w:rsidRPr="00C61D59">
        <w:rPr>
          <w:rFonts w:asciiTheme="minorEastAsia" w:eastAsiaTheme="minorEastAsia" w:hAnsiTheme="minorEastAsia" w:hint="eastAsia"/>
        </w:rPr>
        <w:t>显示</w:t>
      </w:r>
      <w:r w:rsidR="00C948CC">
        <w:rPr>
          <w:rFonts w:asciiTheme="minorEastAsia" w:eastAsiaTheme="minorEastAsia" w:hAnsiTheme="minorEastAsia" w:hint="eastAsia"/>
        </w:rPr>
        <w:t>被</w:t>
      </w:r>
      <w:r w:rsidRPr="00C61D59">
        <w:rPr>
          <w:rFonts w:asciiTheme="minorEastAsia" w:eastAsiaTheme="minorEastAsia" w:hAnsiTheme="minorEastAsia" w:hint="eastAsia"/>
        </w:rPr>
        <w:t>保人，其他信息带出。</w:t>
      </w:r>
      <w:r w:rsidR="00B5150E" w:rsidRPr="00B5150E">
        <w:rPr>
          <w:rFonts w:asciiTheme="minorEastAsia" w:eastAsiaTheme="minorEastAsia" w:hAnsiTheme="minorEastAsia" w:hint="eastAsia"/>
          <w:color w:val="FF0000"/>
        </w:rPr>
        <w:t>然后判断客户是否过等待期（30天），若过等待期，客户可以申请此项服务。</w:t>
      </w:r>
      <w:commentRangeEnd w:id="15"/>
      <w:r w:rsidR="00743DCF">
        <w:rPr>
          <w:rStyle w:val="a6"/>
          <w:rFonts w:asciiTheme="minorHAnsi" w:eastAsiaTheme="minorEastAsia" w:hAnsiTheme="minorHAnsi" w:cstheme="minorBidi"/>
          <w:kern w:val="2"/>
        </w:rPr>
        <w:commentReference w:id="15"/>
      </w:r>
    </w:p>
    <w:p w14:paraId="0EE69E9B" w14:textId="77777777" w:rsidR="00891B3E" w:rsidRPr="00C61D59" w:rsidRDefault="00C948CC" w:rsidP="00E60B7C">
      <w:pPr>
        <w:pStyle w:val="p0"/>
        <w:numPr>
          <w:ilvl w:val="0"/>
          <w:numId w:val="4"/>
        </w:numPr>
        <w:jc w:val="left"/>
        <w:rPr>
          <w:rFonts w:asciiTheme="minorEastAsia" w:eastAsiaTheme="minorEastAsia" w:hAnsiTheme="minorEastAsia"/>
          <w:sz w:val="24"/>
          <w:szCs w:val="24"/>
        </w:rPr>
      </w:pPr>
      <w:commentRangeStart w:id="16"/>
      <w:r>
        <w:rPr>
          <w:rFonts w:asciiTheme="minorEastAsia" w:eastAsiaTheme="minorEastAsia" w:hAnsiTheme="minorEastAsia" w:hint="eastAsia"/>
          <w:sz w:val="24"/>
          <w:szCs w:val="24"/>
        </w:rPr>
        <w:t>预审通过后，将数据传给第三方，具体传送数据：</w:t>
      </w:r>
      <w:r w:rsidR="00891B3E" w:rsidRPr="00C61D59">
        <w:rPr>
          <w:rFonts w:asciiTheme="minorEastAsia" w:eastAsiaTheme="minorEastAsia" w:hAnsiTheme="minorEastAsia" w:hint="eastAsia"/>
          <w:sz w:val="24"/>
          <w:szCs w:val="24"/>
        </w:rPr>
        <w:t>被保人的信息 五要素 手机号，服务结束时间；</w:t>
      </w:r>
      <w:commentRangeEnd w:id="16"/>
      <w:r w:rsidR="0062136C">
        <w:rPr>
          <w:rStyle w:val="a6"/>
          <w:rFonts w:asciiTheme="minorHAnsi" w:eastAsiaTheme="minorEastAsia" w:hAnsiTheme="minorHAnsi" w:cstheme="minorBidi"/>
          <w:kern w:val="2"/>
        </w:rPr>
        <w:commentReference w:id="16"/>
      </w:r>
    </w:p>
    <w:p w14:paraId="405F48FF" w14:textId="77777777" w:rsidR="00891B3E" w:rsidRPr="00C61D59" w:rsidRDefault="00570C9D" w:rsidP="00E60B7C">
      <w:pPr>
        <w:pStyle w:val="p0"/>
        <w:numPr>
          <w:ilvl w:val="0"/>
          <w:numId w:val="4"/>
        </w:numPr>
        <w:jc w:val="left"/>
        <w:rPr>
          <w:rFonts w:asciiTheme="minorEastAsia" w:eastAsiaTheme="minorEastAsia" w:hAnsiTheme="minorEastAsia"/>
          <w:sz w:val="24"/>
          <w:szCs w:val="24"/>
        </w:rPr>
      </w:pPr>
      <w:r w:rsidRPr="00C61D59">
        <w:rPr>
          <w:rFonts w:asciiTheme="minorEastAsia" w:eastAsiaTheme="minorEastAsia" w:hAnsiTheme="minorEastAsia" w:hint="eastAsia"/>
          <w:sz w:val="24"/>
          <w:szCs w:val="24"/>
        </w:rPr>
        <w:t>服务方在3个工作日内完成服务安排</w:t>
      </w:r>
      <w:r w:rsidR="00891B3E" w:rsidRPr="00C61D59">
        <w:rPr>
          <w:rFonts w:asciiTheme="minorEastAsia" w:eastAsiaTheme="minorEastAsia" w:hAnsiTheme="minorEastAsia" w:hint="eastAsia"/>
          <w:sz w:val="24"/>
          <w:szCs w:val="24"/>
        </w:rPr>
        <w:t>。</w:t>
      </w:r>
    </w:p>
    <w:p w14:paraId="22802A51" w14:textId="77777777" w:rsidR="00891B3E" w:rsidRPr="00C61D59" w:rsidRDefault="009A2ACC" w:rsidP="00891B3E">
      <w:pPr>
        <w:pStyle w:val="p24"/>
        <w:rPr>
          <w:rFonts w:asciiTheme="minorEastAsia" w:eastAsiaTheme="minorEastAsia" w:hAnsiTheme="minorEastAsia"/>
        </w:rPr>
      </w:pPr>
      <w:r w:rsidRPr="00C61D59">
        <w:rPr>
          <w:rFonts w:asciiTheme="minorEastAsia" w:eastAsiaTheme="minorEastAsia" w:hAnsiTheme="minorEastAsia" w:hint="eastAsia"/>
        </w:rPr>
        <w:t>8</w:t>
      </w:r>
      <w:r w:rsidR="00891B3E" w:rsidRPr="00C61D59">
        <w:rPr>
          <w:rFonts w:asciiTheme="minorEastAsia" w:eastAsiaTheme="minorEastAsia" w:hAnsiTheme="minorEastAsia" w:hint="eastAsia"/>
        </w:rPr>
        <w:t>、如上图 修改后 点击确认提交后，扣减次数。</w:t>
      </w:r>
    </w:p>
    <w:p w14:paraId="29E42A70" w14:textId="77777777" w:rsidR="00C866AE" w:rsidRPr="00C61D59" w:rsidRDefault="009A2ACC" w:rsidP="00C866AE">
      <w:pPr>
        <w:pStyle w:val="p24"/>
        <w:rPr>
          <w:rFonts w:asciiTheme="minorEastAsia" w:eastAsiaTheme="minorEastAsia" w:hAnsiTheme="minorEastAsia"/>
        </w:rPr>
      </w:pPr>
      <w:commentRangeStart w:id="17"/>
      <w:r w:rsidRPr="00C61D59">
        <w:rPr>
          <w:rFonts w:asciiTheme="minorEastAsia" w:eastAsiaTheme="minorEastAsia" w:hAnsiTheme="minorEastAsia" w:hint="eastAsia"/>
        </w:rPr>
        <w:t>9</w:t>
      </w:r>
      <w:r w:rsidR="00891B3E" w:rsidRPr="00C61D59">
        <w:rPr>
          <w:rFonts w:asciiTheme="minorEastAsia" w:eastAsiaTheme="minorEastAsia" w:hAnsiTheme="minorEastAsia" w:hint="eastAsia"/>
        </w:rPr>
        <w:t>、第三方拒绝受理，状态反馈给微信网销后，邮件通知 客服和销售渠道，人工操作核实。</w:t>
      </w:r>
      <w:r w:rsidR="00891B3E" w:rsidRPr="00A4129C">
        <w:rPr>
          <w:rFonts w:asciiTheme="minorEastAsia" w:eastAsiaTheme="minorEastAsia" w:hAnsiTheme="minorEastAsia" w:hint="eastAsia"/>
          <w:highlight w:val="yellow"/>
        </w:rPr>
        <w:t>网销</w:t>
      </w:r>
      <w:r w:rsidR="00891B3E" w:rsidRPr="00C61D59">
        <w:rPr>
          <w:rFonts w:asciiTheme="minorEastAsia" w:eastAsiaTheme="minorEastAsia" w:hAnsiTheme="minorEastAsia" w:hint="eastAsia"/>
        </w:rPr>
        <w:t>后台操作 是否拒绝受理，如拒绝受理时，释放服务次数，服务次数加1</w:t>
      </w:r>
      <w:r w:rsidR="00F40EA3">
        <w:rPr>
          <w:rFonts w:asciiTheme="minorEastAsia" w:eastAsiaTheme="minorEastAsia" w:hAnsiTheme="minorEastAsia" w:hint="eastAsia"/>
        </w:rPr>
        <w:t>，增加</w:t>
      </w:r>
      <w:r w:rsidR="00F40EA3" w:rsidRPr="00F40EA3">
        <w:rPr>
          <w:rFonts w:asciiTheme="minorEastAsia" w:eastAsiaTheme="minorEastAsia" w:hAnsiTheme="minorEastAsia" w:hint="eastAsia"/>
          <w:highlight w:val="yellow"/>
        </w:rPr>
        <w:t>拒绝理由</w:t>
      </w:r>
      <w:r w:rsidR="00891B3E" w:rsidRPr="00C61D59">
        <w:rPr>
          <w:rFonts w:asciiTheme="minorEastAsia" w:eastAsiaTheme="minorEastAsia" w:hAnsiTheme="minorEastAsia" w:hint="eastAsia"/>
        </w:rPr>
        <w:t>。如否（非拒绝受理），反馈数据到第三方，继续受理。</w:t>
      </w:r>
      <w:commentRangeEnd w:id="17"/>
      <w:r w:rsidR="00DF14F7">
        <w:rPr>
          <w:rStyle w:val="a6"/>
          <w:rFonts w:asciiTheme="minorHAnsi" w:eastAsiaTheme="minorEastAsia" w:hAnsiTheme="minorHAnsi" w:cstheme="minorBidi"/>
          <w:kern w:val="2"/>
        </w:rPr>
        <w:commentReference w:id="17"/>
      </w:r>
    </w:p>
    <w:p w14:paraId="313CC954" w14:textId="77777777" w:rsidR="00C866AE" w:rsidRPr="00C61D59" w:rsidRDefault="009A2ACC" w:rsidP="00C866AE">
      <w:pPr>
        <w:pStyle w:val="p24"/>
        <w:ind w:firstLineChars="150" w:firstLine="360"/>
        <w:rPr>
          <w:rFonts w:asciiTheme="minorEastAsia" w:eastAsiaTheme="minorEastAsia" w:hAnsiTheme="minorEastAsia"/>
          <w:color w:val="FF0000"/>
        </w:rPr>
      </w:pPr>
      <w:r w:rsidRPr="00C61D59">
        <w:rPr>
          <w:rFonts w:asciiTheme="minorEastAsia" w:eastAsiaTheme="minorEastAsia" w:hAnsiTheme="minorEastAsia" w:hint="eastAsia"/>
          <w:color w:val="FF0000"/>
        </w:rPr>
        <w:t>10</w:t>
      </w:r>
      <w:r w:rsidR="00891B3E" w:rsidRPr="00C61D59">
        <w:rPr>
          <w:rFonts w:asciiTheme="minorEastAsia" w:eastAsiaTheme="minorEastAsia" w:hAnsiTheme="minorEastAsia" w:hint="eastAsia"/>
          <w:color w:val="FF0000"/>
        </w:rPr>
        <w:t>、再次申请时，本记录的状态为 “已申请、已受理、拒绝受理”提示话术“尊敬的客户，您已申请了本服务，请勿重复申请。”，状态为“已完成、放弃”和未申请时，可申请此服务。</w:t>
      </w:r>
    </w:p>
    <w:p w14:paraId="04046FAA" w14:textId="77777777" w:rsidR="00891B3E" w:rsidRPr="00C61D59" w:rsidRDefault="009A2ACC" w:rsidP="00C866AE">
      <w:pPr>
        <w:pStyle w:val="p24"/>
        <w:rPr>
          <w:rFonts w:asciiTheme="minorEastAsia" w:eastAsiaTheme="minorEastAsia" w:hAnsiTheme="minorEastAsia"/>
        </w:rPr>
      </w:pPr>
      <w:r w:rsidRPr="00C61D59">
        <w:rPr>
          <w:rFonts w:asciiTheme="minorEastAsia" w:eastAsiaTheme="minorEastAsia" w:hAnsiTheme="minorEastAsia" w:hint="eastAsia"/>
        </w:rPr>
        <w:t>11</w:t>
      </w:r>
      <w:r w:rsidR="00891B3E" w:rsidRPr="00C61D59">
        <w:rPr>
          <w:rFonts w:asciiTheme="minorEastAsia" w:eastAsiaTheme="minorEastAsia" w:hAnsiTheme="minorEastAsia" w:hint="eastAsia"/>
        </w:rPr>
        <w:t>、所有状态为：已申请（未完成状态置为已申请）、已受理、拒绝受理、放弃、已完成。</w:t>
      </w:r>
    </w:p>
    <w:p w14:paraId="393C7F8F" w14:textId="77777777" w:rsidR="00891B3E" w:rsidRPr="00C61D59" w:rsidRDefault="009A2ACC" w:rsidP="00891B3E">
      <w:pPr>
        <w:pStyle w:val="p24"/>
        <w:rPr>
          <w:rFonts w:asciiTheme="minorEastAsia" w:eastAsiaTheme="minorEastAsia" w:hAnsiTheme="minorEastAsia"/>
        </w:rPr>
      </w:pPr>
      <w:r w:rsidRPr="00C61D59">
        <w:rPr>
          <w:rFonts w:asciiTheme="minorEastAsia" w:eastAsiaTheme="minorEastAsia" w:hAnsiTheme="minorEastAsia" w:hint="eastAsia"/>
        </w:rPr>
        <w:t>12</w:t>
      </w:r>
      <w:r w:rsidR="00891B3E" w:rsidRPr="00C61D59">
        <w:rPr>
          <w:rFonts w:asciiTheme="minorEastAsia" w:eastAsiaTheme="minorEastAsia" w:hAnsiTheme="minorEastAsia" w:hint="eastAsia"/>
        </w:rPr>
        <w:t>、 服务申请流程的状态以及第三方反馈客户服务状态。</w:t>
      </w:r>
    </w:p>
    <w:p w14:paraId="60F670A2" w14:textId="77777777" w:rsidR="00891B3E" w:rsidRPr="00C61D59" w:rsidRDefault="00891B3E" w:rsidP="00891B3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 xml:space="preserve"> 客户发起申请后，状态为：已申请，微信端记录状态，并扣减服务次数，并框架消息给客户。</w:t>
      </w:r>
    </w:p>
    <w:p w14:paraId="694BCEF7" w14:textId="77777777" w:rsidR="00891B3E" w:rsidRDefault="00891B3E" w:rsidP="00891B3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第三方收到申请后，并处理此服务时，状态设置为：已受理，状态返回微信端，推送客户已受理模板消息。</w:t>
      </w:r>
    </w:p>
    <w:p w14:paraId="1C4FCAF3" w14:textId="77777777" w:rsidR="00911F57" w:rsidRPr="00911F57" w:rsidRDefault="00911F57" w:rsidP="00891B3E">
      <w:pPr>
        <w:pStyle w:val="p0"/>
        <w:spacing w:line="360" w:lineRule="auto"/>
        <w:ind w:left="420" w:hanging="420"/>
        <w:rPr>
          <w:rFonts w:asciiTheme="minorEastAsia" w:eastAsiaTheme="minorEastAsia" w:hAnsiTheme="minorEastAsia"/>
          <w:color w:val="FF0000"/>
          <w:sz w:val="24"/>
          <w:szCs w:val="24"/>
        </w:rPr>
      </w:pPr>
      <w:r>
        <w:rPr>
          <w:rFonts w:asciiTheme="minorEastAsia" w:eastAsiaTheme="minorEastAsia" w:hAnsiTheme="minorEastAsia" w:hint="eastAsia"/>
          <w:sz w:val="24"/>
          <w:szCs w:val="24"/>
        </w:rPr>
        <w:t xml:space="preserve">    </w:t>
      </w:r>
      <w:commentRangeStart w:id="18"/>
      <w:r w:rsidRPr="00911F57">
        <w:rPr>
          <w:rFonts w:asciiTheme="minorEastAsia" w:eastAsiaTheme="minorEastAsia" w:hAnsiTheme="minorEastAsia" w:hint="eastAsia"/>
          <w:color w:val="FF0000"/>
          <w:sz w:val="24"/>
          <w:szCs w:val="24"/>
        </w:rPr>
        <w:t>第三方收到客户申请后，若客户对服务请求提出修改，第三方以电话、微信方式与客户沟通、确认，直至确认后安排服务，并扣减服务次数，并消息给客户。如发生服务人员已到现场，客户反悔，第三方请以回传数据字段中备注（客户撤单/取消服务原因）一项中填写客户自身原因。</w:t>
      </w:r>
      <w:commentRangeEnd w:id="18"/>
      <w:r w:rsidR="00CE7B12">
        <w:rPr>
          <w:rStyle w:val="a6"/>
          <w:rFonts w:asciiTheme="minorHAnsi" w:eastAsiaTheme="minorEastAsia" w:hAnsiTheme="minorHAnsi" w:cstheme="minorBidi"/>
          <w:kern w:val="2"/>
        </w:rPr>
        <w:commentReference w:id="18"/>
      </w:r>
    </w:p>
    <w:p w14:paraId="3C29915D" w14:textId="77777777" w:rsidR="00891B3E" w:rsidRPr="00C61D59" w:rsidRDefault="00891B3E" w:rsidP="00891B3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commentRangeStart w:id="19"/>
      <w:r w:rsidRPr="00C61D59">
        <w:rPr>
          <w:rFonts w:asciiTheme="minorEastAsia" w:eastAsiaTheme="minorEastAsia" w:hAnsiTheme="minorEastAsia" w:hint="eastAsia"/>
          <w:sz w:val="24"/>
          <w:szCs w:val="24"/>
        </w:rPr>
        <w:t>第三方若没有此名单，或确认无此服务时，拒绝受理，状态传给网销后台，触发邮件通知 客服和销售渠道，人工操作核实。如继续服务，此记录返回给</w:t>
      </w:r>
      <w:r w:rsidRPr="00C61D59">
        <w:rPr>
          <w:rFonts w:asciiTheme="minorEastAsia" w:eastAsiaTheme="minorEastAsia" w:hAnsiTheme="minorEastAsia" w:hint="eastAsia"/>
          <w:sz w:val="24"/>
          <w:szCs w:val="24"/>
        </w:rPr>
        <w:lastRenderedPageBreak/>
        <w:t>第三方，继续受理。如此次拒绝受理，释放服务次数，即服务次数加1</w:t>
      </w:r>
      <w:r w:rsidR="00106C70">
        <w:rPr>
          <w:rFonts w:asciiTheme="minorEastAsia" w:eastAsiaTheme="minorEastAsia" w:hAnsiTheme="minorEastAsia" w:hint="eastAsia"/>
          <w:sz w:val="24"/>
          <w:szCs w:val="24"/>
        </w:rPr>
        <w:t>，并填写拒绝理由</w:t>
      </w:r>
      <w:r w:rsidRPr="00C61D59">
        <w:rPr>
          <w:rFonts w:asciiTheme="minorEastAsia" w:eastAsiaTheme="minorEastAsia" w:hAnsiTheme="minorEastAsia" w:hint="eastAsia"/>
          <w:sz w:val="24"/>
          <w:szCs w:val="24"/>
        </w:rPr>
        <w:t>.</w:t>
      </w:r>
      <w:commentRangeEnd w:id="19"/>
      <w:r w:rsidR="008859BA">
        <w:rPr>
          <w:rStyle w:val="a6"/>
          <w:rFonts w:asciiTheme="minorHAnsi" w:eastAsiaTheme="minorEastAsia" w:hAnsiTheme="minorHAnsi" w:cstheme="minorBidi"/>
          <w:kern w:val="2"/>
        </w:rPr>
        <w:commentReference w:id="19"/>
      </w:r>
    </w:p>
    <w:p w14:paraId="21BA6265" w14:textId="77777777" w:rsidR="00891B3E" w:rsidRPr="00C61D59" w:rsidRDefault="00891B3E" w:rsidP="00891B3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第三方完成服务后，标记此服务为：已完成 并传给网销微信，记录此状态，并推送已完成模板消息。</w:t>
      </w:r>
    </w:p>
    <w:p w14:paraId="065D8CB8" w14:textId="77777777" w:rsidR="00891B3E" w:rsidRPr="00C61D59" w:rsidRDefault="00AD130B" w:rsidP="00C866AE">
      <w:pPr>
        <w:pStyle w:val="p24"/>
        <w:ind w:firstLineChars="250" w:firstLine="600"/>
        <w:rPr>
          <w:rFonts w:asciiTheme="minorEastAsia" w:eastAsiaTheme="minorEastAsia" w:hAnsiTheme="minorEastAsia"/>
        </w:rPr>
      </w:pPr>
      <w:r w:rsidRPr="00C61D59">
        <w:rPr>
          <w:rFonts w:asciiTheme="minorEastAsia" w:eastAsiaTheme="minorEastAsia" w:hAnsiTheme="minorEastAsia" w:hint="eastAsia"/>
          <w:highlight w:val="yellow"/>
        </w:rPr>
        <w:t>13</w:t>
      </w:r>
      <w:r w:rsidR="00891B3E" w:rsidRPr="00C61D59">
        <w:rPr>
          <w:rFonts w:asciiTheme="minorEastAsia" w:eastAsiaTheme="minorEastAsia" w:hAnsiTheme="minorEastAsia" w:hint="eastAsia"/>
          <w:highlight w:val="yellow"/>
        </w:rPr>
        <w:t>、如超时有预警邮件提示。，发送对应分公司的邮箱，抄送至总部：（客服部、续期部</w:t>
      </w:r>
      <w:r w:rsidR="00C948CC">
        <w:rPr>
          <w:rFonts w:asciiTheme="minorEastAsia" w:eastAsiaTheme="minorEastAsia" w:hAnsiTheme="minorEastAsia" w:hint="eastAsia"/>
          <w:highlight w:val="yellow"/>
        </w:rPr>
        <w:t>、市场研发部</w:t>
      </w:r>
      <w:r w:rsidR="00891B3E" w:rsidRPr="00C61D59">
        <w:rPr>
          <w:rFonts w:asciiTheme="minorEastAsia" w:eastAsiaTheme="minorEastAsia" w:hAnsiTheme="minorEastAsia" w:hint="eastAsia"/>
          <w:highlight w:val="yellow"/>
        </w:rPr>
        <w:t>）。</w:t>
      </w:r>
    </w:p>
    <w:p w14:paraId="4DEC2205" w14:textId="77777777" w:rsidR="00891B3E" w:rsidRPr="00C61D59" w:rsidRDefault="00891B3E" w:rsidP="00891B3E">
      <w:pPr>
        <w:pStyle w:val="p0"/>
        <w:rPr>
          <w:rFonts w:asciiTheme="minorEastAsia" w:eastAsiaTheme="minorEastAsia" w:hAnsiTheme="minorEastAsia"/>
          <w:sz w:val="24"/>
          <w:szCs w:val="24"/>
        </w:rPr>
      </w:pPr>
    </w:p>
    <w:p w14:paraId="76E1F5FA" w14:textId="77777777" w:rsidR="00891B3E" w:rsidRPr="00C61D59" w:rsidRDefault="00891B3E" w:rsidP="00891B3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commentRangeStart w:id="20"/>
      <w:r w:rsidR="00077692" w:rsidRPr="00077692">
        <w:rPr>
          <w:rFonts w:asciiTheme="minorEastAsia" w:eastAsiaTheme="minorEastAsia" w:hAnsiTheme="minorEastAsia" w:hint="eastAsia"/>
          <w:sz w:val="24"/>
          <w:szCs w:val="24"/>
        </w:rPr>
        <w:t>院内护工服务</w:t>
      </w:r>
      <w:r w:rsidRPr="00C61D59">
        <w:rPr>
          <w:rFonts w:asciiTheme="minorEastAsia" w:eastAsiaTheme="minorEastAsia" w:hAnsiTheme="minorEastAsia" w:hint="eastAsia"/>
          <w:sz w:val="24"/>
          <w:szCs w:val="24"/>
        </w:rPr>
        <w:t>在发起申请后</w:t>
      </w:r>
      <w:r w:rsidR="00AD130B" w:rsidRPr="00C61D59">
        <w:rPr>
          <w:rFonts w:asciiTheme="minorEastAsia" w:eastAsiaTheme="minorEastAsia" w:hAnsiTheme="minorEastAsia" w:hint="eastAsia"/>
          <w:sz w:val="24"/>
          <w:szCs w:val="24"/>
        </w:rPr>
        <w:t>3</w:t>
      </w:r>
      <w:r w:rsidRPr="00C61D59">
        <w:rPr>
          <w:rFonts w:asciiTheme="minorEastAsia" w:eastAsiaTheme="minorEastAsia" w:hAnsiTheme="minorEastAsia" w:hint="eastAsia"/>
          <w:sz w:val="24"/>
          <w:szCs w:val="24"/>
        </w:rPr>
        <w:t>个工作日后，状态未回传，则在自申请日第</w:t>
      </w:r>
      <w:r w:rsidR="00AD130B" w:rsidRPr="00C61D59">
        <w:rPr>
          <w:rFonts w:asciiTheme="minorEastAsia" w:eastAsiaTheme="minorEastAsia" w:hAnsiTheme="minorEastAsia" w:hint="eastAsia"/>
          <w:sz w:val="24"/>
          <w:szCs w:val="24"/>
        </w:rPr>
        <w:t>4</w:t>
      </w:r>
      <w:r w:rsidRPr="00C61D59">
        <w:rPr>
          <w:rFonts w:asciiTheme="minorEastAsia" w:eastAsiaTheme="minorEastAsia" w:hAnsiTheme="minorEastAsia" w:hint="eastAsia"/>
          <w:sz w:val="24"/>
          <w:szCs w:val="24"/>
        </w:rPr>
        <w:t>个工作日，触发超时预警邮件。告知总部及对应分公司人员及渠道关注。（正常客户申请后第二天第三方处理）</w:t>
      </w:r>
      <w:commentRangeEnd w:id="20"/>
      <w:r w:rsidR="00A32C39">
        <w:rPr>
          <w:rStyle w:val="a6"/>
          <w:rFonts w:asciiTheme="minorHAnsi" w:eastAsiaTheme="minorEastAsia" w:hAnsiTheme="minorHAnsi" w:cstheme="minorBidi"/>
          <w:kern w:val="2"/>
        </w:rPr>
        <w:commentReference w:id="20"/>
      </w:r>
    </w:p>
    <w:p w14:paraId="55A661B1" w14:textId="77777777" w:rsidR="00891B3E" w:rsidRPr="00C61D59" w:rsidRDefault="00891B3E" w:rsidP="00891B3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结案预警邮件触发时间：从申请至已完成 状态为非已完成，或拒绝受理，第</w:t>
      </w:r>
      <w:r w:rsidRPr="00C61D59">
        <w:rPr>
          <w:rFonts w:asciiTheme="minorEastAsia" w:eastAsiaTheme="minorEastAsia" w:hAnsiTheme="minorEastAsia" w:hint="eastAsia"/>
          <w:sz w:val="24"/>
          <w:szCs w:val="24"/>
          <w:highlight w:val="cyan"/>
        </w:rPr>
        <w:t>31天</w:t>
      </w:r>
      <w:r w:rsidRPr="00C61D59">
        <w:rPr>
          <w:rFonts w:asciiTheme="minorEastAsia" w:eastAsiaTheme="minorEastAsia" w:hAnsiTheme="minorEastAsia" w:hint="eastAsia"/>
          <w:sz w:val="24"/>
          <w:szCs w:val="24"/>
        </w:rPr>
        <w:t>触发预警邮件。</w:t>
      </w:r>
    </w:p>
    <w:p w14:paraId="6AFEB677" w14:textId="77777777" w:rsidR="00891B3E" w:rsidRPr="00C61D59" w:rsidRDefault="00891B3E" w:rsidP="00891B3E">
      <w:pPr>
        <w:pStyle w:val="p24"/>
        <w:rPr>
          <w:rFonts w:asciiTheme="minorEastAsia" w:eastAsiaTheme="minorEastAsia" w:hAnsiTheme="minorEastAsia"/>
        </w:rPr>
      </w:pPr>
    </w:p>
    <w:p w14:paraId="48AAD40A" w14:textId="77777777" w:rsidR="00891B3E" w:rsidRPr="00C61D59" w:rsidRDefault="00AD130B" w:rsidP="00891B3E">
      <w:pPr>
        <w:pStyle w:val="p24"/>
        <w:rPr>
          <w:rFonts w:asciiTheme="minorEastAsia" w:eastAsiaTheme="minorEastAsia" w:hAnsiTheme="minorEastAsia"/>
        </w:rPr>
      </w:pPr>
      <w:r w:rsidRPr="00C61D59">
        <w:rPr>
          <w:rFonts w:asciiTheme="minorEastAsia" w:eastAsiaTheme="minorEastAsia" w:hAnsiTheme="minorEastAsia" w:hint="eastAsia"/>
        </w:rPr>
        <w:t>14</w:t>
      </w:r>
      <w:r w:rsidR="00891B3E" w:rsidRPr="00C61D59">
        <w:rPr>
          <w:rFonts w:asciiTheme="minorEastAsia" w:eastAsiaTheme="minorEastAsia" w:hAnsiTheme="minorEastAsia" w:hint="eastAsia"/>
        </w:rPr>
        <w:t>、模版消息：</w:t>
      </w:r>
    </w:p>
    <w:p w14:paraId="5C95512F" w14:textId="77777777" w:rsidR="00891B3E" w:rsidRPr="00C61D59" w:rsidRDefault="00891B3E" w:rsidP="00891B3E">
      <w:pPr>
        <w:pStyle w:val="p0"/>
        <w:spacing w:line="360" w:lineRule="auto"/>
        <w:rPr>
          <w:rFonts w:asciiTheme="minorEastAsia" w:eastAsiaTheme="minorEastAsia" w:hAnsiTheme="minorEastAsia"/>
          <w:sz w:val="24"/>
          <w:szCs w:val="24"/>
        </w:rPr>
      </w:pPr>
      <w:r w:rsidRPr="00C61D59">
        <w:rPr>
          <w:rFonts w:asciiTheme="minorEastAsia" w:eastAsiaTheme="minorEastAsia" w:hAnsiTheme="minorEastAsia" w:hint="eastAsia"/>
          <w:sz w:val="24"/>
          <w:szCs w:val="24"/>
        </w:rPr>
        <w:t xml:space="preserve">   1）服务申请后，受理后，并且模版发送给客户经理（待提供模版1）。告知客户处理中该项服务，关注进展。</w:t>
      </w:r>
    </w:p>
    <w:p w14:paraId="675851D6" w14:textId="77777777" w:rsidR="00891B3E" w:rsidRPr="00C61D59" w:rsidRDefault="00891B3E" w:rsidP="00891B3E">
      <w:pPr>
        <w:pStyle w:val="p0"/>
        <w:spacing w:line="360" w:lineRule="auto"/>
        <w:rPr>
          <w:rFonts w:asciiTheme="minorEastAsia" w:eastAsiaTheme="minorEastAsia" w:hAnsiTheme="minorEastAsia"/>
          <w:sz w:val="24"/>
          <w:szCs w:val="24"/>
        </w:rPr>
      </w:pPr>
    </w:p>
    <w:p w14:paraId="42486FCF" w14:textId="77777777" w:rsidR="00C866AE" w:rsidRDefault="00891B3E" w:rsidP="00891B3E">
      <w:pPr>
        <w:pStyle w:val="p0"/>
        <w:spacing w:line="360" w:lineRule="auto"/>
        <w:rPr>
          <w:rFonts w:asciiTheme="minorEastAsia" w:eastAsiaTheme="minorEastAsia" w:hAnsiTheme="minorEastAsia"/>
          <w:sz w:val="24"/>
          <w:szCs w:val="24"/>
        </w:rPr>
      </w:pPr>
      <w:r w:rsidRPr="00C61D59">
        <w:rPr>
          <w:rFonts w:asciiTheme="minorEastAsia" w:eastAsiaTheme="minorEastAsia" w:hAnsiTheme="minorEastAsia" w:hint="eastAsia"/>
          <w:sz w:val="24"/>
          <w:szCs w:val="24"/>
        </w:rPr>
        <w:t xml:space="preserve">  2）服务完成后，我司收到状态为已结案时，同时向客户推送</w:t>
      </w:r>
      <w:r w:rsidR="00CF2317">
        <w:rPr>
          <w:rFonts w:asciiTheme="minorEastAsia" w:eastAsiaTheme="minorEastAsia" w:hAnsiTheme="minorEastAsia" w:hint="eastAsia"/>
          <w:sz w:val="24"/>
          <w:szCs w:val="24"/>
        </w:rPr>
        <w:t>服务完成</w:t>
      </w:r>
      <w:r w:rsidRPr="00C61D59">
        <w:rPr>
          <w:rFonts w:asciiTheme="minorEastAsia" w:eastAsiaTheme="minorEastAsia" w:hAnsiTheme="minorEastAsia" w:hint="eastAsia"/>
          <w:sz w:val="24"/>
          <w:szCs w:val="24"/>
        </w:rPr>
        <w:t>消息</w:t>
      </w:r>
      <w:r w:rsidR="00A4129C">
        <w:rPr>
          <w:rFonts w:asciiTheme="minorEastAsia" w:eastAsiaTheme="minorEastAsia" w:hAnsiTheme="minorEastAsia" w:hint="eastAsia"/>
          <w:sz w:val="24"/>
          <w:szCs w:val="24"/>
        </w:rPr>
        <w:t>。告知客户已完成该项服务。同时网销</w:t>
      </w:r>
      <w:r w:rsidRPr="00C61D59">
        <w:rPr>
          <w:rFonts w:asciiTheme="minorEastAsia" w:eastAsiaTheme="minorEastAsia" w:hAnsiTheme="minorEastAsia" w:hint="eastAsia"/>
          <w:sz w:val="24"/>
          <w:szCs w:val="24"/>
        </w:rPr>
        <w:t>后台的该条申请记录置为“完成”状态。</w:t>
      </w:r>
    </w:p>
    <w:p w14:paraId="6FF635B5" w14:textId="77777777" w:rsidR="006A45AB" w:rsidRPr="006A45AB" w:rsidRDefault="006A45AB" w:rsidP="00891B3E">
      <w:pPr>
        <w:pStyle w:val="p0"/>
        <w:spacing w:line="360" w:lineRule="auto"/>
        <w:rPr>
          <w:rFonts w:asciiTheme="minorEastAsia" w:eastAsiaTheme="minorEastAsia" w:hAnsiTheme="minorEastAsia"/>
          <w:sz w:val="24"/>
          <w:szCs w:val="24"/>
        </w:rPr>
      </w:pPr>
    </w:p>
    <w:p w14:paraId="537754F8" w14:textId="77777777" w:rsidR="00891B3E" w:rsidRPr="00CF2317" w:rsidRDefault="00891B3E" w:rsidP="00891B3E">
      <w:pPr>
        <w:pStyle w:val="p24"/>
        <w:ind w:firstLine="0"/>
        <w:rPr>
          <w:rFonts w:asciiTheme="minorEastAsia" w:eastAsiaTheme="minorEastAsia" w:hAnsiTheme="minorEastAsia"/>
        </w:rPr>
      </w:pPr>
      <w:r w:rsidRPr="00C61D59">
        <w:rPr>
          <w:rFonts w:asciiTheme="minorEastAsia" w:eastAsiaTheme="minorEastAsia" w:hAnsiTheme="minorEastAsia" w:hint="eastAsia"/>
          <w:color w:val="948A54" w:themeColor="background2" w:themeShade="80"/>
        </w:rPr>
        <w:t xml:space="preserve"> </w:t>
      </w:r>
      <w:r w:rsidRPr="00CF2317">
        <w:rPr>
          <w:rFonts w:asciiTheme="minorEastAsia" w:eastAsiaTheme="minorEastAsia" w:hAnsiTheme="minorEastAsia" w:hint="eastAsia"/>
        </w:rPr>
        <w:t xml:space="preserve"> 3) </w:t>
      </w:r>
      <w:r w:rsidR="00CF2317" w:rsidRPr="00CF2317">
        <w:rPr>
          <w:rFonts w:asciiTheme="minorEastAsia" w:eastAsiaTheme="minorEastAsia" w:hAnsiTheme="minorEastAsia" w:hint="eastAsia"/>
        </w:rPr>
        <w:t>客户发起撤销申请成功后，因推送模板消息提示状态变化</w:t>
      </w:r>
    </w:p>
    <w:p w14:paraId="24037D72" w14:textId="77777777" w:rsidR="00891B3E" w:rsidRPr="00CF2317" w:rsidRDefault="00891B3E" w:rsidP="00891B3E">
      <w:pPr>
        <w:pStyle w:val="p24"/>
        <w:rPr>
          <w:rFonts w:asciiTheme="minorEastAsia" w:eastAsiaTheme="minorEastAsia" w:hAnsiTheme="minorEastAsia"/>
        </w:rPr>
      </w:pPr>
      <w:r w:rsidRPr="00CF2317">
        <w:rPr>
          <w:rFonts w:asciiTheme="minorEastAsia" w:eastAsiaTheme="minorEastAsia" w:hAnsiTheme="minorEastAsia" w:hint="eastAsia"/>
        </w:rPr>
        <w:t>模版消息内容“待提供”。</w:t>
      </w:r>
    </w:p>
    <w:p w14:paraId="34F03F9A" w14:textId="77777777" w:rsidR="00891B3E" w:rsidRDefault="00891B3E" w:rsidP="00891B3E">
      <w:pPr>
        <w:pStyle w:val="p0"/>
        <w:spacing w:line="360" w:lineRule="auto"/>
        <w:rPr>
          <w:rFonts w:asciiTheme="minorEastAsia" w:eastAsiaTheme="minorEastAsia" w:hAnsiTheme="minorEastAsia"/>
          <w:sz w:val="24"/>
          <w:szCs w:val="24"/>
        </w:rPr>
      </w:pPr>
    </w:p>
    <w:p w14:paraId="7FC4D1D4" w14:textId="77777777" w:rsidR="000367A8" w:rsidRPr="001C795C" w:rsidRDefault="000367A8" w:rsidP="000367A8">
      <w:pPr>
        <w:pStyle w:val="p24"/>
        <w:rPr>
          <w:rFonts w:asciiTheme="minorEastAsia" w:eastAsiaTheme="minorEastAsia" w:hAnsiTheme="minorEastAsia"/>
          <w:b/>
        </w:rPr>
      </w:pPr>
      <w:r w:rsidRPr="001C795C">
        <w:rPr>
          <w:rFonts w:asciiTheme="minorEastAsia" w:eastAsiaTheme="minorEastAsia" w:hAnsiTheme="minorEastAsia" w:hint="eastAsia"/>
          <w:b/>
        </w:rPr>
        <w:t>15、</w:t>
      </w:r>
      <w:commentRangeStart w:id="21"/>
      <w:r w:rsidRPr="001C795C">
        <w:rPr>
          <w:rFonts w:asciiTheme="minorEastAsia" w:eastAsiaTheme="minorEastAsia" w:hAnsiTheme="minorEastAsia" w:hint="eastAsia"/>
          <w:b/>
        </w:rPr>
        <w:t>数据回传字段：</w:t>
      </w:r>
    </w:p>
    <w:tbl>
      <w:tblPr>
        <w:tblW w:w="0" w:type="auto"/>
        <w:tblInd w:w="98" w:type="dxa"/>
        <w:tblLook w:val="04A0" w:firstRow="1" w:lastRow="0" w:firstColumn="1" w:lastColumn="0" w:noHBand="0" w:noVBand="1"/>
      </w:tblPr>
      <w:tblGrid>
        <w:gridCol w:w="866"/>
        <w:gridCol w:w="996"/>
        <w:gridCol w:w="736"/>
        <w:gridCol w:w="736"/>
        <w:gridCol w:w="996"/>
        <w:gridCol w:w="1126"/>
        <w:gridCol w:w="736"/>
        <w:gridCol w:w="996"/>
        <w:gridCol w:w="1010"/>
      </w:tblGrid>
      <w:tr w:rsidR="002F0158" w:rsidRPr="002F0158" w14:paraId="3E3F6A25" w14:textId="77777777" w:rsidTr="002F0158">
        <w:trPr>
          <w:trHeight w:val="5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BEE2"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被保人名称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051AA29"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使用服务类别</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F9BA5D"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医院名称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6F68F6"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科室名称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1A83C8"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诊断疾病名称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3E3E09"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服务已使用次数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DEC9D1"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服务天数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F13C28"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服务剩余次数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9D8D38" w14:textId="77777777" w:rsidR="002F0158" w:rsidRPr="002F0158" w:rsidRDefault="002F0158" w:rsidP="002F0158">
            <w:pPr>
              <w:widowControl/>
              <w:jc w:val="left"/>
              <w:rPr>
                <w:rFonts w:ascii="宋体" w:eastAsia="宋体" w:hAnsi="宋体" w:cs="宋体"/>
                <w:color w:val="000000"/>
                <w:kern w:val="0"/>
                <w:sz w:val="13"/>
                <w:szCs w:val="13"/>
              </w:rPr>
            </w:pPr>
            <w:commentRangeStart w:id="22"/>
            <w:r w:rsidRPr="002F0158">
              <w:rPr>
                <w:rFonts w:ascii="宋体" w:eastAsia="宋体" w:hAnsi="宋体" w:cs="宋体" w:hint="eastAsia"/>
                <w:color w:val="000000"/>
                <w:kern w:val="0"/>
                <w:sz w:val="13"/>
                <w:szCs w:val="13"/>
              </w:rPr>
              <w:t>备注（客户撤单/取消服务原因）</w:t>
            </w:r>
            <w:commentRangeEnd w:id="22"/>
            <w:r w:rsidR="0022020A">
              <w:rPr>
                <w:rStyle w:val="a6"/>
              </w:rPr>
              <w:commentReference w:id="22"/>
            </w:r>
          </w:p>
        </w:tc>
      </w:tr>
      <w:tr w:rsidR="002F0158" w:rsidRPr="002F0158" w14:paraId="50F7CB5A" w14:textId="77777777" w:rsidTr="002F0158">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D7EE40"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3DBDACC"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院内护工</w:t>
            </w:r>
          </w:p>
        </w:tc>
        <w:tc>
          <w:tcPr>
            <w:tcW w:w="0" w:type="auto"/>
            <w:tcBorders>
              <w:top w:val="nil"/>
              <w:left w:val="nil"/>
              <w:bottom w:val="single" w:sz="4" w:space="0" w:color="auto"/>
              <w:right w:val="single" w:sz="4" w:space="0" w:color="auto"/>
            </w:tcBorders>
            <w:shd w:val="clear" w:color="auto" w:fill="auto"/>
            <w:noWrap/>
            <w:vAlign w:val="center"/>
            <w:hideMark/>
          </w:tcPr>
          <w:p w14:paraId="5465C43C"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F262303"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51A1589"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4B914BD"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B5D8D0C"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EF8DEE6"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C8BF9B7" w14:textId="77777777" w:rsidR="002F0158" w:rsidRPr="002F0158" w:rsidRDefault="002F0158" w:rsidP="002F0158">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r>
    </w:tbl>
    <w:commentRangeEnd w:id="21"/>
    <w:p w14:paraId="4D412EDC" w14:textId="77777777" w:rsidR="000367A8" w:rsidRPr="00C61D59" w:rsidRDefault="00530966" w:rsidP="00891B3E">
      <w:pPr>
        <w:pStyle w:val="p0"/>
        <w:spacing w:line="360" w:lineRule="auto"/>
        <w:rPr>
          <w:rFonts w:asciiTheme="minorEastAsia" w:eastAsiaTheme="minorEastAsia" w:hAnsiTheme="minorEastAsia"/>
          <w:sz w:val="24"/>
          <w:szCs w:val="24"/>
        </w:rPr>
      </w:pPr>
      <w:r>
        <w:rPr>
          <w:rStyle w:val="a6"/>
          <w:rFonts w:asciiTheme="minorHAnsi" w:eastAsiaTheme="minorEastAsia" w:hAnsiTheme="minorHAnsi" w:cstheme="minorBidi"/>
          <w:kern w:val="2"/>
        </w:rPr>
        <w:commentReference w:id="21"/>
      </w:r>
    </w:p>
    <w:p w14:paraId="58AF8EBA" w14:textId="77777777" w:rsidR="00891B3E" w:rsidRPr="00C61D59" w:rsidRDefault="00A4129C" w:rsidP="00891B3E">
      <w:pPr>
        <w:pStyle w:val="4"/>
        <w:numPr>
          <w:ilvl w:val="0"/>
          <w:numId w:val="0"/>
        </w:numPr>
        <w:spacing w:before="0" w:after="0"/>
        <w:ind w:left="851" w:hanging="851"/>
        <w:rPr>
          <w:rFonts w:asciiTheme="minorEastAsia" w:eastAsiaTheme="minorEastAsia" w:hAnsiTheme="minorEastAsia"/>
          <w:szCs w:val="24"/>
        </w:rPr>
      </w:pPr>
      <w:r>
        <w:rPr>
          <w:rFonts w:asciiTheme="minorEastAsia" w:eastAsiaTheme="minorEastAsia" w:hAnsiTheme="minorEastAsia" w:hint="eastAsia"/>
        </w:rPr>
        <w:t>1</w:t>
      </w:r>
      <w:r w:rsidR="00A3785D" w:rsidRPr="00C61D59">
        <w:rPr>
          <w:rFonts w:asciiTheme="minorEastAsia" w:eastAsiaTheme="minorEastAsia" w:hAnsiTheme="minorEastAsia" w:hint="eastAsia"/>
        </w:rPr>
        <w:t>.</w:t>
      </w:r>
      <w:r w:rsidR="00743AA7">
        <w:rPr>
          <w:rFonts w:asciiTheme="minorEastAsia" w:eastAsiaTheme="minorEastAsia" w:hAnsiTheme="minorEastAsia" w:hint="eastAsia"/>
        </w:rPr>
        <w:t>2</w:t>
      </w:r>
      <w:r w:rsidR="00891B3E" w:rsidRPr="00C61D59">
        <w:rPr>
          <w:rFonts w:asciiTheme="minorEastAsia" w:eastAsiaTheme="minorEastAsia" w:hAnsiTheme="minorEastAsia" w:hint="eastAsia"/>
        </w:rPr>
        <w:t>.</w:t>
      </w:r>
      <w:r w:rsidR="00A3785D" w:rsidRPr="00C61D59">
        <w:rPr>
          <w:rFonts w:asciiTheme="minorEastAsia" w:eastAsiaTheme="minorEastAsia" w:hAnsiTheme="minorEastAsia" w:hint="eastAsia"/>
        </w:rPr>
        <w:t>4</w:t>
      </w:r>
      <w:r>
        <w:rPr>
          <w:rFonts w:asciiTheme="minorEastAsia" w:eastAsiaTheme="minorEastAsia" w:hAnsiTheme="minorEastAsia" w:hint="eastAsia"/>
        </w:rPr>
        <w:t>院内</w:t>
      </w:r>
      <w:r w:rsidR="00B53808">
        <w:rPr>
          <w:rFonts w:asciiTheme="minorEastAsia" w:eastAsiaTheme="minorEastAsia" w:hAnsiTheme="minorEastAsia" w:hint="eastAsia"/>
        </w:rPr>
        <w:t>护工</w:t>
      </w:r>
      <w:r w:rsidR="00A3785D" w:rsidRPr="00C61D59">
        <w:rPr>
          <w:rFonts w:asciiTheme="minorEastAsia" w:eastAsiaTheme="minorEastAsia" w:hAnsiTheme="minorEastAsia" w:hint="eastAsia"/>
        </w:rPr>
        <w:t>服务</w:t>
      </w:r>
      <w:r w:rsidR="00891B3E" w:rsidRPr="00C61D59">
        <w:rPr>
          <w:rFonts w:asciiTheme="minorEastAsia" w:eastAsiaTheme="minorEastAsia" w:hAnsiTheme="minorEastAsia" w:hint="eastAsia"/>
        </w:rPr>
        <w:t>查询流程</w:t>
      </w:r>
    </w:p>
    <w:p w14:paraId="6203697C" w14:textId="77777777" w:rsidR="00A3785D" w:rsidRPr="00C61D59" w:rsidRDefault="00891B3E" w:rsidP="00A3785D">
      <w:pPr>
        <w:pStyle w:val="p0"/>
        <w:rPr>
          <w:rFonts w:asciiTheme="minorEastAsia" w:eastAsiaTheme="minorEastAsia" w:hAnsiTheme="minorEastAsia"/>
        </w:rPr>
      </w:pPr>
      <w:r w:rsidRPr="00C61D59">
        <w:rPr>
          <w:rFonts w:asciiTheme="minorEastAsia" w:eastAsiaTheme="minorEastAsia" w:hAnsiTheme="minorEastAsia" w:hint="eastAsia"/>
        </w:rPr>
        <w:t>路径：  官网 --&gt; 服务大厅  --&gt; 健康服务  --&gt;</w:t>
      </w:r>
      <w:r w:rsidR="00A4129C">
        <w:rPr>
          <w:rFonts w:asciiTheme="minorEastAsia" w:eastAsiaTheme="minorEastAsia" w:hAnsiTheme="minorEastAsia" w:hint="eastAsia"/>
        </w:rPr>
        <w:t>院内</w:t>
      </w:r>
      <w:r w:rsidR="00B53808">
        <w:rPr>
          <w:rFonts w:asciiTheme="minorEastAsia" w:eastAsiaTheme="minorEastAsia" w:hAnsiTheme="minorEastAsia" w:hint="eastAsia"/>
        </w:rPr>
        <w:t>护工</w:t>
      </w:r>
      <w:r w:rsidR="00A3785D" w:rsidRPr="00C61D59">
        <w:rPr>
          <w:rFonts w:asciiTheme="minorEastAsia" w:eastAsiaTheme="minorEastAsia" w:hAnsiTheme="minorEastAsia" w:hint="eastAsia"/>
        </w:rPr>
        <w:t>服务</w:t>
      </w:r>
    </w:p>
    <w:p w14:paraId="37F293D0" w14:textId="77777777" w:rsidR="00891B3E" w:rsidRPr="00C61D59" w:rsidRDefault="00891B3E" w:rsidP="00A3785D">
      <w:pPr>
        <w:pStyle w:val="p0"/>
        <w:rPr>
          <w:ins w:id="24" w:author="HQDXXFWB010" w:date="2019-09-12T11:25:00Z"/>
          <w:rFonts w:asciiTheme="minorEastAsia" w:eastAsiaTheme="minorEastAsia" w:hAnsiTheme="minorEastAsia"/>
        </w:rPr>
      </w:pPr>
      <w:r w:rsidRPr="00C61D59">
        <w:rPr>
          <w:rFonts w:asciiTheme="minorEastAsia" w:eastAsiaTheme="minorEastAsia" w:hAnsiTheme="minorEastAsia" w:hint="eastAsia"/>
        </w:rPr>
        <w:t>状态：已申请（ 未完成状态置为已申请）、已受理、拒绝受理、放弃、已完成。其中状态为已申请时，可撤销，其他状态没有撤销键。撤销后，可申请服务次数加1. 并不再推送给第三方此条记录。</w:t>
      </w:r>
    </w:p>
    <w:p w14:paraId="701D5D43" w14:textId="77777777" w:rsidR="00891B3E" w:rsidRPr="00C61D59" w:rsidRDefault="00891B3E" w:rsidP="00891B3E">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客户发起申请时话术改为：尊敬的XXX&lt;先生/女士&gt;，您当前剩余可使用的次数为X次（购买产品得到的）。</w:t>
      </w:r>
    </w:p>
    <w:p w14:paraId="318FD737" w14:textId="77777777" w:rsidR="00891B3E" w:rsidRPr="00C61D59" w:rsidRDefault="00891B3E" w:rsidP="00891B3E">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lastRenderedPageBreak/>
        <w:t>同时，对现有的菜单进行优化，</w:t>
      </w:r>
    </w:p>
    <w:p w14:paraId="764026D4" w14:textId="77777777" w:rsidR="00891B3E" w:rsidRPr="00C61D59" w:rsidRDefault="00891B3E" w:rsidP="00891B3E">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w:t>
      </w:r>
      <w:r w:rsidR="00244669">
        <w:rPr>
          <w:rFonts w:asciiTheme="minorEastAsia" w:eastAsiaTheme="minorEastAsia" w:hAnsiTheme="minorEastAsia" w:hint="eastAsia"/>
          <w:color w:val="948A54" w:themeColor="background2" w:themeShade="80"/>
          <w:u w:val="single"/>
        </w:rPr>
        <w:t>院内护工</w:t>
      </w:r>
      <w:r w:rsidR="00A3785D" w:rsidRPr="00C61D59">
        <w:rPr>
          <w:rFonts w:asciiTheme="minorEastAsia" w:eastAsiaTheme="minorEastAsia" w:hAnsiTheme="minorEastAsia" w:hint="eastAsia"/>
          <w:color w:val="948A54" w:themeColor="background2" w:themeShade="80"/>
          <w:u w:val="single"/>
        </w:rPr>
        <w:t>服务</w:t>
      </w:r>
      <w:r w:rsidRPr="00C61D59">
        <w:rPr>
          <w:rFonts w:asciiTheme="minorEastAsia" w:eastAsiaTheme="minorEastAsia" w:hAnsiTheme="minorEastAsia" w:hint="eastAsia"/>
          <w:color w:val="948A54" w:themeColor="background2" w:themeShade="80"/>
          <w:u w:val="single"/>
        </w:rPr>
        <w:t>”菜单点击后，增加查询菜单，点击查询菜单，新增“已申请查询”、“剩余次数查询”，“已申请查询”点进去看到的内容保持现有的格式，“剩余次数查询”显示可使用的次数概况，</w:t>
      </w:r>
    </w:p>
    <w:p w14:paraId="161E88A8" w14:textId="77777777" w:rsidR="00891B3E" w:rsidRPr="00C61D59" w:rsidRDefault="00891B3E" w:rsidP="00891B3E">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显示的字段：客户权益、可用次数、有效期、链接（校验次数大于0显示申请页面连接），</w:t>
      </w:r>
    </w:p>
    <w:p w14:paraId="2C6D4F67" w14:textId="77777777" w:rsidR="00891B3E" w:rsidRPr="00C61D59" w:rsidRDefault="00891B3E" w:rsidP="00891B3E">
      <w:pPr>
        <w:pStyle w:val="p24"/>
        <w:rPr>
          <w:rFonts w:asciiTheme="minorEastAsia" w:eastAsiaTheme="minorEastAsia" w:hAnsiTheme="minorEastAsia"/>
        </w:rPr>
      </w:pPr>
      <w:r w:rsidRPr="00C61D59">
        <w:rPr>
          <w:rFonts w:asciiTheme="minorEastAsia" w:eastAsiaTheme="minorEastAsia" w:hAnsiTheme="minorEastAsia" w:hint="eastAsia"/>
          <w:color w:val="948A54" w:themeColor="background2" w:themeShade="80"/>
          <w:u w:val="single"/>
        </w:rPr>
        <w:t>客户权益对应的是客户获得服务的事由，购买</w:t>
      </w:r>
      <w:r w:rsidR="00C11547" w:rsidRPr="00C61D59">
        <w:rPr>
          <w:rFonts w:asciiTheme="minorEastAsia" w:eastAsiaTheme="minorEastAsia" w:hAnsiTheme="minorEastAsia" w:hint="eastAsia"/>
          <w:color w:val="948A54" w:themeColor="background2" w:themeShade="80"/>
          <w:u w:val="single"/>
        </w:rPr>
        <w:t>安心无忧百万医疗</w:t>
      </w:r>
      <w:r w:rsidRPr="00C61D59">
        <w:rPr>
          <w:rFonts w:asciiTheme="minorEastAsia" w:eastAsiaTheme="minorEastAsia" w:hAnsiTheme="minorEastAsia" w:hint="eastAsia"/>
          <w:color w:val="948A54" w:themeColor="background2" w:themeShade="80"/>
          <w:u w:val="single"/>
        </w:rPr>
        <w:t>的事由购买</w:t>
      </w:r>
      <w:r w:rsidR="00C11547" w:rsidRPr="00C61D59">
        <w:rPr>
          <w:rFonts w:asciiTheme="minorEastAsia" w:eastAsiaTheme="minorEastAsia" w:hAnsiTheme="minorEastAsia" w:hint="eastAsia"/>
          <w:color w:val="948A54" w:themeColor="background2" w:themeShade="80"/>
          <w:u w:val="single"/>
        </w:rPr>
        <w:t>安心无忧百万医疗</w:t>
      </w:r>
      <w:r w:rsidRPr="00C61D59">
        <w:rPr>
          <w:rFonts w:asciiTheme="minorEastAsia" w:eastAsiaTheme="minorEastAsia" w:hAnsiTheme="minorEastAsia" w:hint="eastAsia"/>
          <w:color w:val="948A54" w:themeColor="background2" w:themeShade="80"/>
          <w:u w:val="single"/>
        </w:rPr>
        <w:t>，客服节活动事由写明什么活动获得的。（新增需求点）</w:t>
      </w:r>
    </w:p>
    <w:p w14:paraId="788BE8FF" w14:textId="77777777" w:rsidR="00151C69" w:rsidRPr="00C61D59" w:rsidRDefault="005B1F53">
      <w:pPr>
        <w:rPr>
          <w:rFonts w:asciiTheme="minorEastAsia" w:hAnsiTheme="minorEastAsia"/>
        </w:rPr>
      </w:pPr>
    </w:p>
    <w:p w14:paraId="2A7682E3" w14:textId="77777777" w:rsidR="00C866AE" w:rsidRPr="00C61D59" w:rsidRDefault="00C866AE">
      <w:pPr>
        <w:rPr>
          <w:rFonts w:asciiTheme="minorEastAsia" w:hAnsiTheme="minorEastAsia"/>
        </w:rPr>
      </w:pPr>
    </w:p>
    <w:p w14:paraId="1F8808DF" w14:textId="77777777" w:rsidR="00C866AE" w:rsidRPr="00C61D59" w:rsidRDefault="00A4129C" w:rsidP="00C866AE">
      <w:pPr>
        <w:pStyle w:val="3"/>
        <w:numPr>
          <w:ilvl w:val="0"/>
          <w:numId w:val="0"/>
        </w:numPr>
        <w:spacing w:before="0" w:after="0"/>
        <w:ind w:left="709" w:hanging="709"/>
        <w:rPr>
          <w:rFonts w:asciiTheme="minorEastAsia" w:eastAsiaTheme="minorEastAsia" w:hAnsiTheme="minorEastAsia"/>
        </w:rPr>
      </w:pPr>
      <w:r>
        <w:rPr>
          <w:rFonts w:asciiTheme="minorEastAsia" w:eastAsiaTheme="minorEastAsia" w:hAnsiTheme="minorEastAsia" w:hint="eastAsia"/>
        </w:rPr>
        <w:t>1</w:t>
      </w:r>
      <w:r w:rsidR="00C866AE" w:rsidRPr="00C61D59">
        <w:rPr>
          <w:rFonts w:asciiTheme="minorEastAsia" w:eastAsiaTheme="minorEastAsia" w:hAnsiTheme="minorEastAsia" w:hint="eastAsia"/>
        </w:rPr>
        <w:t>.3</w:t>
      </w:r>
      <w:r>
        <w:rPr>
          <w:rFonts w:asciiTheme="minorEastAsia" w:eastAsiaTheme="minorEastAsia" w:hAnsiTheme="minorEastAsia" w:hint="eastAsia"/>
        </w:rPr>
        <w:t>院后</w:t>
      </w:r>
      <w:r w:rsidR="00B53808">
        <w:rPr>
          <w:rFonts w:asciiTheme="minorEastAsia" w:eastAsiaTheme="minorEastAsia" w:hAnsiTheme="minorEastAsia" w:hint="eastAsia"/>
        </w:rPr>
        <w:t>护理</w:t>
      </w:r>
      <w:r w:rsidR="00C866AE" w:rsidRPr="00C61D59">
        <w:rPr>
          <w:rFonts w:asciiTheme="minorEastAsia" w:eastAsiaTheme="minorEastAsia" w:hAnsiTheme="minorEastAsia" w:hint="eastAsia"/>
        </w:rPr>
        <w:t>服务流程</w:t>
      </w:r>
    </w:p>
    <w:p w14:paraId="40C914A6" w14:textId="77777777" w:rsidR="00C866AE" w:rsidRPr="00C61D59" w:rsidRDefault="00A4129C" w:rsidP="00C866AE">
      <w:pPr>
        <w:pStyle w:val="4"/>
        <w:numPr>
          <w:ilvl w:val="0"/>
          <w:numId w:val="0"/>
        </w:numPr>
        <w:spacing w:before="0" w:after="0"/>
        <w:ind w:left="851" w:hanging="851"/>
        <w:rPr>
          <w:rFonts w:asciiTheme="minorEastAsia" w:eastAsiaTheme="minorEastAsia" w:hAnsiTheme="minorEastAsia"/>
        </w:rPr>
      </w:pPr>
      <w:r>
        <w:rPr>
          <w:rFonts w:asciiTheme="minorEastAsia" w:eastAsiaTheme="minorEastAsia" w:hAnsiTheme="minorEastAsia" w:hint="eastAsia"/>
        </w:rPr>
        <w:t>1</w:t>
      </w:r>
      <w:r w:rsidR="00C866AE" w:rsidRPr="00C61D59">
        <w:rPr>
          <w:rFonts w:asciiTheme="minorEastAsia" w:eastAsiaTheme="minorEastAsia" w:hAnsiTheme="minorEastAsia" w:hint="eastAsia"/>
        </w:rPr>
        <w:t>.</w:t>
      </w:r>
      <w:r w:rsidR="00743AA7">
        <w:rPr>
          <w:rFonts w:asciiTheme="minorEastAsia" w:eastAsiaTheme="minorEastAsia" w:hAnsiTheme="minorEastAsia" w:hint="eastAsia"/>
        </w:rPr>
        <w:t>3</w:t>
      </w:r>
      <w:r w:rsidR="00C866AE" w:rsidRPr="00C61D59">
        <w:rPr>
          <w:rFonts w:asciiTheme="minorEastAsia" w:eastAsiaTheme="minorEastAsia" w:hAnsiTheme="minorEastAsia" w:hint="eastAsia"/>
        </w:rPr>
        <w:t>.1  路径</w:t>
      </w:r>
    </w:p>
    <w:p w14:paraId="7D2A02A3" w14:textId="77777777" w:rsidR="00C113A7" w:rsidRPr="00C61D59" w:rsidRDefault="00C866AE" w:rsidP="00C113A7">
      <w:pPr>
        <w:pStyle w:val="4"/>
        <w:numPr>
          <w:ilvl w:val="0"/>
          <w:numId w:val="0"/>
        </w:numPr>
        <w:spacing w:before="0" w:after="0"/>
        <w:ind w:left="851" w:hanging="851"/>
        <w:rPr>
          <w:rFonts w:asciiTheme="minorEastAsia" w:eastAsiaTheme="minorEastAsia" w:hAnsiTheme="minorEastAsia"/>
        </w:rPr>
      </w:pPr>
      <w:r w:rsidRPr="00C61D59">
        <w:rPr>
          <w:rFonts w:asciiTheme="minorEastAsia" w:eastAsiaTheme="minorEastAsia" w:hAnsiTheme="minorEastAsia" w:hint="eastAsia"/>
        </w:rPr>
        <w:t xml:space="preserve">官网 --&gt; 服务大厅--&gt; 健康服务--&gt; </w:t>
      </w:r>
      <w:r w:rsidR="00A4129C">
        <w:rPr>
          <w:rFonts w:asciiTheme="minorEastAsia" w:eastAsiaTheme="minorEastAsia" w:hAnsiTheme="minorEastAsia" w:hint="eastAsia"/>
        </w:rPr>
        <w:t>院后</w:t>
      </w:r>
      <w:r w:rsidR="00B53808">
        <w:rPr>
          <w:rFonts w:asciiTheme="minorEastAsia" w:eastAsiaTheme="minorEastAsia" w:hAnsiTheme="minorEastAsia" w:hint="eastAsia"/>
        </w:rPr>
        <w:t>护理</w:t>
      </w:r>
      <w:r w:rsidRPr="00C61D59">
        <w:rPr>
          <w:rFonts w:asciiTheme="minorEastAsia" w:eastAsiaTheme="minorEastAsia" w:hAnsiTheme="minorEastAsia" w:hint="eastAsia"/>
        </w:rPr>
        <w:t>服务</w:t>
      </w:r>
      <w:r w:rsidR="00C113A7" w:rsidRPr="00C61D59">
        <w:rPr>
          <w:rFonts w:asciiTheme="minorEastAsia" w:eastAsiaTheme="minorEastAsia" w:hAnsiTheme="minorEastAsia" w:hint="eastAsia"/>
        </w:rPr>
        <w:t>--&gt;</w:t>
      </w:r>
      <w:r w:rsidR="00C113A7">
        <w:rPr>
          <w:rFonts w:asciiTheme="minorEastAsia" w:eastAsiaTheme="minorEastAsia" w:hAnsiTheme="minorEastAsia" w:hint="eastAsia"/>
        </w:rPr>
        <w:t>院后护理</w:t>
      </w:r>
      <w:r w:rsidR="00C113A7" w:rsidRPr="00C61D59">
        <w:rPr>
          <w:rFonts w:asciiTheme="minorEastAsia" w:eastAsiaTheme="minorEastAsia" w:hAnsiTheme="minorEastAsia" w:hint="eastAsia"/>
        </w:rPr>
        <w:t>服务</w:t>
      </w:r>
      <w:r w:rsidR="00C113A7">
        <w:rPr>
          <w:rFonts w:asciiTheme="minorEastAsia" w:eastAsiaTheme="minorEastAsia" w:hAnsiTheme="minorEastAsia" w:hint="eastAsia"/>
        </w:rPr>
        <w:t>申请</w:t>
      </w:r>
      <w:r w:rsidR="001C795C">
        <w:rPr>
          <w:rFonts w:asciiTheme="minorEastAsia" w:eastAsiaTheme="minorEastAsia" w:hAnsiTheme="minorEastAsia" w:hint="eastAsia"/>
        </w:rPr>
        <w:t>、</w:t>
      </w:r>
      <w:r w:rsidR="00C113A7">
        <w:rPr>
          <w:rFonts w:asciiTheme="minorEastAsia" w:eastAsiaTheme="minorEastAsia" w:hAnsiTheme="minorEastAsia" w:hint="eastAsia"/>
        </w:rPr>
        <w:t>院后护理</w:t>
      </w:r>
      <w:r w:rsidR="00C113A7" w:rsidRPr="00C61D59">
        <w:rPr>
          <w:rFonts w:asciiTheme="minorEastAsia" w:eastAsiaTheme="minorEastAsia" w:hAnsiTheme="minorEastAsia" w:hint="eastAsia"/>
        </w:rPr>
        <w:t>服务</w:t>
      </w:r>
      <w:r w:rsidR="00C113A7">
        <w:rPr>
          <w:rFonts w:asciiTheme="minorEastAsia" w:eastAsiaTheme="minorEastAsia" w:hAnsiTheme="minorEastAsia" w:hint="eastAsia"/>
        </w:rPr>
        <w:t>查询</w:t>
      </w:r>
    </w:p>
    <w:p w14:paraId="4FB41B5A" w14:textId="77777777" w:rsidR="00C866AE" w:rsidRPr="00C113A7" w:rsidRDefault="00C866AE" w:rsidP="00C866AE">
      <w:pPr>
        <w:pStyle w:val="4"/>
        <w:numPr>
          <w:ilvl w:val="0"/>
          <w:numId w:val="0"/>
        </w:numPr>
        <w:spacing w:before="0" w:after="0"/>
        <w:ind w:left="851" w:hanging="851"/>
        <w:rPr>
          <w:rFonts w:asciiTheme="minorEastAsia" w:eastAsiaTheme="minorEastAsia" w:hAnsiTheme="minorEastAsia"/>
        </w:rPr>
      </w:pPr>
    </w:p>
    <w:p w14:paraId="4B8A3A84" w14:textId="77777777" w:rsidR="00C866AE" w:rsidRPr="00C61D59" w:rsidRDefault="00743AA7" w:rsidP="00C866AE">
      <w:pPr>
        <w:pStyle w:val="4"/>
        <w:numPr>
          <w:ilvl w:val="0"/>
          <w:numId w:val="0"/>
        </w:numPr>
        <w:spacing w:before="0" w:after="0"/>
        <w:ind w:left="851" w:hanging="851"/>
        <w:rPr>
          <w:rFonts w:asciiTheme="minorEastAsia" w:eastAsiaTheme="minorEastAsia" w:hAnsiTheme="minorEastAsia"/>
        </w:rPr>
      </w:pPr>
      <w:r>
        <w:rPr>
          <w:rFonts w:asciiTheme="minorEastAsia" w:eastAsiaTheme="minorEastAsia" w:hAnsiTheme="minorEastAsia" w:hint="eastAsia"/>
        </w:rPr>
        <w:t>1</w:t>
      </w:r>
      <w:r w:rsidR="00C866AE" w:rsidRPr="00C61D59">
        <w:rPr>
          <w:rFonts w:asciiTheme="minorEastAsia" w:eastAsiaTheme="minorEastAsia" w:hAnsiTheme="minorEastAsia" w:hint="eastAsia"/>
        </w:rPr>
        <w:t>.</w:t>
      </w:r>
      <w:r w:rsidR="00C01821" w:rsidRPr="00C61D59">
        <w:rPr>
          <w:rFonts w:asciiTheme="minorEastAsia" w:eastAsiaTheme="minorEastAsia" w:hAnsiTheme="minorEastAsia" w:hint="eastAsia"/>
        </w:rPr>
        <w:t>3</w:t>
      </w:r>
      <w:r w:rsidR="00C866AE" w:rsidRPr="00C61D59">
        <w:rPr>
          <w:rFonts w:asciiTheme="minorEastAsia" w:eastAsiaTheme="minorEastAsia" w:hAnsiTheme="minorEastAsia" w:hint="eastAsia"/>
        </w:rPr>
        <w:t>.2  流程图</w:t>
      </w:r>
    </w:p>
    <w:p w14:paraId="10F3A63C" w14:textId="77777777" w:rsidR="001138BA" w:rsidRPr="001138BA" w:rsidRDefault="00244669" w:rsidP="001138BA">
      <w:pPr>
        <w:ind w:firstLineChars="200" w:firstLine="480"/>
        <w:rPr>
          <w:rFonts w:ascii="新宋体" w:eastAsia="新宋体" w:hAnsi="新宋体"/>
          <w:sz w:val="24"/>
          <w:szCs w:val="24"/>
        </w:rPr>
      </w:pPr>
      <w:r w:rsidRPr="00244669">
        <w:rPr>
          <w:rFonts w:ascii="新宋体" w:eastAsia="新宋体" w:hAnsi="新宋体" w:hint="eastAsia"/>
          <w:color w:val="000000" w:themeColor="text1"/>
          <w:sz w:val="24"/>
          <w:szCs w:val="24"/>
        </w:rPr>
        <w:t>院</w:t>
      </w:r>
      <w:r>
        <w:rPr>
          <w:rFonts w:ascii="新宋体" w:eastAsia="新宋体" w:hAnsi="新宋体" w:hint="eastAsia"/>
          <w:color w:val="000000" w:themeColor="text1"/>
          <w:sz w:val="24"/>
          <w:szCs w:val="24"/>
        </w:rPr>
        <w:t>后护理</w:t>
      </w:r>
      <w:r w:rsidRPr="00244669">
        <w:rPr>
          <w:rFonts w:ascii="新宋体" w:eastAsia="新宋体" w:hAnsi="新宋体" w:hint="eastAsia"/>
          <w:color w:val="000000" w:themeColor="text1"/>
          <w:sz w:val="24"/>
          <w:szCs w:val="24"/>
        </w:rPr>
        <w:t>服务：</w:t>
      </w:r>
      <w:r w:rsidR="001138BA" w:rsidRPr="00244669">
        <w:rPr>
          <w:rFonts w:ascii="新宋体" w:eastAsia="新宋体" w:hAnsi="新宋体" w:hint="eastAsia"/>
          <w:color w:val="000000" w:themeColor="text1"/>
          <w:sz w:val="24"/>
          <w:szCs w:val="24"/>
        </w:rPr>
        <w:t>适用于购买“安心无忧百万医疗” 的客户（缴费成功且已过等待期），客户发起申请后，</w:t>
      </w:r>
      <w:r w:rsidR="001138BA" w:rsidRPr="001138BA">
        <w:rPr>
          <w:rFonts w:ascii="新宋体" w:eastAsia="新宋体" w:hAnsi="新宋体" w:hint="eastAsia"/>
          <w:sz w:val="24"/>
          <w:szCs w:val="24"/>
        </w:rPr>
        <w:t>系统内部预审（该服务投/被保人仅能使用</w:t>
      </w:r>
      <w:r w:rsidR="001138BA">
        <w:rPr>
          <w:rFonts w:ascii="新宋体" w:eastAsia="新宋体" w:hAnsi="新宋体" w:hint="eastAsia"/>
          <w:sz w:val="24"/>
          <w:szCs w:val="24"/>
        </w:rPr>
        <w:t>12</w:t>
      </w:r>
      <w:r w:rsidR="001138BA" w:rsidRPr="001138BA">
        <w:rPr>
          <w:rFonts w:ascii="新宋体" w:eastAsia="新宋体" w:hAnsi="新宋体" w:hint="eastAsia"/>
          <w:sz w:val="24"/>
          <w:szCs w:val="24"/>
        </w:rPr>
        <w:t>次</w:t>
      </w:r>
      <w:r w:rsidR="00EF782A">
        <w:rPr>
          <w:rFonts w:ascii="新宋体" w:eastAsia="新宋体" w:hAnsi="新宋体" w:hint="eastAsia"/>
          <w:sz w:val="24"/>
          <w:szCs w:val="24"/>
        </w:rPr>
        <w:t>/年</w:t>
      </w:r>
      <w:r w:rsidR="001138BA" w:rsidRPr="001138BA">
        <w:rPr>
          <w:rFonts w:ascii="新宋体" w:eastAsia="新宋体" w:hAnsi="新宋体" w:hint="eastAsia"/>
          <w:sz w:val="24"/>
          <w:szCs w:val="24"/>
        </w:rPr>
        <w:t>，预审时需判断该服务是否被使用过），审核过程中增加授权页面，告知客户信息将被传送至第三方，停留8秒，待客户同意后且符合条件后，将数据传给第三方，第三方完成服务后反馈给我司数据；</w:t>
      </w:r>
    </w:p>
    <w:p w14:paraId="6E3CFBD3" w14:textId="77777777" w:rsidR="001138BA" w:rsidRPr="001138BA" w:rsidRDefault="001138BA" w:rsidP="001138BA">
      <w:pPr>
        <w:pStyle w:val="HTML"/>
        <w:shd w:val="clear" w:color="auto" w:fill="FFFFFF"/>
        <w:rPr>
          <w:rFonts w:ascii="新宋体" w:eastAsia="新宋体" w:hAnsi="新宋体"/>
        </w:rPr>
      </w:pPr>
      <w:r w:rsidRPr="001138BA">
        <w:rPr>
          <w:rFonts w:ascii="新宋体" w:eastAsia="新宋体" w:hAnsi="新宋体" w:hint="eastAsia"/>
        </w:rPr>
        <w:t>授权页面信息:</w:t>
      </w:r>
    </w:p>
    <w:p w14:paraId="3495B80D" w14:textId="77777777" w:rsidR="001138BA" w:rsidRDefault="001138BA" w:rsidP="001138BA">
      <w:pPr>
        <w:pStyle w:val="HTML"/>
        <w:numPr>
          <w:ilvl w:val="0"/>
          <w:numId w:val="6"/>
        </w:numPr>
        <w:shd w:val="clear" w:color="auto" w:fill="FFFFFF"/>
        <w:rPr>
          <w:rFonts w:ascii="inherit" w:hAnsi="inherit" w:hint="eastAsia"/>
          <w:color w:val="000000"/>
        </w:rPr>
      </w:pPr>
      <w:r>
        <w:rPr>
          <w:rFonts w:ascii="inherit" w:hAnsi="inherit" w:hint="eastAsia"/>
          <w:color w:val="000000"/>
        </w:rPr>
        <w:t>本服务由本公司授权的第三方服务供应商为您提供，若您与供应商服务而产生的纠纷，本公司会尽力协调解决，但不因此负任何法律责任。</w:t>
      </w:r>
    </w:p>
    <w:p w14:paraId="6EC2A1DD" w14:textId="77777777" w:rsidR="001138BA" w:rsidRDefault="001138BA" w:rsidP="001138BA">
      <w:pPr>
        <w:pStyle w:val="HTML"/>
        <w:numPr>
          <w:ilvl w:val="0"/>
          <w:numId w:val="6"/>
        </w:numPr>
        <w:shd w:val="clear" w:color="auto" w:fill="FFFFFF"/>
        <w:rPr>
          <w:rFonts w:ascii="inherit" w:hAnsi="inherit" w:hint="eastAsia"/>
          <w:color w:val="000000"/>
        </w:rPr>
      </w:pPr>
      <w:r>
        <w:rPr>
          <w:rFonts w:ascii="inherit" w:hAnsi="inherit" w:hint="eastAsia"/>
          <w:color w:val="000000"/>
        </w:rPr>
        <w:t>本公司尊重并保护您的隐私权，未经您许可本公司不会将任何与您相关的信息泄露给无关的第三方，为了更好的为您提供服务，本公司及服务供应商可能会就您申请的服务时将在必须披露的范围内，向您询问姓名、性别、电话号码、地址、保单等信息。</w:t>
      </w:r>
    </w:p>
    <w:p w14:paraId="3BC87EA4" w14:textId="77777777" w:rsidR="001138BA" w:rsidRDefault="001138BA" w:rsidP="001138BA">
      <w:pPr>
        <w:pStyle w:val="HTML"/>
        <w:numPr>
          <w:ilvl w:val="0"/>
          <w:numId w:val="6"/>
        </w:numPr>
        <w:shd w:val="clear" w:color="auto" w:fill="FFFFFF"/>
        <w:rPr>
          <w:rFonts w:ascii="inherit" w:hAnsi="inherit" w:hint="eastAsia"/>
          <w:color w:val="000000"/>
        </w:rPr>
      </w:pPr>
      <w:r w:rsidRPr="00C113A7">
        <w:rPr>
          <w:rFonts w:ascii="inherit" w:hAnsi="inherit"/>
          <w:color w:val="000000"/>
        </w:rPr>
        <w:t>为了与您进行健康服务的</w:t>
      </w:r>
      <w:r>
        <w:rPr>
          <w:rFonts w:ascii="inherit" w:hAnsi="inherit" w:hint="eastAsia"/>
          <w:color w:val="000000"/>
        </w:rPr>
        <w:t>申请</w:t>
      </w:r>
      <w:r>
        <w:rPr>
          <w:rFonts w:ascii="inherit" w:hAnsi="inherit"/>
          <w:color w:val="000000"/>
        </w:rPr>
        <w:t>，您同意将您提供的个人信息通过服务平台</w:t>
      </w:r>
      <w:r>
        <w:rPr>
          <w:rFonts w:ascii="inherit" w:hAnsi="inherit" w:hint="eastAsia"/>
          <w:color w:val="000000"/>
        </w:rPr>
        <w:t>授权展现给第三方服务供应商</w:t>
      </w:r>
      <w:r w:rsidRPr="00C113A7">
        <w:rPr>
          <w:rFonts w:ascii="inherit" w:hAnsi="inherit"/>
          <w:color w:val="000000"/>
        </w:rPr>
        <w:t>。</w:t>
      </w:r>
    </w:p>
    <w:p w14:paraId="15AF2E06" w14:textId="77777777" w:rsidR="001138BA" w:rsidRDefault="001138BA" w:rsidP="001138BA">
      <w:pPr>
        <w:pStyle w:val="HTML"/>
        <w:numPr>
          <w:ilvl w:val="0"/>
          <w:numId w:val="6"/>
        </w:numPr>
        <w:shd w:val="clear" w:color="auto" w:fill="FFFFFF"/>
        <w:rPr>
          <w:rFonts w:ascii="inherit" w:hAnsi="inherit" w:hint="eastAsia"/>
          <w:color w:val="000000"/>
        </w:rPr>
      </w:pPr>
      <w:r w:rsidRPr="00C113A7">
        <w:rPr>
          <w:rFonts w:ascii="inherit" w:hAnsi="inherit"/>
          <w:color w:val="000000"/>
        </w:rPr>
        <w:t>为向您呈现最终的服务结果并提供健康管理服务，我们将会获得、保存、处理、分析您的个人信息及相关报告数据。</w:t>
      </w:r>
    </w:p>
    <w:p w14:paraId="7C856ADA" w14:textId="77777777" w:rsidR="001138BA" w:rsidRPr="001138BA" w:rsidRDefault="001138BA" w:rsidP="001138BA">
      <w:pPr>
        <w:pStyle w:val="HTML"/>
        <w:shd w:val="clear" w:color="auto" w:fill="FFFFFF"/>
        <w:rPr>
          <w:rFonts w:ascii="inherit" w:hAnsi="inherit" w:hint="eastAsia"/>
          <w:color w:val="000000"/>
        </w:rPr>
      </w:pPr>
      <w:r>
        <w:rPr>
          <w:rFonts w:ascii="inherit" w:hAnsi="inherit" w:hint="eastAsia"/>
          <w:color w:val="000000"/>
        </w:rPr>
        <w:t>停留</w:t>
      </w:r>
      <w:r>
        <w:rPr>
          <w:rFonts w:ascii="inherit" w:hAnsi="inherit" w:hint="eastAsia"/>
          <w:color w:val="000000"/>
        </w:rPr>
        <w:t>8</w:t>
      </w:r>
      <w:r>
        <w:rPr>
          <w:rFonts w:ascii="inherit" w:hAnsi="inherit" w:hint="eastAsia"/>
          <w:color w:val="000000"/>
        </w:rPr>
        <w:t>秒后可选择同意</w:t>
      </w:r>
      <w:r>
        <w:rPr>
          <w:rFonts w:ascii="inherit" w:hAnsi="inherit" w:hint="eastAsia"/>
          <w:color w:val="000000"/>
        </w:rPr>
        <w:t>/</w:t>
      </w:r>
      <w:r>
        <w:rPr>
          <w:rFonts w:ascii="inherit" w:hAnsi="inherit" w:hint="eastAsia"/>
          <w:color w:val="000000"/>
        </w:rPr>
        <w:t>不同意，进入审核下一步。</w:t>
      </w:r>
    </w:p>
    <w:p w14:paraId="256122C2" w14:textId="77777777" w:rsidR="00244669" w:rsidRPr="001138BA" w:rsidRDefault="00244669" w:rsidP="00106C70">
      <w:pPr>
        <w:ind w:firstLineChars="200" w:firstLine="480"/>
        <w:rPr>
          <w:rFonts w:ascii="新宋体" w:eastAsia="新宋体" w:hAnsi="新宋体"/>
          <w:color w:val="FF0000"/>
          <w:sz w:val="24"/>
          <w:szCs w:val="24"/>
        </w:rPr>
      </w:pPr>
    </w:p>
    <w:p w14:paraId="1A7F462B" w14:textId="77777777" w:rsidR="00E314D4" w:rsidRPr="00E314D4" w:rsidRDefault="00E314D4" w:rsidP="00E314D4">
      <w:pPr>
        <w:pStyle w:val="4"/>
        <w:numPr>
          <w:ilvl w:val="0"/>
          <w:numId w:val="0"/>
        </w:numPr>
        <w:spacing w:before="0" w:after="0"/>
        <w:rPr>
          <w:rFonts w:asciiTheme="minorEastAsia" w:eastAsiaTheme="minorEastAsia" w:hAnsiTheme="minorEastAsia"/>
          <w:color w:val="auto"/>
        </w:rPr>
      </w:pPr>
      <w:r w:rsidRPr="00E314D4">
        <w:rPr>
          <w:rFonts w:asciiTheme="minorEastAsia" w:eastAsiaTheme="minorEastAsia" w:hAnsiTheme="minorEastAsia" w:hint="eastAsia"/>
          <w:color w:val="auto"/>
        </w:rPr>
        <w:t>数据字段：被保人的信息 五要素 手机号，服务结束时间、保单号、险种代码、险种名称、保单所在的机构、渠道、服务赠送部门、客户属性、结算类型:实付，预付-购买“安心无忧百万医疗保险产品的”。</w:t>
      </w:r>
    </w:p>
    <w:p w14:paraId="1FB3A35C" w14:textId="77777777" w:rsidR="00C866AE" w:rsidRPr="00E314D4" w:rsidRDefault="00C866AE" w:rsidP="00C866AE">
      <w:pPr>
        <w:pStyle w:val="4"/>
        <w:numPr>
          <w:ilvl w:val="0"/>
          <w:numId w:val="0"/>
        </w:numPr>
        <w:spacing w:before="0" w:after="0"/>
        <w:ind w:left="851" w:hanging="851"/>
        <w:rPr>
          <w:rFonts w:asciiTheme="minorEastAsia" w:eastAsiaTheme="minorEastAsia" w:hAnsiTheme="minorEastAsia"/>
        </w:rPr>
      </w:pPr>
    </w:p>
    <w:p w14:paraId="498EBBB1" w14:textId="77777777" w:rsidR="00C866AE" w:rsidRPr="00C61D59" w:rsidRDefault="00A4129C" w:rsidP="00C866AE">
      <w:pPr>
        <w:pStyle w:val="4"/>
        <w:numPr>
          <w:ilvl w:val="0"/>
          <w:numId w:val="0"/>
        </w:numPr>
        <w:spacing w:before="0" w:after="0"/>
        <w:ind w:left="851" w:hanging="851"/>
        <w:rPr>
          <w:rFonts w:asciiTheme="minorEastAsia" w:eastAsiaTheme="minorEastAsia" w:hAnsiTheme="minorEastAsia"/>
        </w:rPr>
      </w:pPr>
      <w:r>
        <w:rPr>
          <w:rFonts w:asciiTheme="minorEastAsia" w:eastAsiaTheme="minorEastAsia" w:hAnsiTheme="minorEastAsia" w:hint="eastAsia"/>
        </w:rPr>
        <w:t>1</w:t>
      </w:r>
      <w:r w:rsidR="00C866AE" w:rsidRPr="00C61D59">
        <w:rPr>
          <w:rFonts w:asciiTheme="minorEastAsia" w:eastAsiaTheme="minorEastAsia" w:hAnsiTheme="minorEastAsia" w:hint="eastAsia"/>
        </w:rPr>
        <w:t>.</w:t>
      </w:r>
      <w:r w:rsidR="00743AA7">
        <w:rPr>
          <w:rFonts w:asciiTheme="minorEastAsia" w:eastAsiaTheme="minorEastAsia" w:hAnsiTheme="minorEastAsia" w:hint="eastAsia"/>
        </w:rPr>
        <w:t>3</w:t>
      </w:r>
      <w:r w:rsidR="00C866AE" w:rsidRPr="00C61D59">
        <w:rPr>
          <w:rFonts w:asciiTheme="minorEastAsia" w:eastAsiaTheme="minorEastAsia" w:hAnsiTheme="minorEastAsia" w:hint="eastAsia"/>
        </w:rPr>
        <w:t>.3 规则说明</w:t>
      </w:r>
    </w:p>
    <w:p w14:paraId="03C342C8"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1、数据源： BI抽取核心中险种为：a.适用于购买“安心无忧百万医疗</w:t>
      </w:r>
      <w:r w:rsidR="00A4129C">
        <w:rPr>
          <w:rFonts w:asciiTheme="minorEastAsia" w:eastAsiaTheme="minorEastAsia" w:hAnsiTheme="minorEastAsia" w:hint="eastAsia"/>
        </w:rPr>
        <w:t>保险</w:t>
      </w:r>
      <w:r w:rsidRPr="00C61D59">
        <w:rPr>
          <w:rFonts w:asciiTheme="minorEastAsia" w:eastAsiaTheme="minorEastAsia" w:hAnsiTheme="minorEastAsia" w:hint="eastAsia"/>
        </w:rPr>
        <w:t>” 的客户，</w:t>
      </w:r>
      <w:r w:rsidRPr="00C61D59">
        <w:rPr>
          <w:rFonts w:asciiTheme="minorEastAsia" w:eastAsiaTheme="minorEastAsia" w:hAnsiTheme="minorEastAsia" w:hint="eastAsia"/>
          <w:color w:val="948A54" w:themeColor="background2" w:themeShade="80"/>
        </w:rPr>
        <w:t>自保单生效日期</w:t>
      </w:r>
      <w:r w:rsidR="00B53808">
        <w:rPr>
          <w:rFonts w:asciiTheme="minorEastAsia" w:eastAsiaTheme="minorEastAsia" w:hAnsiTheme="minorEastAsia" w:hint="eastAsia"/>
          <w:color w:val="948A54" w:themeColor="background2" w:themeShade="80"/>
        </w:rPr>
        <w:t>且过等待期</w:t>
      </w:r>
      <w:r w:rsidRPr="00C61D59">
        <w:rPr>
          <w:rFonts w:asciiTheme="minorEastAsia" w:eastAsiaTheme="minorEastAsia" w:hAnsiTheme="minorEastAsia" w:hint="eastAsia"/>
          <w:color w:val="948A54" w:themeColor="background2" w:themeShade="80"/>
        </w:rPr>
        <w:t>起</w:t>
      </w:r>
      <w:r w:rsidRPr="00C61D59">
        <w:rPr>
          <w:rFonts w:asciiTheme="minorEastAsia" w:eastAsiaTheme="minorEastAsia" w:hAnsiTheme="minorEastAsia" w:hint="eastAsia"/>
        </w:rPr>
        <w:t>，</w:t>
      </w:r>
      <w:r w:rsidR="00B53808">
        <w:rPr>
          <w:rFonts w:asciiTheme="minorEastAsia" w:eastAsiaTheme="minorEastAsia" w:hAnsiTheme="minorEastAsia" w:hint="eastAsia"/>
        </w:rPr>
        <w:t>等待期</w:t>
      </w:r>
      <w:r w:rsidRPr="00C61D59">
        <w:rPr>
          <w:rFonts w:asciiTheme="minorEastAsia" w:eastAsiaTheme="minorEastAsia" w:hAnsiTheme="minorEastAsia" w:hint="eastAsia"/>
        </w:rPr>
        <w:t>次日</w:t>
      </w:r>
      <w:r w:rsidRPr="00C61D59">
        <w:rPr>
          <w:rFonts w:asciiTheme="minorEastAsia" w:eastAsiaTheme="minorEastAsia" w:hAnsiTheme="minorEastAsia" w:hint="eastAsia"/>
          <w:color w:val="948A54" w:themeColor="background2" w:themeShade="80"/>
          <w:u w:val="single"/>
        </w:rPr>
        <w:t>（例如：保单生效日为2020.1.1</w:t>
      </w:r>
      <w:r w:rsidR="00B53808">
        <w:rPr>
          <w:rFonts w:asciiTheme="minorEastAsia" w:eastAsiaTheme="minorEastAsia" w:hAnsiTheme="minorEastAsia" w:hint="eastAsia"/>
          <w:color w:val="948A54" w:themeColor="background2" w:themeShade="80"/>
          <w:u w:val="single"/>
        </w:rPr>
        <w:t>等待期</w:t>
      </w:r>
      <w:r w:rsidRPr="00C61D59">
        <w:rPr>
          <w:rFonts w:asciiTheme="minorEastAsia" w:eastAsiaTheme="minorEastAsia" w:hAnsiTheme="minorEastAsia" w:hint="eastAsia"/>
          <w:color w:val="948A54" w:themeColor="background2" w:themeShade="80"/>
          <w:u w:val="single"/>
        </w:rPr>
        <w:t>30日，</w:t>
      </w:r>
      <w:r w:rsidR="00B53808">
        <w:rPr>
          <w:rFonts w:asciiTheme="minorEastAsia" w:eastAsiaTheme="minorEastAsia" w:hAnsiTheme="minorEastAsia" w:hint="eastAsia"/>
          <w:color w:val="948A54" w:themeColor="background2" w:themeShade="80"/>
          <w:u w:val="single"/>
        </w:rPr>
        <w:t>等待期</w:t>
      </w:r>
      <w:r w:rsidRPr="00C61D59">
        <w:rPr>
          <w:rFonts w:asciiTheme="minorEastAsia" w:eastAsiaTheme="minorEastAsia" w:hAnsiTheme="minorEastAsia" w:hint="eastAsia"/>
          <w:color w:val="948A54" w:themeColor="background2" w:themeShade="80"/>
          <w:u w:val="single"/>
        </w:rPr>
        <w:t xml:space="preserve"> 次日 2020.1.31），</w:t>
      </w:r>
      <w:r w:rsidRPr="00C61D59">
        <w:rPr>
          <w:rFonts w:asciiTheme="minorEastAsia" w:eastAsiaTheme="minorEastAsia" w:hAnsiTheme="minorEastAsia" w:hint="eastAsia"/>
        </w:rPr>
        <w:t>且保单有效的客户，投被保人均可。数据推送至</w:t>
      </w:r>
      <w:r w:rsidR="00A4129C">
        <w:rPr>
          <w:rFonts w:asciiTheme="minorEastAsia" w:eastAsiaTheme="minorEastAsia" w:hAnsiTheme="minorEastAsia" w:hint="eastAsia"/>
          <w:highlight w:val="cyan"/>
        </w:rPr>
        <w:t>网销</w:t>
      </w:r>
      <w:r w:rsidRPr="00C61D59">
        <w:rPr>
          <w:rFonts w:asciiTheme="minorEastAsia" w:eastAsiaTheme="minorEastAsia" w:hAnsiTheme="minorEastAsia" w:hint="eastAsia"/>
          <w:highlight w:val="cyan"/>
        </w:rPr>
        <w:t>平台。</w:t>
      </w:r>
    </w:p>
    <w:p w14:paraId="74E59F16" w14:textId="77777777" w:rsidR="00C866AE" w:rsidRPr="00C61D59" w:rsidRDefault="00C866AE" w:rsidP="00C866AE">
      <w:pPr>
        <w:pStyle w:val="p24"/>
        <w:ind w:firstLine="0"/>
        <w:rPr>
          <w:rFonts w:asciiTheme="minorEastAsia" w:eastAsiaTheme="minorEastAsia" w:hAnsiTheme="minorEastAsia"/>
        </w:rPr>
      </w:pPr>
    </w:p>
    <w:p w14:paraId="2815042F" w14:textId="77777777" w:rsidR="00C866AE" w:rsidRPr="00C61D59" w:rsidRDefault="00C866AE" w:rsidP="00C866AE">
      <w:pPr>
        <w:pStyle w:val="p24"/>
        <w:rPr>
          <w:ins w:id="25" w:author="HQDXXFWB010" w:date="2019-08-08T16:10:00Z"/>
          <w:rFonts w:asciiTheme="minorEastAsia" w:eastAsiaTheme="minorEastAsia" w:hAnsiTheme="minorEastAsia"/>
          <w:color w:val="FF0000"/>
        </w:rPr>
      </w:pPr>
      <w:r w:rsidRPr="00C61D59">
        <w:rPr>
          <w:rFonts w:asciiTheme="minorEastAsia" w:eastAsiaTheme="minorEastAsia" w:hAnsiTheme="minorEastAsia" w:hint="eastAsia"/>
          <w:color w:val="0000FF"/>
        </w:rPr>
        <w:lastRenderedPageBreak/>
        <w:t>2、核心提供的字段：投被保的 （被保人的信息 ）五要素 手机号，服务结束时间、保单号、险种代码、险种名称、保单所在的机构、渠道、服务赠送部门、</w:t>
      </w:r>
      <w:r w:rsidRPr="00C61D59">
        <w:rPr>
          <w:rFonts w:asciiTheme="minorEastAsia" w:eastAsiaTheme="minorEastAsia" w:hAnsiTheme="minorEastAsia" w:hint="eastAsia"/>
          <w:color w:val="FF0000"/>
        </w:rPr>
        <w:t>客户属性、结算类型:实付，预付-购买“安心无忧</w:t>
      </w:r>
      <w:r w:rsidR="00A4129C">
        <w:rPr>
          <w:rFonts w:asciiTheme="minorEastAsia" w:eastAsiaTheme="minorEastAsia" w:hAnsiTheme="minorEastAsia" w:hint="eastAsia"/>
          <w:color w:val="FF0000"/>
        </w:rPr>
        <w:t>百万医疗保险</w:t>
      </w:r>
      <w:r w:rsidRPr="00C61D59">
        <w:rPr>
          <w:rFonts w:asciiTheme="minorEastAsia" w:eastAsiaTheme="minorEastAsia" w:hAnsiTheme="minorEastAsia" w:hint="eastAsia"/>
          <w:color w:val="FF0000"/>
        </w:rPr>
        <w:t>产品的”。</w:t>
      </w:r>
    </w:p>
    <w:p w14:paraId="494E35D9" w14:textId="77777777" w:rsidR="00C866AE" w:rsidRPr="00C61D59" w:rsidRDefault="00C866AE" w:rsidP="00A4129C">
      <w:pPr>
        <w:pStyle w:val="p24"/>
        <w:rPr>
          <w:rFonts w:asciiTheme="minorEastAsia" w:eastAsiaTheme="minorEastAsia" w:hAnsiTheme="minorEastAsia"/>
          <w:color w:val="948A54" w:themeColor="background2" w:themeShade="80"/>
        </w:rPr>
      </w:pPr>
    </w:p>
    <w:p w14:paraId="58749734" w14:textId="77777777" w:rsidR="00C866AE" w:rsidRPr="00C61D59" w:rsidRDefault="00C866AE" w:rsidP="00C866AE">
      <w:pPr>
        <w:pStyle w:val="p24"/>
        <w:rPr>
          <w:rFonts w:asciiTheme="minorEastAsia" w:eastAsiaTheme="minorEastAsia" w:hAnsiTheme="minorEastAsia"/>
          <w:color w:val="FF0000"/>
        </w:rPr>
      </w:pPr>
    </w:p>
    <w:p w14:paraId="0BD989C6"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3、当前时间与交至日比较，交至日晚于当前时间说明已缴费，</w:t>
      </w:r>
      <w:r w:rsidR="00244669" w:rsidRPr="00244669">
        <w:rPr>
          <w:rFonts w:asciiTheme="minorEastAsia" w:eastAsiaTheme="minorEastAsia" w:hAnsiTheme="minorEastAsia" w:hint="eastAsia"/>
          <w:color w:val="FF0000"/>
        </w:rPr>
        <w:t>院后护理</w:t>
      </w:r>
      <w:r w:rsidRPr="00C61D59">
        <w:rPr>
          <w:rFonts w:asciiTheme="minorEastAsia" w:eastAsiaTheme="minorEastAsia" w:hAnsiTheme="minorEastAsia" w:hint="eastAsia"/>
        </w:rPr>
        <w:t>服务，若否，提示：“服务已到期”。服务结束时间为交至日。服务结束时间以最晚的为准。</w:t>
      </w:r>
    </w:p>
    <w:p w14:paraId="33872947"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4、安心无忧</w:t>
      </w:r>
      <w:r w:rsidR="00A4129C">
        <w:rPr>
          <w:rFonts w:asciiTheme="minorEastAsia" w:eastAsiaTheme="minorEastAsia" w:hAnsiTheme="minorEastAsia" w:hint="eastAsia"/>
        </w:rPr>
        <w:t>百万医疗保险</w:t>
      </w:r>
      <w:r w:rsidRPr="00C61D59">
        <w:rPr>
          <w:rFonts w:asciiTheme="minorEastAsia" w:eastAsiaTheme="minorEastAsia" w:hAnsiTheme="minorEastAsia" w:hint="eastAsia"/>
        </w:rPr>
        <w:t>使用</w:t>
      </w:r>
      <w:r w:rsidR="00A4129C">
        <w:rPr>
          <w:rFonts w:asciiTheme="minorEastAsia" w:eastAsiaTheme="minorEastAsia" w:hAnsiTheme="minorEastAsia" w:hint="eastAsia"/>
        </w:rPr>
        <w:t>院后照护</w:t>
      </w:r>
      <w:r w:rsidRPr="00C61D59">
        <w:rPr>
          <w:rFonts w:asciiTheme="minorEastAsia" w:eastAsiaTheme="minorEastAsia" w:hAnsiTheme="minorEastAsia" w:hint="eastAsia"/>
        </w:rPr>
        <w:t>服务次数为12次/年。</w:t>
      </w:r>
    </w:p>
    <w:p w14:paraId="6347530C"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5、数据推送频率：每天更新新增客户的客户清单。</w:t>
      </w:r>
    </w:p>
    <w:p w14:paraId="4249CD6C"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6</w:t>
      </w:r>
      <w:r w:rsidR="00A4129C">
        <w:rPr>
          <w:rFonts w:asciiTheme="minorEastAsia" w:eastAsiaTheme="minorEastAsia" w:hAnsiTheme="minorEastAsia" w:hint="eastAsia"/>
        </w:rPr>
        <w:t>、网销</w:t>
      </w:r>
      <w:r w:rsidRPr="00C61D59">
        <w:rPr>
          <w:rFonts w:asciiTheme="minorEastAsia" w:eastAsiaTheme="minorEastAsia" w:hAnsiTheme="minorEastAsia" w:hint="eastAsia"/>
        </w:rPr>
        <w:t>平台中客户清单为全量的数据，与第三方进行数据对接，第三方收到名单后，次日生效。其中数据经过加密后传给第三方。</w:t>
      </w:r>
    </w:p>
    <w:p w14:paraId="245A8ED0"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7、用于购买“安心无忧</w:t>
      </w:r>
      <w:r w:rsidR="00A4129C">
        <w:rPr>
          <w:rFonts w:asciiTheme="minorEastAsia" w:eastAsiaTheme="minorEastAsia" w:hAnsiTheme="minorEastAsia" w:hint="eastAsia"/>
        </w:rPr>
        <w:t>百万医疗保险</w:t>
      </w:r>
      <w:r w:rsidRPr="00C61D59">
        <w:rPr>
          <w:rFonts w:asciiTheme="minorEastAsia" w:eastAsiaTheme="minorEastAsia" w:hAnsiTheme="minorEastAsia" w:hint="eastAsia"/>
        </w:rPr>
        <w:t xml:space="preserve">” 的客户， </w:t>
      </w:r>
      <w:r w:rsidR="00CE5E6B">
        <w:rPr>
          <w:rFonts w:asciiTheme="minorEastAsia" w:eastAsiaTheme="minorEastAsia" w:hAnsiTheme="minorEastAsia" w:hint="eastAsia"/>
        </w:rPr>
        <w:t>系统内部预审（该服务</w:t>
      </w:r>
      <w:r w:rsidRPr="00C61D59">
        <w:rPr>
          <w:rFonts w:asciiTheme="minorEastAsia" w:eastAsiaTheme="minorEastAsia" w:hAnsiTheme="minorEastAsia" w:hint="eastAsia"/>
        </w:rPr>
        <w:t>被保人仅能使用</w:t>
      </w:r>
      <w:r w:rsidR="00CE5E6B">
        <w:rPr>
          <w:rFonts w:asciiTheme="minorEastAsia" w:eastAsiaTheme="minorEastAsia" w:hAnsiTheme="minorEastAsia" w:hint="eastAsia"/>
        </w:rPr>
        <w:t>12</w:t>
      </w:r>
      <w:r w:rsidRPr="00C61D59">
        <w:rPr>
          <w:rFonts w:asciiTheme="minorEastAsia" w:eastAsiaTheme="minorEastAsia" w:hAnsiTheme="minorEastAsia" w:hint="eastAsia"/>
        </w:rPr>
        <w:t>次</w:t>
      </w:r>
      <w:r w:rsidR="00CE5E6B">
        <w:rPr>
          <w:rFonts w:asciiTheme="minorEastAsia" w:eastAsiaTheme="minorEastAsia" w:hAnsiTheme="minorEastAsia" w:hint="eastAsia"/>
        </w:rPr>
        <w:t>/年</w:t>
      </w:r>
      <w:r w:rsidRPr="00C61D59">
        <w:rPr>
          <w:rFonts w:asciiTheme="minorEastAsia" w:eastAsiaTheme="minorEastAsia" w:hAnsiTheme="minorEastAsia" w:hint="eastAsia"/>
        </w:rPr>
        <w:t>，</w:t>
      </w:r>
    </w:p>
    <w:p w14:paraId="41258E97" w14:textId="77777777" w:rsidR="00E60B7C" w:rsidRDefault="00C866AE" w:rsidP="00E60B7C">
      <w:pPr>
        <w:pStyle w:val="p24"/>
        <w:rPr>
          <w:rFonts w:asciiTheme="minorEastAsia" w:eastAsiaTheme="minorEastAsia" w:hAnsiTheme="minorEastAsia"/>
        </w:rPr>
      </w:pPr>
      <w:r w:rsidRPr="00C61D59">
        <w:rPr>
          <w:rFonts w:asciiTheme="minorEastAsia" w:eastAsiaTheme="minorEastAsia" w:hAnsiTheme="minorEastAsia" w:hint="eastAsia"/>
        </w:rPr>
        <w:t>预审时 1.判断此客户是否有剩余此服务 即减去服务中的，如否，提示“服务已使用”。2.在申请时，判断是否有购买此产品 ，若购买此产品，下拉框显示投被保人。若只是客户， 显示投保人，其他信息带出。</w:t>
      </w:r>
    </w:p>
    <w:p w14:paraId="58DC0634" w14:textId="77777777" w:rsidR="00E60B7C" w:rsidRDefault="00C866AE" w:rsidP="00E60B7C">
      <w:pPr>
        <w:pStyle w:val="p24"/>
        <w:numPr>
          <w:ilvl w:val="1"/>
          <w:numId w:val="2"/>
        </w:numPr>
        <w:rPr>
          <w:rFonts w:asciiTheme="minorEastAsia" w:eastAsiaTheme="minorEastAsia" w:hAnsiTheme="minorEastAsia"/>
        </w:rPr>
      </w:pPr>
      <w:r w:rsidRPr="00C61D59">
        <w:rPr>
          <w:rFonts w:asciiTheme="minorEastAsia" w:eastAsiaTheme="minorEastAsia" w:hAnsiTheme="minorEastAsia" w:hint="eastAsia"/>
        </w:rPr>
        <w:t>预审通过后，将数据传给第三方，具体传送数据：投被保的 （被保人的信息 ）五要素 手机号，服务结束时间；</w:t>
      </w:r>
    </w:p>
    <w:p w14:paraId="0BE6E072" w14:textId="77777777" w:rsidR="00C866AE" w:rsidRPr="00C61D59" w:rsidRDefault="00C866AE" w:rsidP="00E60B7C">
      <w:pPr>
        <w:pStyle w:val="p0"/>
        <w:numPr>
          <w:ilvl w:val="1"/>
          <w:numId w:val="2"/>
        </w:numPr>
        <w:jc w:val="left"/>
        <w:rPr>
          <w:rFonts w:asciiTheme="minorEastAsia" w:eastAsiaTheme="minorEastAsia" w:hAnsiTheme="minorEastAsia"/>
          <w:sz w:val="24"/>
          <w:szCs w:val="24"/>
        </w:rPr>
      </w:pPr>
      <w:r w:rsidRPr="00C61D59">
        <w:rPr>
          <w:rFonts w:asciiTheme="minorEastAsia" w:eastAsiaTheme="minorEastAsia" w:hAnsiTheme="minorEastAsia" w:hint="eastAsia"/>
          <w:sz w:val="24"/>
          <w:szCs w:val="24"/>
        </w:rPr>
        <w:t>服务方在3个工作日内完成服务安排。</w:t>
      </w:r>
    </w:p>
    <w:p w14:paraId="333D29F1"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8、如上图 修改后 点击确认提交后，扣减次数。</w:t>
      </w:r>
    </w:p>
    <w:p w14:paraId="4C7EC2B0"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9</w:t>
      </w:r>
      <w:r w:rsidR="00A4129C">
        <w:rPr>
          <w:rFonts w:asciiTheme="minorEastAsia" w:eastAsiaTheme="minorEastAsia" w:hAnsiTheme="minorEastAsia" w:hint="eastAsia"/>
        </w:rPr>
        <w:t>、第三方拒绝受理，状态反馈给微信端</w:t>
      </w:r>
      <w:r w:rsidRPr="00C61D59">
        <w:rPr>
          <w:rFonts w:asciiTheme="minorEastAsia" w:eastAsiaTheme="minorEastAsia" w:hAnsiTheme="minorEastAsia" w:hint="eastAsia"/>
        </w:rPr>
        <w:t>后，邮件通知 客服和销售渠道，人工操作核实。网销后台操作 是否拒绝受理，如拒绝受理时，释放服务次数，服务次数加1</w:t>
      </w:r>
      <w:r w:rsidR="00F40EA3">
        <w:rPr>
          <w:rFonts w:asciiTheme="minorEastAsia" w:eastAsiaTheme="minorEastAsia" w:hAnsiTheme="minorEastAsia" w:hint="eastAsia"/>
        </w:rPr>
        <w:t>，</w:t>
      </w:r>
      <w:r w:rsidR="00F40EA3" w:rsidRPr="00F40EA3">
        <w:rPr>
          <w:rFonts w:asciiTheme="minorEastAsia" w:eastAsiaTheme="minorEastAsia" w:hAnsiTheme="minorEastAsia" w:hint="eastAsia"/>
          <w:highlight w:val="yellow"/>
        </w:rPr>
        <w:t>增加拒绝理由</w:t>
      </w:r>
      <w:r w:rsidRPr="00C61D59">
        <w:rPr>
          <w:rFonts w:asciiTheme="minorEastAsia" w:eastAsiaTheme="minorEastAsia" w:hAnsiTheme="minorEastAsia" w:hint="eastAsia"/>
        </w:rPr>
        <w:t>。如否（非拒绝受理），反馈数据到第三方，继续受理。</w:t>
      </w:r>
    </w:p>
    <w:p w14:paraId="35FFC65C" w14:textId="77777777" w:rsidR="00C866AE" w:rsidRPr="00C61D59" w:rsidRDefault="00C866AE" w:rsidP="00C866AE">
      <w:pPr>
        <w:pStyle w:val="p24"/>
        <w:ind w:firstLineChars="150" w:firstLine="360"/>
        <w:rPr>
          <w:rFonts w:asciiTheme="minorEastAsia" w:eastAsiaTheme="minorEastAsia" w:hAnsiTheme="minorEastAsia"/>
          <w:color w:val="FF0000"/>
        </w:rPr>
      </w:pPr>
      <w:r w:rsidRPr="00C61D59">
        <w:rPr>
          <w:rFonts w:asciiTheme="minorEastAsia" w:eastAsiaTheme="minorEastAsia" w:hAnsiTheme="minorEastAsia" w:hint="eastAsia"/>
          <w:color w:val="FF0000"/>
        </w:rPr>
        <w:t>10、再次申请时，本记录的状态为 “已申请、已受理、拒绝受理”提示话术“尊敬的客户，您已申请了本服务，请勿重复申请。”，状态为“已完成、放弃”和未申请时，可申请此服务。</w:t>
      </w:r>
    </w:p>
    <w:p w14:paraId="30698AE5"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11、所有状态为：已申请（未完成状态置为已申请）、已受理、拒绝受理、放弃、已完成。</w:t>
      </w:r>
    </w:p>
    <w:p w14:paraId="5C023401"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12、 服务申请流程的状态以及第三方反馈客户服务状态。</w:t>
      </w:r>
    </w:p>
    <w:p w14:paraId="5B91E8C6" w14:textId="77777777" w:rsidR="00C866AE" w:rsidRPr="00C61D59" w:rsidRDefault="00C866AE" w:rsidP="00C61D59">
      <w:pPr>
        <w:pStyle w:val="p0"/>
        <w:spacing w:line="360" w:lineRule="auto"/>
        <w:ind w:left="420" w:hanging="420"/>
        <w:jc w:val="left"/>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 xml:space="preserve"> 客户发起申请后，状态为：已申请，微信端记录状态，并扣减服务次数，并框架消息给客户。</w:t>
      </w:r>
    </w:p>
    <w:p w14:paraId="079BC8AD" w14:textId="77777777" w:rsidR="00C866AE" w:rsidRDefault="00C866AE" w:rsidP="00C61D59">
      <w:pPr>
        <w:pStyle w:val="p0"/>
        <w:spacing w:line="360" w:lineRule="auto"/>
        <w:ind w:left="420" w:hanging="420"/>
        <w:jc w:val="left"/>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第三方收到申请后，并处理此服务时，状态设置为：已受理，状态返回微信端，推送客户已受理模板消息。</w:t>
      </w:r>
    </w:p>
    <w:p w14:paraId="7E6E5907" w14:textId="77777777" w:rsidR="00911F57" w:rsidRPr="00C61D59" w:rsidRDefault="00911F57" w:rsidP="00911F57">
      <w:pPr>
        <w:pStyle w:val="p0"/>
        <w:spacing w:line="360" w:lineRule="auto"/>
        <w:ind w:leftChars="200" w:left="420" w:firstLineChars="50" w:firstLine="120"/>
        <w:jc w:val="left"/>
        <w:rPr>
          <w:rFonts w:asciiTheme="minorEastAsia" w:eastAsiaTheme="minorEastAsia" w:hAnsiTheme="minorEastAsia"/>
          <w:sz w:val="24"/>
          <w:szCs w:val="24"/>
        </w:rPr>
      </w:pPr>
      <w:r w:rsidRPr="00911F57">
        <w:rPr>
          <w:rFonts w:asciiTheme="minorEastAsia" w:eastAsiaTheme="minorEastAsia" w:hAnsiTheme="minorEastAsia" w:hint="eastAsia"/>
          <w:color w:val="FF0000"/>
          <w:sz w:val="24"/>
          <w:szCs w:val="24"/>
        </w:rPr>
        <w:t>第三方收到客户申请后，若客户对服务请求提出修改，第三方以电话、微信方式与客户沟通、确认，直至确认后安排服务，并扣减服务次数，并消息给客户。如发生服务人员已到现场，客户反悔，第三方请以回传数据字段中备注（客户撤单/取消服务原因）一项中填写客户自身原因。</w:t>
      </w:r>
    </w:p>
    <w:p w14:paraId="6A5A6CFB" w14:textId="77777777" w:rsidR="00C866AE" w:rsidRPr="00C61D59" w:rsidRDefault="00C866AE" w:rsidP="00C61D59">
      <w:pPr>
        <w:pStyle w:val="p0"/>
        <w:spacing w:line="360" w:lineRule="auto"/>
        <w:ind w:left="420" w:hanging="420"/>
        <w:jc w:val="left"/>
        <w:rPr>
          <w:rFonts w:asciiTheme="minorEastAsia" w:eastAsiaTheme="minorEastAsia" w:hAnsiTheme="minorEastAsia"/>
          <w:sz w:val="24"/>
          <w:szCs w:val="24"/>
        </w:rPr>
      </w:pPr>
      <w:r w:rsidRPr="00C61D59">
        <w:rPr>
          <w:rFonts w:asciiTheme="minorEastAsia" w:eastAsiaTheme="minorEastAsia" w:hAnsiTheme="minorEastAsia"/>
          <w:sz w:val="24"/>
          <w:szCs w:val="24"/>
        </w:rPr>
        <w:lastRenderedPageBreak/>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第三方若没有此名单，或确认无此服务时，拒绝受理，状态传给网销后台，触发邮件通知 客服和销售渠道，人工操作核实。如继续服务，此记录返回给第三方，继续受理。如此次拒绝受理，释放服务次数，即服务次数加1</w:t>
      </w:r>
      <w:r w:rsidR="00106C70">
        <w:rPr>
          <w:rFonts w:asciiTheme="minorEastAsia" w:eastAsiaTheme="minorEastAsia" w:hAnsiTheme="minorEastAsia" w:hint="eastAsia"/>
          <w:sz w:val="24"/>
          <w:szCs w:val="24"/>
        </w:rPr>
        <w:t>，并填写拒绝理由</w:t>
      </w:r>
      <w:r w:rsidRPr="00C61D59">
        <w:rPr>
          <w:rFonts w:asciiTheme="minorEastAsia" w:eastAsiaTheme="minorEastAsia" w:hAnsiTheme="minorEastAsia" w:hint="eastAsia"/>
          <w:sz w:val="24"/>
          <w:szCs w:val="24"/>
        </w:rPr>
        <w:t>.</w:t>
      </w:r>
    </w:p>
    <w:p w14:paraId="2A13DABC" w14:textId="77777777" w:rsidR="00C866AE" w:rsidRPr="00C61D59" w:rsidRDefault="00C866AE" w:rsidP="00C61D59">
      <w:pPr>
        <w:pStyle w:val="p0"/>
        <w:spacing w:line="360" w:lineRule="auto"/>
        <w:ind w:left="420" w:hanging="420"/>
        <w:jc w:val="left"/>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第三方完成服务后，标记此服务为：已完成 并传给网销微信，记录此状态，并推送已完成模板消息。</w:t>
      </w:r>
    </w:p>
    <w:p w14:paraId="56BB3A4F" w14:textId="77777777" w:rsidR="00C866AE" w:rsidRPr="00C61D59" w:rsidRDefault="00C866AE" w:rsidP="00C866AE">
      <w:pPr>
        <w:pStyle w:val="p24"/>
        <w:ind w:firstLineChars="250" w:firstLine="600"/>
        <w:rPr>
          <w:rFonts w:asciiTheme="minorEastAsia" w:eastAsiaTheme="minorEastAsia" w:hAnsiTheme="minorEastAsia"/>
        </w:rPr>
      </w:pPr>
      <w:r w:rsidRPr="00C61D59">
        <w:rPr>
          <w:rFonts w:asciiTheme="minorEastAsia" w:eastAsiaTheme="minorEastAsia" w:hAnsiTheme="minorEastAsia" w:hint="eastAsia"/>
          <w:highlight w:val="yellow"/>
        </w:rPr>
        <w:t>13、如超时有预警邮件提示。，发送对应分公司的邮箱，抄送至总部：（客服部、续期部）。</w:t>
      </w:r>
    </w:p>
    <w:p w14:paraId="67B8C4A2" w14:textId="77777777" w:rsidR="00C866AE" w:rsidRPr="00C61D59" w:rsidRDefault="00C866AE" w:rsidP="00C866AE">
      <w:pPr>
        <w:pStyle w:val="p0"/>
        <w:rPr>
          <w:rFonts w:asciiTheme="minorEastAsia" w:eastAsiaTheme="minorEastAsia" w:hAnsiTheme="minorEastAsia"/>
          <w:sz w:val="24"/>
          <w:szCs w:val="24"/>
        </w:rPr>
      </w:pPr>
    </w:p>
    <w:p w14:paraId="365C762F" w14:textId="77777777" w:rsidR="00C866AE" w:rsidRPr="00C61D59" w:rsidRDefault="00C866AE" w:rsidP="00C866A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00077692" w:rsidRPr="00077692">
        <w:rPr>
          <w:rFonts w:ascii="新宋体" w:eastAsia="新宋体" w:hAnsi="新宋体" w:hint="eastAsia"/>
          <w:color w:val="000000" w:themeColor="text1"/>
          <w:sz w:val="24"/>
          <w:szCs w:val="24"/>
        </w:rPr>
        <w:t>院后护理服务</w:t>
      </w:r>
      <w:r w:rsidRPr="00C61D59">
        <w:rPr>
          <w:rFonts w:asciiTheme="minorEastAsia" w:eastAsiaTheme="minorEastAsia" w:hAnsiTheme="minorEastAsia" w:hint="eastAsia"/>
          <w:sz w:val="24"/>
          <w:szCs w:val="24"/>
        </w:rPr>
        <w:t>在发起申请后3个工作日后，状态未回传，则在自申请日第4个工作日，触发超时预警邮件。告知总部及对应分公司人员及渠道关注。（正常客户申请后第二天第三方处理）</w:t>
      </w:r>
    </w:p>
    <w:p w14:paraId="142EC22B" w14:textId="77777777" w:rsidR="00C866AE" w:rsidRPr="00C61D59" w:rsidRDefault="00C866AE" w:rsidP="00C866AE">
      <w:pPr>
        <w:pStyle w:val="p0"/>
        <w:spacing w:line="360" w:lineRule="auto"/>
        <w:ind w:left="420" w:hanging="420"/>
        <w:rPr>
          <w:rFonts w:asciiTheme="minorEastAsia" w:eastAsiaTheme="minorEastAsia" w:hAnsiTheme="minorEastAsia"/>
          <w:sz w:val="24"/>
          <w:szCs w:val="24"/>
        </w:rPr>
      </w:pPr>
      <w:r w:rsidRPr="00C61D59">
        <w:rPr>
          <w:rFonts w:asciiTheme="minorEastAsia" w:eastAsiaTheme="minorEastAsia" w:hAnsiTheme="minorEastAsia"/>
          <w:sz w:val="24"/>
          <w:szCs w:val="24"/>
        </w:rPr>
        <w:t></w:t>
      </w:r>
      <w:r w:rsidRPr="00C61D59">
        <w:rPr>
          <w:rFonts w:asciiTheme="minorEastAsia" w:eastAsiaTheme="minorEastAsia" w:hAnsiTheme="minorEastAsia"/>
          <w:sz w:val="24"/>
          <w:szCs w:val="24"/>
        </w:rPr>
        <w:t></w:t>
      </w:r>
      <w:r w:rsidRPr="00C61D59">
        <w:rPr>
          <w:rFonts w:asciiTheme="minorEastAsia" w:eastAsiaTheme="minorEastAsia" w:hAnsiTheme="minorEastAsia" w:hint="eastAsia"/>
          <w:sz w:val="24"/>
          <w:szCs w:val="24"/>
        </w:rPr>
        <w:t>结案预警邮件触发时间：从申请至已完成 状态为非已完成，或拒绝受理，第</w:t>
      </w:r>
      <w:r w:rsidRPr="00C61D59">
        <w:rPr>
          <w:rFonts w:asciiTheme="minorEastAsia" w:eastAsiaTheme="minorEastAsia" w:hAnsiTheme="minorEastAsia" w:hint="eastAsia"/>
          <w:sz w:val="24"/>
          <w:szCs w:val="24"/>
          <w:highlight w:val="cyan"/>
        </w:rPr>
        <w:t>31天</w:t>
      </w:r>
      <w:r w:rsidRPr="00C61D59">
        <w:rPr>
          <w:rFonts w:asciiTheme="minorEastAsia" w:eastAsiaTheme="minorEastAsia" w:hAnsiTheme="minorEastAsia" w:hint="eastAsia"/>
          <w:sz w:val="24"/>
          <w:szCs w:val="24"/>
        </w:rPr>
        <w:t>触发预警邮件。</w:t>
      </w:r>
    </w:p>
    <w:p w14:paraId="60DB9DF9" w14:textId="77777777" w:rsidR="00C866AE" w:rsidRPr="00C61D59" w:rsidRDefault="00C866AE" w:rsidP="00C866AE">
      <w:pPr>
        <w:pStyle w:val="p24"/>
        <w:rPr>
          <w:rFonts w:asciiTheme="minorEastAsia" w:eastAsiaTheme="minorEastAsia" w:hAnsiTheme="minorEastAsia"/>
        </w:rPr>
      </w:pPr>
    </w:p>
    <w:p w14:paraId="644835B1" w14:textId="77777777" w:rsidR="00C866AE" w:rsidRPr="00C61D59" w:rsidRDefault="00C866AE" w:rsidP="00C866AE">
      <w:pPr>
        <w:pStyle w:val="p24"/>
        <w:rPr>
          <w:rFonts w:asciiTheme="minorEastAsia" w:eastAsiaTheme="minorEastAsia" w:hAnsiTheme="minorEastAsia"/>
        </w:rPr>
      </w:pPr>
      <w:r w:rsidRPr="00C61D59">
        <w:rPr>
          <w:rFonts w:asciiTheme="minorEastAsia" w:eastAsiaTheme="minorEastAsia" w:hAnsiTheme="minorEastAsia" w:hint="eastAsia"/>
        </w:rPr>
        <w:t>14、模版消息：</w:t>
      </w:r>
    </w:p>
    <w:p w14:paraId="4140B825" w14:textId="77777777" w:rsidR="00C866AE" w:rsidRPr="00C61D59" w:rsidRDefault="00C866AE" w:rsidP="00C866AE">
      <w:pPr>
        <w:pStyle w:val="p0"/>
        <w:spacing w:line="360" w:lineRule="auto"/>
        <w:rPr>
          <w:rFonts w:asciiTheme="minorEastAsia" w:eastAsiaTheme="minorEastAsia" w:hAnsiTheme="minorEastAsia"/>
          <w:sz w:val="24"/>
          <w:szCs w:val="24"/>
        </w:rPr>
      </w:pPr>
      <w:r w:rsidRPr="00C61D59">
        <w:rPr>
          <w:rFonts w:asciiTheme="minorEastAsia" w:eastAsiaTheme="minorEastAsia" w:hAnsiTheme="minorEastAsia" w:hint="eastAsia"/>
          <w:sz w:val="24"/>
          <w:szCs w:val="24"/>
        </w:rPr>
        <w:t xml:space="preserve">   1）服务申请后，受理后，并且模版发送给客户经理（待提供模版1）。告知客户处理中该项服务，关注进展。</w:t>
      </w:r>
    </w:p>
    <w:p w14:paraId="6AE52C0B" w14:textId="77777777" w:rsidR="00C866AE" w:rsidRPr="00C61D59" w:rsidRDefault="00C866AE" w:rsidP="00C866AE">
      <w:pPr>
        <w:pStyle w:val="p0"/>
        <w:spacing w:line="360" w:lineRule="auto"/>
        <w:rPr>
          <w:ins w:id="26" w:author="HQDXXFWB010" w:date="2019-09-12T11:24:00Z"/>
          <w:rFonts w:asciiTheme="minorEastAsia" w:eastAsiaTheme="minorEastAsia" w:hAnsiTheme="minorEastAsia"/>
          <w:sz w:val="24"/>
          <w:szCs w:val="24"/>
        </w:rPr>
      </w:pPr>
      <w:r w:rsidRPr="00C61D59">
        <w:rPr>
          <w:rFonts w:asciiTheme="minorEastAsia" w:eastAsiaTheme="minorEastAsia" w:hAnsiTheme="minorEastAsia" w:hint="eastAsia"/>
          <w:sz w:val="24"/>
          <w:szCs w:val="24"/>
        </w:rPr>
        <w:t xml:space="preserve">  2）服务完成后，我司收到状态为已结案时，同时向客户推送模版消息（待提供 模版2）。告知客户已完成该项服务。同时网销后台的该条申请记录置为“完成”状态。</w:t>
      </w:r>
    </w:p>
    <w:p w14:paraId="74D7A292" w14:textId="77777777" w:rsidR="00C866AE" w:rsidRPr="00C61D59" w:rsidRDefault="00C866AE" w:rsidP="00C866AE">
      <w:pPr>
        <w:pStyle w:val="p24"/>
        <w:ind w:firstLine="0"/>
        <w:rPr>
          <w:rFonts w:asciiTheme="minorEastAsia" w:eastAsiaTheme="minorEastAsia" w:hAnsiTheme="minorEastAsia"/>
          <w:color w:val="948A54" w:themeColor="background2" w:themeShade="80"/>
        </w:rPr>
      </w:pPr>
      <w:r w:rsidRPr="00C61D59">
        <w:rPr>
          <w:rFonts w:asciiTheme="minorEastAsia" w:eastAsiaTheme="minorEastAsia" w:hAnsiTheme="minorEastAsia" w:hint="eastAsia"/>
          <w:color w:val="948A54" w:themeColor="background2" w:themeShade="80"/>
        </w:rPr>
        <w:t xml:space="preserve">  3) 客户发起撤销申请成功后，因推送模板消息提示状态变化（新需求点）</w:t>
      </w:r>
    </w:p>
    <w:p w14:paraId="0F84AF8E" w14:textId="77777777" w:rsidR="00C866AE" w:rsidRDefault="00C866AE" w:rsidP="00E60B7C">
      <w:pPr>
        <w:pStyle w:val="p24"/>
        <w:rPr>
          <w:rFonts w:asciiTheme="minorEastAsia" w:eastAsiaTheme="minorEastAsia" w:hAnsiTheme="minorEastAsia"/>
          <w:color w:val="948A54" w:themeColor="background2" w:themeShade="80"/>
        </w:rPr>
      </w:pPr>
      <w:r w:rsidRPr="00C61D59">
        <w:rPr>
          <w:rFonts w:asciiTheme="minorEastAsia" w:eastAsiaTheme="minorEastAsia" w:hAnsiTheme="minorEastAsia" w:hint="eastAsia"/>
          <w:color w:val="948A54" w:themeColor="background2" w:themeShade="80"/>
        </w:rPr>
        <w:t>模版消息内容“待提供”。</w:t>
      </w:r>
    </w:p>
    <w:p w14:paraId="704F9F71" w14:textId="77777777" w:rsidR="000367A8" w:rsidRDefault="000367A8" w:rsidP="00E60B7C">
      <w:pPr>
        <w:pStyle w:val="p24"/>
        <w:rPr>
          <w:rFonts w:asciiTheme="minorEastAsia" w:eastAsiaTheme="minorEastAsia" w:hAnsiTheme="minorEastAsia"/>
          <w:color w:val="948A54" w:themeColor="background2" w:themeShade="80"/>
        </w:rPr>
      </w:pPr>
    </w:p>
    <w:p w14:paraId="39A4AF7B" w14:textId="77777777" w:rsidR="002F0158" w:rsidRDefault="002F0158" w:rsidP="000367A8">
      <w:pPr>
        <w:pStyle w:val="p24"/>
        <w:rPr>
          <w:rFonts w:asciiTheme="minorEastAsia" w:eastAsiaTheme="minorEastAsia" w:hAnsiTheme="minorEastAsia"/>
        </w:rPr>
      </w:pPr>
    </w:p>
    <w:p w14:paraId="7DECDE37" w14:textId="77777777" w:rsidR="002F0158" w:rsidRDefault="002F0158" w:rsidP="000367A8">
      <w:pPr>
        <w:pStyle w:val="p24"/>
        <w:rPr>
          <w:rFonts w:asciiTheme="minorEastAsia" w:eastAsiaTheme="minorEastAsia" w:hAnsiTheme="minorEastAsia"/>
        </w:rPr>
      </w:pPr>
    </w:p>
    <w:p w14:paraId="0315F0B3" w14:textId="77777777" w:rsidR="002F0158" w:rsidRDefault="002F0158" w:rsidP="000367A8">
      <w:pPr>
        <w:pStyle w:val="p24"/>
        <w:rPr>
          <w:rFonts w:asciiTheme="minorEastAsia" w:eastAsiaTheme="minorEastAsia" w:hAnsiTheme="minorEastAsia"/>
        </w:rPr>
      </w:pPr>
    </w:p>
    <w:p w14:paraId="7BBFBB4C" w14:textId="77777777" w:rsidR="000367A8" w:rsidRDefault="000367A8" w:rsidP="000367A8">
      <w:pPr>
        <w:pStyle w:val="p24"/>
        <w:rPr>
          <w:rFonts w:asciiTheme="minorEastAsia" w:eastAsiaTheme="minorEastAsia" w:hAnsiTheme="minorEastAsia"/>
        </w:rPr>
      </w:pPr>
      <w:r w:rsidRPr="00C61D59">
        <w:rPr>
          <w:rFonts w:asciiTheme="minorEastAsia" w:eastAsiaTheme="minorEastAsia" w:hAnsiTheme="minorEastAsia" w:hint="eastAsia"/>
        </w:rPr>
        <w:t>1</w:t>
      </w:r>
      <w:r>
        <w:rPr>
          <w:rFonts w:asciiTheme="minorEastAsia" w:eastAsiaTheme="minorEastAsia" w:hAnsiTheme="minorEastAsia" w:hint="eastAsia"/>
        </w:rPr>
        <w:t>5</w:t>
      </w:r>
      <w:r w:rsidRPr="00C61D59">
        <w:rPr>
          <w:rFonts w:asciiTheme="minorEastAsia" w:eastAsiaTheme="minorEastAsia" w:hAnsiTheme="minorEastAsia" w:hint="eastAsia"/>
        </w:rPr>
        <w:t>、</w:t>
      </w:r>
      <w:r>
        <w:rPr>
          <w:rFonts w:asciiTheme="minorEastAsia" w:eastAsiaTheme="minorEastAsia" w:hAnsiTheme="minorEastAsia" w:hint="eastAsia"/>
        </w:rPr>
        <w:t>数据回传字段</w:t>
      </w:r>
      <w:r w:rsidRPr="00C61D59">
        <w:rPr>
          <w:rFonts w:asciiTheme="minorEastAsia" w:eastAsiaTheme="minorEastAsia" w:hAnsiTheme="minorEastAsia" w:hint="eastAsia"/>
        </w:rPr>
        <w:t>：</w:t>
      </w:r>
    </w:p>
    <w:tbl>
      <w:tblPr>
        <w:tblW w:w="0" w:type="auto"/>
        <w:tblInd w:w="98" w:type="dxa"/>
        <w:tblLook w:val="04A0" w:firstRow="1" w:lastRow="0" w:firstColumn="1" w:lastColumn="0" w:noHBand="0" w:noVBand="1"/>
      </w:tblPr>
      <w:tblGrid>
        <w:gridCol w:w="866"/>
        <w:gridCol w:w="996"/>
        <w:gridCol w:w="1632"/>
        <w:gridCol w:w="1256"/>
        <w:gridCol w:w="1126"/>
        <w:gridCol w:w="996"/>
        <w:gridCol w:w="1326"/>
      </w:tblGrid>
      <w:tr w:rsidR="002F0158" w:rsidRPr="002F0158" w14:paraId="41A30630" w14:textId="77777777" w:rsidTr="0037067E">
        <w:trPr>
          <w:trHeight w:val="8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13C44"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被保人名称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F1A53D"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使用服务类别</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5CF943"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院后护理服务地点（具体到街道、门牌号）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372F4"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院后服务项目名称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EDDEE6"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服务已使用次数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8CD261"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服务剩余次数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26FAF3F"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备注（客户撤单/取消服务原因）</w:t>
            </w:r>
          </w:p>
        </w:tc>
      </w:tr>
      <w:tr w:rsidR="002F0158" w:rsidRPr="002F0158" w14:paraId="6B3B8E26" w14:textId="77777777" w:rsidTr="0037067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31347C"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8B732BE"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院后护理</w:t>
            </w:r>
          </w:p>
        </w:tc>
        <w:tc>
          <w:tcPr>
            <w:tcW w:w="0" w:type="auto"/>
            <w:tcBorders>
              <w:top w:val="nil"/>
              <w:left w:val="nil"/>
              <w:bottom w:val="single" w:sz="4" w:space="0" w:color="auto"/>
              <w:right w:val="single" w:sz="4" w:space="0" w:color="auto"/>
            </w:tcBorders>
            <w:shd w:val="clear" w:color="auto" w:fill="auto"/>
            <w:noWrap/>
            <w:vAlign w:val="center"/>
            <w:hideMark/>
          </w:tcPr>
          <w:p w14:paraId="3722779E"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053C503"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8B9CB0B"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AAF65B9"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5DE464A" w14:textId="77777777" w:rsidR="002F0158" w:rsidRPr="002F0158" w:rsidRDefault="002F0158" w:rsidP="0037067E">
            <w:pPr>
              <w:widowControl/>
              <w:jc w:val="left"/>
              <w:rPr>
                <w:rFonts w:ascii="宋体" w:eastAsia="宋体" w:hAnsi="宋体" w:cs="宋体"/>
                <w:color w:val="000000"/>
                <w:kern w:val="0"/>
                <w:sz w:val="13"/>
                <w:szCs w:val="13"/>
              </w:rPr>
            </w:pPr>
            <w:r w:rsidRPr="002F0158">
              <w:rPr>
                <w:rFonts w:ascii="宋体" w:eastAsia="宋体" w:hAnsi="宋体" w:cs="宋体" w:hint="eastAsia"/>
                <w:color w:val="000000"/>
                <w:kern w:val="0"/>
                <w:sz w:val="13"/>
                <w:szCs w:val="13"/>
              </w:rPr>
              <w:t xml:space="preserve">　</w:t>
            </w:r>
          </w:p>
        </w:tc>
      </w:tr>
    </w:tbl>
    <w:p w14:paraId="66C93F03" w14:textId="77777777" w:rsidR="00AF3C9C" w:rsidRPr="001C795C" w:rsidRDefault="00AF3C9C" w:rsidP="00AF3C9C">
      <w:pPr>
        <w:pStyle w:val="p24"/>
        <w:rPr>
          <w:rFonts w:asciiTheme="minorEastAsia" w:eastAsiaTheme="minorEastAsia" w:hAnsiTheme="minorEastAsia"/>
          <w:b/>
        </w:rPr>
      </w:pPr>
    </w:p>
    <w:p w14:paraId="518355FE" w14:textId="77777777" w:rsidR="000367A8" w:rsidRPr="00AF3C9C" w:rsidRDefault="000367A8" w:rsidP="00E60B7C">
      <w:pPr>
        <w:pStyle w:val="p24"/>
        <w:rPr>
          <w:rFonts w:asciiTheme="minorEastAsia" w:eastAsiaTheme="minorEastAsia" w:hAnsiTheme="minorEastAsia"/>
          <w:color w:val="948A54" w:themeColor="background2" w:themeShade="80"/>
        </w:rPr>
      </w:pPr>
    </w:p>
    <w:p w14:paraId="3686CD70" w14:textId="77777777" w:rsidR="00C866AE" w:rsidRPr="00C61D59" w:rsidRDefault="00A4129C" w:rsidP="00C866AE">
      <w:pPr>
        <w:pStyle w:val="4"/>
        <w:numPr>
          <w:ilvl w:val="0"/>
          <w:numId w:val="0"/>
        </w:numPr>
        <w:spacing w:before="0" w:after="0"/>
        <w:ind w:left="851" w:hanging="851"/>
        <w:rPr>
          <w:rFonts w:asciiTheme="minorEastAsia" w:eastAsiaTheme="minorEastAsia" w:hAnsiTheme="minorEastAsia"/>
          <w:szCs w:val="24"/>
        </w:rPr>
      </w:pPr>
      <w:r>
        <w:rPr>
          <w:rFonts w:asciiTheme="minorEastAsia" w:eastAsiaTheme="minorEastAsia" w:hAnsiTheme="minorEastAsia" w:hint="eastAsia"/>
        </w:rPr>
        <w:t>1</w:t>
      </w:r>
      <w:r w:rsidR="009A3A9F">
        <w:rPr>
          <w:rFonts w:asciiTheme="minorEastAsia" w:eastAsiaTheme="minorEastAsia" w:hAnsiTheme="minorEastAsia" w:hint="eastAsia"/>
        </w:rPr>
        <w:t>.</w:t>
      </w:r>
      <w:r w:rsidR="00743AA7">
        <w:rPr>
          <w:rFonts w:asciiTheme="minorEastAsia" w:eastAsiaTheme="minorEastAsia" w:hAnsiTheme="minorEastAsia" w:hint="eastAsia"/>
        </w:rPr>
        <w:t>3</w:t>
      </w:r>
      <w:r w:rsidR="00C866AE" w:rsidRPr="00C61D59">
        <w:rPr>
          <w:rFonts w:asciiTheme="minorEastAsia" w:eastAsiaTheme="minorEastAsia" w:hAnsiTheme="minorEastAsia" w:hint="eastAsia"/>
        </w:rPr>
        <w:t>.4</w:t>
      </w:r>
      <w:r>
        <w:rPr>
          <w:rFonts w:asciiTheme="minorEastAsia" w:eastAsiaTheme="minorEastAsia" w:hAnsiTheme="minorEastAsia" w:hint="eastAsia"/>
        </w:rPr>
        <w:t>院后照护</w:t>
      </w:r>
      <w:r w:rsidR="00C866AE" w:rsidRPr="00C61D59">
        <w:rPr>
          <w:rFonts w:asciiTheme="minorEastAsia" w:eastAsiaTheme="minorEastAsia" w:hAnsiTheme="minorEastAsia" w:hint="eastAsia"/>
        </w:rPr>
        <w:t>服务查询流程</w:t>
      </w:r>
    </w:p>
    <w:p w14:paraId="6C840532" w14:textId="77777777" w:rsidR="00C866AE" w:rsidRPr="00C61D59" w:rsidRDefault="00C866AE" w:rsidP="00E420E2">
      <w:pPr>
        <w:pStyle w:val="p0"/>
        <w:jc w:val="left"/>
        <w:rPr>
          <w:rFonts w:asciiTheme="minorEastAsia" w:eastAsiaTheme="minorEastAsia" w:hAnsiTheme="minorEastAsia"/>
        </w:rPr>
      </w:pPr>
      <w:r w:rsidRPr="00C61D59">
        <w:rPr>
          <w:rFonts w:asciiTheme="minorEastAsia" w:eastAsiaTheme="minorEastAsia" w:hAnsiTheme="minorEastAsia" w:hint="eastAsia"/>
        </w:rPr>
        <w:t xml:space="preserve">路径：官网 --&gt; 服务大厅  --&gt; 健康服务  --&gt; </w:t>
      </w:r>
      <w:r w:rsidR="00A4129C">
        <w:rPr>
          <w:rFonts w:asciiTheme="minorEastAsia" w:eastAsiaTheme="minorEastAsia" w:hAnsiTheme="minorEastAsia" w:hint="eastAsia"/>
        </w:rPr>
        <w:t>院后照护</w:t>
      </w:r>
      <w:r w:rsidRPr="00C61D59">
        <w:rPr>
          <w:rFonts w:asciiTheme="minorEastAsia" w:eastAsiaTheme="minorEastAsia" w:hAnsiTheme="minorEastAsia" w:hint="eastAsia"/>
        </w:rPr>
        <w:t>服务</w:t>
      </w:r>
    </w:p>
    <w:p w14:paraId="1FC84242" w14:textId="77777777" w:rsidR="00C866AE" w:rsidRPr="00C61D59" w:rsidRDefault="00C866AE" w:rsidP="00E420E2">
      <w:pPr>
        <w:pStyle w:val="p0"/>
        <w:jc w:val="left"/>
        <w:rPr>
          <w:ins w:id="27" w:author="HQDXXFWB010" w:date="2019-09-12T11:25:00Z"/>
          <w:rFonts w:asciiTheme="minorEastAsia" w:eastAsiaTheme="minorEastAsia" w:hAnsiTheme="minorEastAsia"/>
        </w:rPr>
      </w:pPr>
      <w:r w:rsidRPr="00C61D59">
        <w:rPr>
          <w:rFonts w:asciiTheme="minorEastAsia" w:eastAsiaTheme="minorEastAsia" w:hAnsiTheme="minorEastAsia" w:hint="eastAsia"/>
        </w:rPr>
        <w:lastRenderedPageBreak/>
        <w:t>状态：已申请（ 未完成状态置为已申请）、已受理、拒绝受理、放弃、已完成。其中状态为已申请时，可撤销，其他状态没有撤销键。撤销后，可申请服务次数加1.并不再推送给第三方此条记录。</w:t>
      </w:r>
    </w:p>
    <w:p w14:paraId="60A29173" w14:textId="77777777" w:rsidR="00C866AE" w:rsidRPr="00C61D59" w:rsidRDefault="00C866AE" w:rsidP="00E420E2">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客户发起申请时话术改为：尊敬的XXX&lt;先生/女士&gt;，您当前剩余可使用的次数为X次（购买产品得到的）。</w:t>
      </w:r>
    </w:p>
    <w:p w14:paraId="57B2E0D0" w14:textId="77777777" w:rsidR="00C866AE" w:rsidRPr="00C61D59" w:rsidRDefault="00C866AE" w:rsidP="00E420E2">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同时，对现有的菜单进行优化，</w:t>
      </w:r>
    </w:p>
    <w:p w14:paraId="046764F5" w14:textId="77777777" w:rsidR="00C866AE" w:rsidRPr="00C61D59" w:rsidRDefault="00C866AE" w:rsidP="00E420E2">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w:t>
      </w:r>
      <w:r w:rsidR="00A4129C">
        <w:rPr>
          <w:rFonts w:asciiTheme="minorEastAsia" w:eastAsiaTheme="minorEastAsia" w:hAnsiTheme="minorEastAsia" w:hint="eastAsia"/>
          <w:color w:val="948A54" w:themeColor="background2" w:themeShade="80"/>
          <w:u w:val="single"/>
        </w:rPr>
        <w:t>院后照护</w:t>
      </w:r>
      <w:r w:rsidRPr="00C61D59">
        <w:rPr>
          <w:rFonts w:asciiTheme="minorEastAsia" w:eastAsiaTheme="minorEastAsia" w:hAnsiTheme="minorEastAsia" w:hint="eastAsia"/>
          <w:color w:val="948A54" w:themeColor="background2" w:themeShade="80"/>
          <w:u w:val="single"/>
        </w:rPr>
        <w:t>服务”菜单点击后，增加查询菜单，点击查询菜单，新增“已申请查询”、“剩余次数查询”，“已申请查询”点进去看到的内容保持现有的格式，“剩余次数查询”显示可使用的次数概况，</w:t>
      </w:r>
    </w:p>
    <w:p w14:paraId="0D98B2DF" w14:textId="77777777" w:rsidR="00C866AE" w:rsidRPr="00C61D59" w:rsidRDefault="00C866AE" w:rsidP="00E420E2">
      <w:pPr>
        <w:pStyle w:val="p24"/>
        <w:rPr>
          <w:rFonts w:asciiTheme="minorEastAsia" w:eastAsiaTheme="minorEastAsia" w:hAnsiTheme="minorEastAsia"/>
          <w:color w:val="948A54" w:themeColor="background2" w:themeShade="80"/>
          <w:u w:val="single"/>
        </w:rPr>
      </w:pPr>
      <w:r w:rsidRPr="00C61D59">
        <w:rPr>
          <w:rFonts w:asciiTheme="minorEastAsia" w:eastAsiaTheme="minorEastAsia" w:hAnsiTheme="minorEastAsia" w:hint="eastAsia"/>
          <w:color w:val="948A54" w:themeColor="background2" w:themeShade="80"/>
          <w:u w:val="single"/>
        </w:rPr>
        <w:t>显示的字段：客户权益、可用次数、有效期、链接（校验次数大于0显示申请页面连接），</w:t>
      </w:r>
    </w:p>
    <w:p w14:paraId="3612BA67" w14:textId="77777777" w:rsidR="00C866AE" w:rsidRPr="00C61D59" w:rsidRDefault="00C866AE" w:rsidP="00E420E2">
      <w:pPr>
        <w:pStyle w:val="p24"/>
        <w:rPr>
          <w:rFonts w:asciiTheme="minorEastAsia" w:eastAsiaTheme="minorEastAsia" w:hAnsiTheme="minorEastAsia"/>
        </w:rPr>
      </w:pPr>
      <w:r w:rsidRPr="00C61D59">
        <w:rPr>
          <w:rFonts w:asciiTheme="minorEastAsia" w:eastAsiaTheme="minorEastAsia" w:hAnsiTheme="minorEastAsia" w:hint="eastAsia"/>
          <w:color w:val="948A54" w:themeColor="background2" w:themeShade="80"/>
          <w:u w:val="single"/>
        </w:rPr>
        <w:t>客户权益对应的是客户获得服务的事由，购买安心无忧百万医疗的事由购买安心无忧百万医疗，客服节活动事由写明什么活动获得的。（新增需求点）</w:t>
      </w:r>
    </w:p>
    <w:p w14:paraId="0785CD66" w14:textId="77777777" w:rsidR="00C866AE" w:rsidRPr="00C61D59" w:rsidRDefault="00C866AE" w:rsidP="00C866AE">
      <w:pPr>
        <w:rPr>
          <w:rFonts w:asciiTheme="minorEastAsia" w:hAnsiTheme="minorEastAsia"/>
        </w:rPr>
      </w:pPr>
    </w:p>
    <w:p w14:paraId="33257C93" w14:textId="77777777" w:rsidR="00C866AE" w:rsidRPr="00C61D59" w:rsidRDefault="00C866AE">
      <w:pPr>
        <w:rPr>
          <w:rFonts w:asciiTheme="minorEastAsia" w:hAnsiTheme="minorEastAsia"/>
        </w:rPr>
      </w:pPr>
    </w:p>
    <w:sectPr w:rsidR="00C866AE" w:rsidRPr="00C61D59" w:rsidSect="00C018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Windows 用户" w:date="2020-12-17T09:41:00Z" w:initials="W用">
    <w:p w14:paraId="0ED83A52" w14:textId="77777777" w:rsidR="007E7D6A" w:rsidRDefault="007E7D6A">
      <w:pPr>
        <w:pStyle w:val="a7"/>
      </w:pPr>
      <w:r>
        <w:rPr>
          <w:rStyle w:val="a6"/>
        </w:rPr>
        <w:annotationRef/>
      </w:r>
      <w:r>
        <w:t>远盟提供数据备案接口</w:t>
      </w:r>
      <w:r>
        <w:rPr>
          <w:rFonts w:hint="eastAsia"/>
        </w:rPr>
        <w:t>，</w:t>
      </w:r>
      <w:r>
        <w:t>但有些字段对于远盟来说没有用</w:t>
      </w:r>
      <w:r>
        <w:rPr>
          <w:rFonts w:hint="eastAsia"/>
        </w:rPr>
        <w:t>，</w:t>
      </w:r>
      <w:r>
        <w:t>数据回传的时候是否需要</w:t>
      </w:r>
      <w:r>
        <w:rPr>
          <w:rFonts w:hint="eastAsia"/>
        </w:rPr>
        <w:t>回传？例如：渠道、服务赠送部门等；</w:t>
      </w:r>
    </w:p>
  </w:comment>
  <w:comment w:id="14" w:author="Windows 用户" w:date="2020-12-17T09:43:00Z" w:initials="W用">
    <w:p w14:paraId="0A99E18F" w14:textId="4D278B1E" w:rsidR="002A4CA8" w:rsidRDefault="002A4CA8">
      <w:pPr>
        <w:pStyle w:val="a7"/>
      </w:pPr>
      <w:r>
        <w:rPr>
          <w:rStyle w:val="a6"/>
        </w:rPr>
        <w:annotationRef/>
      </w:r>
      <w:r>
        <w:t>加密规则需要明确清楚</w:t>
      </w:r>
    </w:p>
  </w:comment>
  <w:comment w:id="15" w:author="Windows 用户" w:date="2020-12-17T09:43:00Z" w:initials="W用">
    <w:p w14:paraId="6BD09910" w14:textId="31CD7969" w:rsidR="00743DCF" w:rsidRDefault="00743DCF">
      <w:pPr>
        <w:pStyle w:val="a7"/>
      </w:pPr>
      <w:r>
        <w:rPr>
          <w:rStyle w:val="a6"/>
        </w:rPr>
        <w:annotationRef/>
      </w:r>
      <w:r>
        <w:t>长城前端校验使用次数</w:t>
      </w:r>
    </w:p>
  </w:comment>
  <w:comment w:id="16" w:author="Windows 用户" w:date="2020-12-17T09:44:00Z" w:initials="W用">
    <w:p w14:paraId="4B899C2E" w14:textId="47344B7C" w:rsidR="0062136C" w:rsidRDefault="0062136C">
      <w:pPr>
        <w:pStyle w:val="a7"/>
      </w:pPr>
      <w:r>
        <w:rPr>
          <w:rStyle w:val="a6"/>
        </w:rPr>
        <w:annotationRef/>
      </w:r>
      <w:r>
        <w:t>预审完成后推给远盟的是工单信息</w:t>
      </w:r>
      <w:r>
        <w:rPr>
          <w:rFonts w:hint="eastAsia"/>
        </w:rPr>
        <w:t>？</w:t>
      </w:r>
      <w:r>
        <w:t>还是会员信息</w:t>
      </w:r>
      <w:r>
        <w:rPr>
          <w:rFonts w:hint="eastAsia"/>
        </w:rPr>
        <w:t>？</w:t>
      </w:r>
    </w:p>
  </w:comment>
  <w:comment w:id="17" w:author="Windows 用户" w:date="2020-12-17T10:00:00Z" w:initials="W用">
    <w:p w14:paraId="559555F1" w14:textId="06918D6F" w:rsidR="00DF14F7" w:rsidRDefault="00DF14F7">
      <w:pPr>
        <w:pStyle w:val="a7"/>
      </w:pPr>
      <w:r>
        <w:rPr>
          <w:rStyle w:val="a6"/>
        </w:rPr>
        <w:annotationRef/>
      </w:r>
      <w:r>
        <w:t>远盟提供工单回状态回传接口</w:t>
      </w:r>
    </w:p>
  </w:comment>
  <w:comment w:id="18" w:author="Windows 用户" w:date="2020-12-17T09:46:00Z" w:initials="W用">
    <w:p w14:paraId="65C95671" w14:textId="062EC195" w:rsidR="00CE7B12" w:rsidRDefault="00CE7B12">
      <w:pPr>
        <w:pStyle w:val="a7"/>
      </w:pPr>
      <w:r>
        <w:rPr>
          <w:rStyle w:val="a6"/>
        </w:rPr>
        <w:annotationRef/>
      </w:r>
      <w:r>
        <w:t>这个和会上说的不一致</w:t>
      </w:r>
    </w:p>
  </w:comment>
  <w:comment w:id="19" w:author="Windows 用户" w:date="2020-12-17T09:55:00Z" w:initials="W用">
    <w:p w14:paraId="0945D9CE" w14:textId="60FBDEB1" w:rsidR="008859BA" w:rsidRDefault="008859BA">
      <w:pPr>
        <w:pStyle w:val="a7"/>
      </w:pPr>
      <w:r>
        <w:rPr>
          <w:rStyle w:val="a6"/>
        </w:rPr>
        <w:annotationRef/>
      </w:r>
      <w:r>
        <w:t>远盟现在没有继续服务的流程</w:t>
      </w:r>
      <w:r>
        <w:rPr>
          <w:rFonts w:hint="eastAsia"/>
        </w:rPr>
        <w:t>，</w:t>
      </w:r>
      <w:r>
        <w:t>工单关闭就是关闭了</w:t>
      </w:r>
      <w:r>
        <w:rPr>
          <w:rFonts w:hint="eastAsia"/>
        </w:rPr>
        <w:t>，</w:t>
      </w:r>
      <w:r>
        <w:t>需要重新发起</w:t>
      </w:r>
      <w:r>
        <w:rPr>
          <w:rFonts w:hint="eastAsia"/>
        </w:rPr>
        <w:t>。</w:t>
      </w:r>
    </w:p>
  </w:comment>
  <w:comment w:id="20" w:author="Windows 用户" w:date="2020-12-17T09:56:00Z" w:initials="W用">
    <w:p w14:paraId="3212B168" w14:textId="01A5503A" w:rsidR="00A32C39" w:rsidRDefault="00A32C39">
      <w:pPr>
        <w:pStyle w:val="a7"/>
      </w:pPr>
      <w:r>
        <w:rPr>
          <w:rStyle w:val="a6"/>
        </w:rPr>
        <w:annotationRef/>
      </w:r>
      <w:r>
        <w:t>工单发起后</w:t>
      </w:r>
      <w:r>
        <w:rPr>
          <w:rFonts w:hint="eastAsia"/>
        </w:rPr>
        <w:t>，</w:t>
      </w:r>
      <w:r>
        <w:t>一定会有状态回传</w:t>
      </w:r>
      <w:r>
        <w:rPr>
          <w:rFonts w:hint="eastAsia"/>
        </w:rPr>
        <w:t>，</w:t>
      </w:r>
      <w:r>
        <w:t>不会出现三个工作日都不回传状态的</w:t>
      </w:r>
      <w:r>
        <w:rPr>
          <w:rFonts w:hint="eastAsia"/>
        </w:rPr>
        <w:t>。</w:t>
      </w:r>
    </w:p>
  </w:comment>
  <w:comment w:id="22" w:author="Microsoft 帐户" w:date="2020-12-23T14:27:00Z" w:initials="M帐">
    <w:p w14:paraId="42FC51F2" w14:textId="58D937B7" w:rsidR="0022020A" w:rsidRDefault="0022020A">
      <w:pPr>
        <w:pStyle w:val="a7"/>
      </w:pPr>
      <w:r>
        <w:rPr>
          <w:rStyle w:val="a6"/>
        </w:rPr>
        <w:annotationRef/>
      </w:r>
      <w:r>
        <w:rPr>
          <w:rFonts w:hint="eastAsia"/>
        </w:rPr>
        <w:t>原因写清：服务完成、客户撤单</w:t>
      </w:r>
      <w:bookmarkStart w:id="23" w:name="_GoBack"/>
      <w:bookmarkEnd w:id="23"/>
    </w:p>
  </w:comment>
  <w:comment w:id="21" w:author="Windows 用户" w:date="2020-12-17T09:59:00Z" w:initials="W用">
    <w:p w14:paraId="37F5AFB9" w14:textId="0AA62098" w:rsidR="00530966" w:rsidRDefault="00530966">
      <w:pPr>
        <w:pStyle w:val="a7"/>
      </w:pPr>
      <w:r>
        <w:rPr>
          <w:rStyle w:val="a6"/>
        </w:rPr>
        <w:annotationRef/>
      </w:r>
      <w:r>
        <w:t>这个需要和服务部确认</w:t>
      </w:r>
      <w:r>
        <w:rPr>
          <w:rFonts w:hint="eastAsia"/>
        </w:rPr>
        <w:t>，</w:t>
      </w:r>
      <w:r>
        <w:t>他们只要能填写平台就能回传</w:t>
      </w:r>
      <w:r>
        <w:rPr>
          <w:rFonts w:hint="eastAsia"/>
        </w:rPr>
        <w:t>。</w:t>
      </w:r>
      <w:r w:rsidR="00DF14F7">
        <w:rPr>
          <w:rFonts w:hint="eastAsia"/>
        </w:rPr>
        <w:t>这个需要重新开发接口，这个和工单状态回传接口不是一个。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D83A52" w15:done="0"/>
  <w15:commentEx w15:paraId="0A99E18F" w15:done="0"/>
  <w15:commentEx w15:paraId="6BD09910" w15:done="0"/>
  <w15:commentEx w15:paraId="4B899C2E" w15:done="0"/>
  <w15:commentEx w15:paraId="559555F1" w15:done="0"/>
  <w15:commentEx w15:paraId="65C95671" w15:done="0"/>
  <w15:commentEx w15:paraId="0945D9CE" w15:done="0"/>
  <w15:commentEx w15:paraId="3212B168" w15:done="0"/>
  <w15:commentEx w15:paraId="42FC51F2" w15:done="0"/>
  <w15:commentEx w15:paraId="37F5AF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B711A" w14:textId="77777777" w:rsidR="005B1F53" w:rsidRDefault="005B1F53" w:rsidP="00891B3E">
      <w:r>
        <w:separator/>
      </w:r>
    </w:p>
  </w:endnote>
  <w:endnote w:type="continuationSeparator" w:id="0">
    <w:p w14:paraId="5ECC81F1" w14:textId="77777777" w:rsidR="005B1F53" w:rsidRDefault="005B1F53" w:rsidP="0089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7EDAE" w14:textId="77777777" w:rsidR="005B1F53" w:rsidRDefault="005B1F53" w:rsidP="00891B3E">
      <w:r>
        <w:separator/>
      </w:r>
    </w:p>
  </w:footnote>
  <w:footnote w:type="continuationSeparator" w:id="0">
    <w:p w14:paraId="6E1715BD" w14:textId="77777777" w:rsidR="005B1F53" w:rsidRDefault="005B1F53" w:rsidP="00891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2"/>
      <w:numFmt w:val="decimal"/>
      <w:pStyle w:val="1"/>
      <w:lvlText w:val="%1."/>
      <w:lvlJc w:val="left"/>
      <w:pPr>
        <w:tabs>
          <w:tab w:val="num" w:pos="425"/>
        </w:tabs>
        <w:ind w:left="425" w:hanging="425"/>
      </w:pPr>
      <w:rPr>
        <w:rFonts w:ascii="宋体" w:eastAsia="宋体" w:hAnsi="宋体" w:hint="default"/>
      </w:rPr>
    </w:lvl>
    <w:lvl w:ilvl="1">
      <w:start w:val="2"/>
      <w:numFmt w:val="decimal"/>
      <w:pStyle w:val="2"/>
      <w:lvlText w:val="%1.%2."/>
      <w:lvlJc w:val="left"/>
      <w:pPr>
        <w:tabs>
          <w:tab w:val="num" w:pos="567"/>
        </w:tabs>
        <w:ind w:left="567" w:hanging="567"/>
      </w:pPr>
      <w:rPr>
        <w:rFonts w:ascii="宋体" w:eastAsia="宋体" w:hAnsi="宋体" w:hint="default"/>
      </w:rPr>
    </w:lvl>
    <w:lvl w:ilvl="2">
      <w:start w:val="1"/>
      <w:numFmt w:val="decimal"/>
      <w:pStyle w:val="3"/>
      <w:lvlText w:val="%1.%2.%3."/>
      <w:lvlJc w:val="left"/>
      <w:pPr>
        <w:tabs>
          <w:tab w:val="num" w:pos="709"/>
        </w:tabs>
        <w:ind w:left="709" w:hanging="709"/>
      </w:pPr>
      <w:rPr>
        <w:rFonts w:ascii="宋体" w:eastAsia="宋体" w:hAnsi="宋体" w:cs="宋体" w:hint="default"/>
      </w:rPr>
    </w:lvl>
    <w:lvl w:ilvl="3">
      <w:start w:val="1"/>
      <w:numFmt w:val="decimal"/>
      <w:pStyle w:val="4"/>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1A0D15D7"/>
    <w:multiLevelType w:val="hybridMultilevel"/>
    <w:tmpl w:val="3056A3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56897D22"/>
    <w:multiLevelType w:val="hybridMultilevel"/>
    <w:tmpl w:val="8A4853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5E231DCE"/>
    <w:multiLevelType w:val="hybridMultilevel"/>
    <w:tmpl w:val="22F6AB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EF404B8"/>
    <w:multiLevelType w:val="hybridMultilevel"/>
    <w:tmpl w:val="8A4853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76B666BA"/>
    <w:multiLevelType w:val="hybridMultilevel"/>
    <w:tmpl w:val="7DFEFD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rson w15:author="Microsoft 帐户">
    <w15:presenceInfo w15:providerId="Windows Live" w15:userId="263ae06c5935e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AC"/>
    <w:rsid w:val="000367A8"/>
    <w:rsid w:val="00077692"/>
    <w:rsid w:val="000D63E3"/>
    <w:rsid w:val="00106C70"/>
    <w:rsid w:val="00107C61"/>
    <w:rsid w:val="001138BA"/>
    <w:rsid w:val="00114EE0"/>
    <w:rsid w:val="001211E2"/>
    <w:rsid w:val="001C795C"/>
    <w:rsid w:val="00216E43"/>
    <w:rsid w:val="0022020A"/>
    <w:rsid w:val="00244669"/>
    <w:rsid w:val="002A4CA8"/>
    <w:rsid w:val="002A67A7"/>
    <w:rsid w:val="002E49A5"/>
    <w:rsid w:val="002F0158"/>
    <w:rsid w:val="00322A55"/>
    <w:rsid w:val="00394F92"/>
    <w:rsid w:val="003B0E05"/>
    <w:rsid w:val="00463112"/>
    <w:rsid w:val="00464C2F"/>
    <w:rsid w:val="00483289"/>
    <w:rsid w:val="00494E70"/>
    <w:rsid w:val="004B35EF"/>
    <w:rsid w:val="004D22B3"/>
    <w:rsid w:val="004E427D"/>
    <w:rsid w:val="00530966"/>
    <w:rsid w:val="005600EF"/>
    <w:rsid w:val="00570C9D"/>
    <w:rsid w:val="005B1F53"/>
    <w:rsid w:val="005C0295"/>
    <w:rsid w:val="00616414"/>
    <w:rsid w:val="0062136C"/>
    <w:rsid w:val="006A45AB"/>
    <w:rsid w:val="006B13D2"/>
    <w:rsid w:val="0070272E"/>
    <w:rsid w:val="00743AA7"/>
    <w:rsid w:val="00743DCF"/>
    <w:rsid w:val="007E7D6A"/>
    <w:rsid w:val="008859BA"/>
    <w:rsid w:val="00891B3E"/>
    <w:rsid w:val="008C02F2"/>
    <w:rsid w:val="00911F57"/>
    <w:rsid w:val="009A2ACC"/>
    <w:rsid w:val="009A3A9F"/>
    <w:rsid w:val="00A32C39"/>
    <w:rsid w:val="00A3785D"/>
    <w:rsid w:val="00A4129C"/>
    <w:rsid w:val="00AC3A50"/>
    <w:rsid w:val="00AD130B"/>
    <w:rsid w:val="00AF3C9C"/>
    <w:rsid w:val="00B5150E"/>
    <w:rsid w:val="00B53808"/>
    <w:rsid w:val="00C01821"/>
    <w:rsid w:val="00C113A7"/>
    <w:rsid w:val="00C11547"/>
    <w:rsid w:val="00C37A8C"/>
    <w:rsid w:val="00C44BBD"/>
    <w:rsid w:val="00C61D59"/>
    <w:rsid w:val="00C866AE"/>
    <w:rsid w:val="00C948CC"/>
    <w:rsid w:val="00CE5E6B"/>
    <w:rsid w:val="00CE65AD"/>
    <w:rsid w:val="00CE7B12"/>
    <w:rsid w:val="00CF2317"/>
    <w:rsid w:val="00D439A0"/>
    <w:rsid w:val="00DF14F7"/>
    <w:rsid w:val="00DF730A"/>
    <w:rsid w:val="00E163AC"/>
    <w:rsid w:val="00E314D4"/>
    <w:rsid w:val="00E420E2"/>
    <w:rsid w:val="00E60B7C"/>
    <w:rsid w:val="00EA7BA4"/>
    <w:rsid w:val="00EF782A"/>
    <w:rsid w:val="00F20B6D"/>
    <w:rsid w:val="00F40E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8356"/>
  <w15:docId w15:val="{7393C9C2-E7B2-4452-9E93-3427BD35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A8C"/>
    <w:pPr>
      <w:widowControl w:val="0"/>
      <w:jc w:val="both"/>
    </w:pPr>
  </w:style>
  <w:style w:type="paragraph" w:styleId="1">
    <w:name w:val="heading 1"/>
    <w:basedOn w:val="a"/>
    <w:next w:val="a"/>
    <w:link w:val="1Char"/>
    <w:qFormat/>
    <w:rsid w:val="00891B3E"/>
    <w:pPr>
      <w:keepNext/>
      <w:widowControl/>
      <w:numPr>
        <w:numId w:val="1"/>
      </w:numPr>
      <w:tabs>
        <w:tab w:val="left" w:pos="425"/>
      </w:tabs>
      <w:spacing w:before="120" w:after="120"/>
      <w:jc w:val="left"/>
      <w:outlineLvl w:val="0"/>
    </w:pPr>
    <w:rPr>
      <w:rFonts w:ascii="Times New Roman" w:eastAsia="黑体" w:hAnsi="Times New Roman" w:cs="Times New Roman"/>
      <w:b/>
      <w:kern w:val="0"/>
      <w:sz w:val="32"/>
      <w:szCs w:val="20"/>
      <w:u w:val="single"/>
    </w:rPr>
  </w:style>
  <w:style w:type="paragraph" w:styleId="2">
    <w:name w:val="heading 2"/>
    <w:basedOn w:val="1"/>
    <w:next w:val="a"/>
    <w:link w:val="2Char"/>
    <w:qFormat/>
    <w:rsid w:val="00891B3E"/>
    <w:pPr>
      <w:numPr>
        <w:ilvl w:val="1"/>
      </w:numPr>
      <w:tabs>
        <w:tab w:val="clear" w:pos="425"/>
        <w:tab w:val="left" w:pos="567"/>
      </w:tabs>
      <w:spacing w:before="80" w:after="80"/>
      <w:outlineLvl w:val="1"/>
    </w:pPr>
    <w:rPr>
      <w:sz w:val="28"/>
      <w:u w:val="none"/>
    </w:rPr>
  </w:style>
  <w:style w:type="paragraph" w:styleId="3">
    <w:name w:val="heading 3"/>
    <w:basedOn w:val="2"/>
    <w:link w:val="3Char"/>
    <w:qFormat/>
    <w:rsid w:val="00891B3E"/>
    <w:pPr>
      <w:numPr>
        <w:ilvl w:val="2"/>
      </w:numPr>
      <w:tabs>
        <w:tab w:val="clear" w:pos="567"/>
        <w:tab w:val="left" w:pos="709"/>
      </w:tabs>
      <w:spacing w:before="120" w:after="240"/>
      <w:outlineLvl w:val="2"/>
    </w:pPr>
    <w:rPr>
      <w:color w:val="000000"/>
      <w:sz w:val="24"/>
    </w:rPr>
  </w:style>
  <w:style w:type="paragraph" w:styleId="4">
    <w:name w:val="heading 4"/>
    <w:basedOn w:val="3"/>
    <w:link w:val="4Char"/>
    <w:qFormat/>
    <w:rsid w:val="00891B3E"/>
    <w:pPr>
      <w:numPr>
        <w:ilvl w:val="3"/>
      </w:numPr>
      <w:tabs>
        <w:tab w:val="clear" w:pos="709"/>
        <w:tab w:val="left" w:pos="851"/>
      </w:tabs>
      <w:outlineLvl w:val="3"/>
    </w:pPr>
    <w:rPr>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1B3E"/>
    <w:rPr>
      <w:sz w:val="18"/>
      <w:szCs w:val="18"/>
    </w:rPr>
  </w:style>
  <w:style w:type="paragraph" w:styleId="a4">
    <w:name w:val="footer"/>
    <w:basedOn w:val="a"/>
    <w:link w:val="Char0"/>
    <w:uiPriority w:val="99"/>
    <w:unhideWhenUsed/>
    <w:rsid w:val="00891B3E"/>
    <w:pPr>
      <w:tabs>
        <w:tab w:val="center" w:pos="4153"/>
        <w:tab w:val="right" w:pos="8306"/>
      </w:tabs>
      <w:snapToGrid w:val="0"/>
      <w:jc w:val="left"/>
    </w:pPr>
    <w:rPr>
      <w:sz w:val="18"/>
      <w:szCs w:val="18"/>
    </w:rPr>
  </w:style>
  <w:style w:type="character" w:customStyle="1" w:styleId="Char0">
    <w:name w:val="页脚 Char"/>
    <w:basedOn w:val="a0"/>
    <w:link w:val="a4"/>
    <w:uiPriority w:val="99"/>
    <w:rsid w:val="00891B3E"/>
    <w:rPr>
      <w:sz w:val="18"/>
      <w:szCs w:val="18"/>
    </w:rPr>
  </w:style>
  <w:style w:type="character" w:customStyle="1" w:styleId="1Char">
    <w:name w:val="标题 1 Char"/>
    <w:basedOn w:val="a0"/>
    <w:link w:val="1"/>
    <w:rsid w:val="00891B3E"/>
    <w:rPr>
      <w:rFonts w:ascii="Times New Roman" w:eastAsia="黑体" w:hAnsi="Times New Roman" w:cs="Times New Roman"/>
      <w:b/>
      <w:kern w:val="0"/>
      <w:sz w:val="32"/>
      <w:szCs w:val="20"/>
      <w:u w:val="single"/>
    </w:rPr>
  </w:style>
  <w:style w:type="character" w:customStyle="1" w:styleId="2Char">
    <w:name w:val="标题 2 Char"/>
    <w:basedOn w:val="a0"/>
    <w:link w:val="2"/>
    <w:rsid w:val="00891B3E"/>
    <w:rPr>
      <w:rFonts w:ascii="Times New Roman" w:eastAsia="黑体" w:hAnsi="Times New Roman" w:cs="Times New Roman"/>
      <w:b/>
      <w:kern w:val="0"/>
      <w:sz w:val="28"/>
      <w:szCs w:val="20"/>
    </w:rPr>
  </w:style>
  <w:style w:type="character" w:customStyle="1" w:styleId="3Char">
    <w:name w:val="标题 3 Char"/>
    <w:basedOn w:val="a0"/>
    <w:link w:val="3"/>
    <w:rsid w:val="00891B3E"/>
    <w:rPr>
      <w:rFonts w:ascii="Times New Roman" w:eastAsia="黑体" w:hAnsi="Times New Roman" w:cs="Times New Roman"/>
      <w:b/>
      <w:color w:val="000000"/>
      <w:kern w:val="0"/>
      <w:sz w:val="24"/>
      <w:szCs w:val="20"/>
    </w:rPr>
  </w:style>
  <w:style w:type="character" w:customStyle="1" w:styleId="4Char">
    <w:name w:val="标题 4 Char"/>
    <w:basedOn w:val="a0"/>
    <w:link w:val="4"/>
    <w:rsid w:val="00891B3E"/>
    <w:rPr>
      <w:rFonts w:ascii="Times New Roman" w:eastAsia="黑体" w:hAnsi="Times New Roman" w:cs="Times New Roman"/>
      <w:color w:val="000000"/>
      <w:kern w:val="0"/>
      <w:sz w:val="24"/>
      <w:szCs w:val="20"/>
    </w:rPr>
  </w:style>
  <w:style w:type="paragraph" w:customStyle="1" w:styleId="p0">
    <w:name w:val="p0"/>
    <w:basedOn w:val="a"/>
    <w:rsid w:val="00891B3E"/>
    <w:pPr>
      <w:widowControl/>
    </w:pPr>
    <w:rPr>
      <w:rFonts w:ascii="Times New Roman" w:eastAsia="宋体" w:hAnsi="Times New Roman" w:cs="Times New Roman"/>
      <w:kern w:val="0"/>
      <w:szCs w:val="21"/>
    </w:rPr>
  </w:style>
  <w:style w:type="paragraph" w:customStyle="1" w:styleId="p24">
    <w:name w:val="p24"/>
    <w:basedOn w:val="a"/>
    <w:rsid w:val="00891B3E"/>
    <w:pPr>
      <w:widowControl/>
      <w:ind w:firstLine="420"/>
      <w:jc w:val="left"/>
    </w:pPr>
    <w:rPr>
      <w:rFonts w:ascii="宋体" w:eastAsia="宋体" w:hAnsi="宋体" w:cs="宋体"/>
      <w:kern w:val="0"/>
      <w:sz w:val="24"/>
      <w:szCs w:val="24"/>
    </w:rPr>
  </w:style>
  <w:style w:type="paragraph" w:styleId="a5">
    <w:name w:val="Balloon Text"/>
    <w:basedOn w:val="a"/>
    <w:link w:val="Char1"/>
    <w:uiPriority w:val="99"/>
    <w:semiHidden/>
    <w:unhideWhenUsed/>
    <w:rsid w:val="00891B3E"/>
    <w:rPr>
      <w:sz w:val="18"/>
      <w:szCs w:val="18"/>
    </w:rPr>
  </w:style>
  <w:style w:type="character" w:customStyle="1" w:styleId="Char1">
    <w:name w:val="批注框文本 Char"/>
    <w:basedOn w:val="a0"/>
    <w:link w:val="a5"/>
    <w:uiPriority w:val="99"/>
    <w:semiHidden/>
    <w:rsid w:val="00891B3E"/>
    <w:rPr>
      <w:sz w:val="18"/>
      <w:szCs w:val="18"/>
    </w:rPr>
  </w:style>
  <w:style w:type="paragraph" w:styleId="HTML">
    <w:name w:val="HTML Preformatted"/>
    <w:basedOn w:val="a"/>
    <w:link w:val="HTMLChar"/>
    <w:uiPriority w:val="99"/>
    <w:semiHidden/>
    <w:unhideWhenUsed/>
    <w:rsid w:val="00C113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13A7"/>
    <w:rPr>
      <w:rFonts w:ascii="宋体" w:eastAsia="宋体" w:hAnsi="宋体" w:cs="宋体"/>
      <w:kern w:val="0"/>
      <w:sz w:val="24"/>
      <w:szCs w:val="24"/>
    </w:rPr>
  </w:style>
  <w:style w:type="character" w:styleId="a6">
    <w:name w:val="annotation reference"/>
    <w:basedOn w:val="a0"/>
    <w:uiPriority w:val="99"/>
    <w:semiHidden/>
    <w:unhideWhenUsed/>
    <w:rsid w:val="007E7D6A"/>
    <w:rPr>
      <w:sz w:val="21"/>
      <w:szCs w:val="21"/>
    </w:rPr>
  </w:style>
  <w:style w:type="paragraph" w:styleId="a7">
    <w:name w:val="annotation text"/>
    <w:basedOn w:val="a"/>
    <w:link w:val="Char2"/>
    <w:uiPriority w:val="99"/>
    <w:semiHidden/>
    <w:unhideWhenUsed/>
    <w:rsid w:val="007E7D6A"/>
    <w:pPr>
      <w:jc w:val="left"/>
    </w:pPr>
  </w:style>
  <w:style w:type="character" w:customStyle="1" w:styleId="Char2">
    <w:name w:val="批注文字 Char"/>
    <w:basedOn w:val="a0"/>
    <w:link w:val="a7"/>
    <w:uiPriority w:val="99"/>
    <w:semiHidden/>
    <w:rsid w:val="007E7D6A"/>
  </w:style>
  <w:style w:type="paragraph" w:styleId="a8">
    <w:name w:val="annotation subject"/>
    <w:basedOn w:val="a7"/>
    <w:next w:val="a7"/>
    <w:link w:val="Char3"/>
    <w:uiPriority w:val="99"/>
    <w:semiHidden/>
    <w:unhideWhenUsed/>
    <w:rsid w:val="007E7D6A"/>
    <w:rPr>
      <w:b/>
      <w:bCs/>
    </w:rPr>
  </w:style>
  <w:style w:type="character" w:customStyle="1" w:styleId="Char3">
    <w:name w:val="批注主题 Char"/>
    <w:basedOn w:val="Char2"/>
    <w:link w:val="a8"/>
    <w:uiPriority w:val="99"/>
    <w:semiHidden/>
    <w:rsid w:val="007E7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37206">
      <w:bodyDiv w:val="1"/>
      <w:marLeft w:val="0"/>
      <w:marRight w:val="0"/>
      <w:marTop w:val="0"/>
      <w:marBottom w:val="0"/>
      <w:divBdr>
        <w:top w:val="none" w:sz="0" w:space="0" w:color="auto"/>
        <w:left w:val="none" w:sz="0" w:space="0" w:color="auto"/>
        <w:bottom w:val="none" w:sz="0" w:space="0" w:color="auto"/>
        <w:right w:val="none" w:sz="0" w:space="0" w:color="auto"/>
      </w:divBdr>
    </w:div>
    <w:div w:id="747580131">
      <w:bodyDiv w:val="1"/>
      <w:marLeft w:val="0"/>
      <w:marRight w:val="0"/>
      <w:marTop w:val="0"/>
      <w:marBottom w:val="0"/>
      <w:divBdr>
        <w:top w:val="none" w:sz="0" w:space="0" w:color="auto"/>
        <w:left w:val="none" w:sz="0" w:space="0" w:color="auto"/>
        <w:bottom w:val="none" w:sz="0" w:space="0" w:color="auto"/>
        <w:right w:val="none" w:sz="0" w:space="0" w:color="auto"/>
      </w:divBdr>
    </w:div>
    <w:div w:id="766658552">
      <w:bodyDiv w:val="1"/>
      <w:marLeft w:val="0"/>
      <w:marRight w:val="0"/>
      <w:marTop w:val="0"/>
      <w:marBottom w:val="0"/>
      <w:divBdr>
        <w:top w:val="none" w:sz="0" w:space="0" w:color="auto"/>
        <w:left w:val="none" w:sz="0" w:space="0" w:color="auto"/>
        <w:bottom w:val="none" w:sz="0" w:space="0" w:color="auto"/>
        <w:right w:val="none" w:sz="0" w:space="0" w:color="auto"/>
      </w:divBdr>
    </w:div>
    <w:div w:id="813445198">
      <w:bodyDiv w:val="1"/>
      <w:marLeft w:val="0"/>
      <w:marRight w:val="0"/>
      <w:marTop w:val="0"/>
      <w:marBottom w:val="0"/>
      <w:divBdr>
        <w:top w:val="none" w:sz="0" w:space="0" w:color="auto"/>
        <w:left w:val="none" w:sz="0" w:space="0" w:color="auto"/>
        <w:bottom w:val="none" w:sz="0" w:space="0" w:color="auto"/>
        <w:right w:val="none" w:sz="0" w:space="0" w:color="auto"/>
      </w:divBdr>
    </w:div>
    <w:div w:id="11907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张明羽(总公司-市场研发部)</dc:creator>
  <cp:lastModifiedBy>Microsoft 帐户</cp:lastModifiedBy>
  <cp:revision>3</cp:revision>
  <cp:lastPrinted>2020-12-11T02:55:00Z</cp:lastPrinted>
  <dcterms:created xsi:type="dcterms:W3CDTF">2020-12-23T06:24:00Z</dcterms:created>
  <dcterms:modified xsi:type="dcterms:W3CDTF">2020-12-23T06:28:00Z</dcterms:modified>
</cp:coreProperties>
</file>